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60DAD" w14:textId="551B4869" w:rsidR="00401C9F" w:rsidRDefault="00401C9F" w:rsidP="00FB1D3E">
      <w:pPr>
        <w:spacing w:before="240" w:after="240" w:line="240" w:lineRule="auto"/>
        <w:rPr>
          <w:ins w:id="0" w:author="Frank J. Rahel" w:date="2023-08-11T09:38:00Z"/>
          <w:rFonts w:ascii="Times New Roman" w:eastAsia="Times New Roman" w:hAnsi="Times New Roman" w:cs="Times New Roman"/>
          <w:sz w:val="26"/>
          <w:szCs w:val="26"/>
        </w:rPr>
      </w:pPr>
      <w:ins w:id="1" w:author="Frank J. Rahel" w:date="2023-08-11T09:38:00Z">
        <w:r>
          <w:rPr>
            <w:rFonts w:ascii="Times New Roman" w:eastAsia="Times New Roman" w:hAnsi="Times New Roman" w:cs="Times New Roman"/>
            <w:sz w:val="26"/>
            <w:szCs w:val="26"/>
          </w:rPr>
          <w:t>General comments.</w:t>
        </w:r>
      </w:ins>
    </w:p>
    <w:p w14:paraId="12B5D6DD" w14:textId="1EC9C3EE" w:rsidR="00401C9F" w:rsidRDefault="00401C9F" w:rsidP="00FB1D3E">
      <w:pPr>
        <w:spacing w:before="240" w:after="240" w:line="240" w:lineRule="auto"/>
        <w:rPr>
          <w:ins w:id="2" w:author="Frank J. Rahel" w:date="2023-08-11T09:39:00Z"/>
          <w:rFonts w:ascii="Times New Roman" w:eastAsia="Times New Roman" w:hAnsi="Times New Roman" w:cs="Times New Roman"/>
          <w:sz w:val="26"/>
          <w:szCs w:val="26"/>
        </w:rPr>
      </w:pPr>
    </w:p>
    <w:p w14:paraId="3D6E4DF7" w14:textId="3E596D36" w:rsidR="00401C9F" w:rsidRDefault="00401C9F" w:rsidP="00FB1D3E">
      <w:pPr>
        <w:spacing w:before="240" w:after="240" w:line="240" w:lineRule="auto"/>
        <w:rPr>
          <w:ins w:id="3" w:author="Frank J. Rahel" w:date="2023-08-11T09:39:00Z"/>
          <w:rFonts w:ascii="Times New Roman" w:eastAsia="Times New Roman" w:hAnsi="Times New Roman" w:cs="Times New Roman"/>
          <w:sz w:val="26"/>
          <w:szCs w:val="26"/>
        </w:rPr>
      </w:pPr>
      <w:ins w:id="4" w:author="Frank J. Rahel" w:date="2023-08-11T09:39:00Z">
        <w:r>
          <w:rPr>
            <w:rFonts w:ascii="Times New Roman" w:eastAsia="Times New Roman" w:hAnsi="Times New Roman" w:cs="Times New Roman"/>
            <w:sz w:val="26"/>
            <w:szCs w:val="26"/>
          </w:rPr>
          <w:t>Nice job on this revision, the ms is really coming together nicely.</w:t>
        </w:r>
      </w:ins>
    </w:p>
    <w:p w14:paraId="07BF7A33" w14:textId="2F8CF813" w:rsidR="00401C9F" w:rsidRDefault="00D74BF1" w:rsidP="00FB1D3E">
      <w:pPr>
        <w:spacing w:before="240" w:after="240" w:line="240" w:lineRule="auto"/>
        <w:rPr>
          <w:ins w:id="5" w:author="Frank J. Rahel" w:date="2023-08-11T09:38:00Z"/>
          <w:rFonts w:ascii="Times New Roman" w:eastAsia="Times New Roman" w:hAnsi="Times New Roman" w:cs="Times New Roman"/>
          <w:sz w:val="26"/>
          <w:szCs w:val="26"/>
        </w:rPr>
      </w:pPr>
      <w:ins w:id="6" w:author="Frank J. Rahel" w:date="2023-08-11T10:13:00Z">
        <w:r>
          <w:rPr>
            <w:rFonts w:ascii="Times New Roman" w:eastAsia="Times New Roman" w:hAnsi="Times New Roman" w:cs="Times New Roman"/>
            <w:sz w:val="26"/>
            <w:szCs w:val="26"/>
          </w:rPr>
          <w:t xml:space="preserve">1. </w:t>
        </w:r>
      </w:ins>
      <w:ins w:id="7" w:author="Frank J. Rahel" w:date="2023-08-11T09:39:00Z">
        <w:r w:rsidR="00401C9F">
          <w:rPr>
            <w:rFonts w:ascii="Times New Roman" w:eastAsia="Times New Roman" w:hAnsi="Times New Roman" w:cs="Times New Roman"/>
            <w:sz w:val="26"/>
            <w:szCs w:val="26"/>
          </w:rPr>
          <w:t xml:space="preserve">It helps to use consistent terminology. </w:t>
        </w:r>
      </w:ins>
      <w:ins w:id="8" w:author="Frank J. Rahel" w:date="2023-08-11T09:40:00Z">
        <w:r w:rsidR="00401C9F">
          <w:rPr>
            <w:rFonts w:ascii="Times New Roman" w:eastAsia="Times New Roman" w:hAnsi="Times New Roman" w:cs="Times New Roman"/>
            <w:sz w:val="26"/>
            <w:szCs w:val="26"/>
          </w:rPr>
          <w:t>We use “</w:t>
        </w:r>
        <w:r w:rsidR="00401C9F" w:rsidRPr="006F70AA">
          <w:rPr>
            <w:rFonts w:ascii="Times New Roman" w:eastAsia="Times New Roman" w:hAnsi="Times New Roman" w:cs="Times New Roman"/>
            <w:sz w:val="24"/>
            <w:szCs w:val="24"/>
          </w:rPr>
          <w:t>δ</w:t>
        </w:r>
        <w:r w:rsidR="00401C9F" w:rsidRPr="006F70AA">
          <w:rPr>
            <w:rFonts w:ascii="Times New Roman" w:eastAsia="Times New Roman" w:hAnsi="Times New Roman" w:cs="Times New Roman"/>
            <w:sz w:val="24"/>
            <w:szCs w:val="24"/>
            <w:vertAlign w:val="superscript"/>
          </w:rPr>
          <w:t>15</w:t>
        </w:r>
        <w:r w:rsidR="00401C9F" w:rsidRPr="006F70AA">
          <w:rPr>
            <w:rFonts w:ascii="Times New Roman" w:eastAsia="Times New Roman" w:hAnsi="Times New Roman" w:cs="Times New Roman"/>
            <w:sz w:val="24"/>
            <w:szCs w:val="24"/>
          </w:rPr>
          <w:t>N</w:t>
        </w:r>
        <w:r w:rsidR="00401C9F">
          <w:rPr>
            <w:rFonts w:ascii="Times New Roman" w:eastAsia="Times New Roman" w:hAnsi="Times New Roman" w:cs="Times New Roman"/>
            <w:sz w:val="24"/>
            <w:szCs w:val="24"/>
          </w:rPr>
          <w:t xml:space="preserve"> values” 27 times and “</w:t>
        </w:r>
        <w:r w:rsidR="00401C9F" w:rsidRPr="006F70AA">
          <w:rPr>
            <w:rFonts w:ascii="Times New Roman" w:eastAsia="Times New Roman" w:hAnsi="Times New Roman" w:cs="Times New Roman"/>
            <w:sz w:val="24"/>
            <w:szCs w:val="24"/>
          </w:rPr>
          <w:t>δ</w:t>
        </w:r>
        <w:r w:rsidR="00401C9F" w:rsidRPr="006F70AA">
          <w:rPr>
            <w:rFonts w:ascii="Times New Roman" w:eastAsia="Times New Roman" w:hAnsi="Times New Roman" w:cs="Times New Roman"/>
            <w:sz w:val="24"/>
            <w:szCs w:val="24"/>
            <w:vertAlign w:val="superscript"/>
          </w:rPr>
          <w:t>15</w:t>
        </w:r>
        <w:r w:rsidR="00401C9F" w:rsidRPr="006F70AA">
          <w:rPr>
            <w:rFonts w:ascii="Times New Roman" w:eastAsia="Times New Roman" w:hAnsi="Times New Roman" w:cs="Times New Roman"/>
            <w:sz w:val="24"/>
            <w:szCs w:val="24"/>
          </w:rPr>
          <w:t>N</w:t>
        </w:r>
        <w:r w:rsidR="00401C9F">
          <w:rPr>
            <w:rFonts w:ascii="Times New Roman" w:eastAsia="Times New Roman" w:hAnsi="Times New Roman" w:cs="Times New Roman"/>
            <w:sz w:val="24"/>
            <w:szCs w:val="24"/>
          </w:rPr>
          <w:t xml:space="preserve"> signatures” 11 times in the ms.  </w:t>
        </w:r>
      </w:ins>
      <w:ins w:id="9" w:author="Frank J. Rahel" w:date="2023-08-11T09:41:00Z">
        <w:r w:rsidR="00401C9F">
          <w:rPr>
            <w:rFonts w:ascii="Times New Roman" w:eastAsia="Times New Roman" w:hAnsi="Times New Roman" w:cs="Times New Roman"/>
            <w:sz w:val="24"/>
            <w:szCs w:val="24"/>
          </w:rPr>
          <w:t xml:space="preserve">If these are synonymous, let’s stick with a single term.  I prefer “values” but can go either way. If these </w:t>
        </w:r>
      </w:ins>
      <w:ins w:id="10" w:author="Frank J. Rahel" w:date="2023-08-11T10:09:00Z">
        <w:r>
          <w:rPr>
            <w:rFonts w:ascii="Times New Roman" w:eastAsia="Times New Roman" w:hAnsi="Times New Roman" w:cs="Times New Roman"/>
            <w:sz w:val="24"/>
            <w:szCs w:val="24"/>
          </w:rPr>
          <w:t xml:space="preserve">terms </w:t>
        </w:r>
      </w:ins>
      <w:ins w:id="11" w:author="Frank J. Rahel" w:date="2023-08-11T09:41:00Z">
        <w:r w:rsidR="00401C9F">
          <w:rPr>
            <w:rFonts w:ascii="Times New Roman" w:eastAsia="Times New Roman" w:hAnsi="Times New Roman" w:cs="Times New Roman"/>
            <w:sz w:val="24"/>
            <w:szCs w:val="24"/>
          </w:rPr>
          <w:t xml:space="preserve">are not </w:t>
        </w:r>
      </w:ins>
      <w:ins w:id="12" w:author="Frank J. Rahel" w:date="2023-08-11T09:42:00Z">
        <w:r w:rsidR="00401C9F">
          <w:rPr>
            <w:rFonts w:ascii="Times New Roman" w:eastAsia="Times New Roman" w:hAnsi="Times New Roman" w:cs="Times New Roman"/>
            <w:sz w:val="24"/>
            <w:szCs w:val="24"/>
          </w:rPr>
          <w:t xml:space="preserve">synonymous, then we need to define how they differ.  </w:t>
        </w:r>
      </w:ins>
      <w:ins w:id="13" w:author="Frank J. Rahel" w:date="2023-08-11T09:41:00Z">
        <w:r w:rsidR="00401C9F">
          <w:rPr>
            <w:rFonts w:ascii="Times New Roman" w:eastAsia="Times New Roman" w:hAnsi="Times New Roman" w:cs="Times New Roman"/>
            <w:sz w:val="24"/>
            <w:szCs w:val="24"/>
          </w:rPr>
          <w:t xml:space="preserve"> </w:t>
        </w:r>
      </w:ins>
    </w:p>
    <w:p w14:paraId="4A53DE89" w14:textId="02968410" w:rsidR="00401C9F" w:rsidRDefault="00D74BF1" w:rsidP="00FB1D3E">
      <w:pPr>
        <w:spacing w:before="240" w:after="240" w:line="240" w:lineRule="auto"/>
        <w:rPr>
          <w:ins w:id="14" w:author="Frank J. Rahel" w:date="2023-08-11T09:54:00Z"/>
          <w:rFonts w:ascii="Times New Roman" w:eastAsia="Times New Roman" w:hAnsi="Times New Roman" w:cs="Times New Roman"/>
          <w:sz w:val="26"/>
          <w:szCs w:val="26"/>
        </w:rPr>
      </w:pPr>
      <w:ins w:id="15" w:author="Frank J. Rahel" w:date="2023-08-11T10:13:00Z">
        <w:r>
          <w:rPr>
            <w:rFonts w:ascii="Times New Roman" w:eastAsia="Times New Roman" w:hAnsi="Times New Roman" w:cs="Times New Roman"/>
            <w:sz w:val="26"/>
            <w:szCs w:val="26"/>
          </w:rPr>
          <w:t xml:space="preserve">2. </w:t>
        </w:r>
      </w:ins>
      <w:ins w:id="16" w:author="Frank J. Rahel" w:date="2023-08-11T09:53:00Z">
        <w:r w:rsidR="00D06769">
          <w:rPr>
            <w:rFonts w:ascii="Times New Roman" w:eastAsia="Times New Roman" w:hAnsi="Times New Roman" w:cs="Times New Roman"/>
            <w:sz w:val="26"/>
            <w:szCs w:val="26"/>
          </w:rPr>
          <w:t xml:space="preserve">Look at a recent article in Hydrobiologia to see how citations are handled.  For citations in parentheses, a comma is used after the </w:t>
        </w:r>
      </w:ins>
      <w:ins w:id="17" w:author="Frank J. Rahel" w:date="2023-08-11T09:58:00Z">
        <w:r w:rsidR="00D06769">
          <w:rPr>
            <w:rFonts w:ascii="Times New Roman" w:eastAsia="Times New Roman" w:hAnsi="Times New Roman" w:cs="Times New Roman"/>
            <w:sz w:val="26"/>
            <w:szCs w:val="26"/>
          </w:rPr>
          <w:t>author’s</w:t>
        </w:r>
      </w:ins>
      <w:ins w:id="18" w:author="Frank J. Rahel" w:date="2023-08-11T09:53:00Z">
        <w:r w:rsidR="00D06769">
          <w:rPr>
            <w:rFonts w:ascii="Times New Roman" w:eastAsia="Times New Roman" w:hAnsi="Times New Roman" w:cs="Times New Roman"/>
            <w:sz w:val="26"/>
            <w:szCs w:val="26"/>
          </w:rPr>
          <w:t xml:space="preserve"> names</w:t>
        </w:r>
      </w:ins>
      <w:ins w:id="19" w:author="Frank J. Rahel" w:date="2023-08-11T09:55:00Z">
        <w:r w:rsidR="00D06769">
          <w:rPr>
            <w:rFonts w:ascii="Times New Roman" w:eastAsia="Times New Roman" w:hAnsi="Times New Roman" w:cs="Times New Roman"/>
            <w:sz w:val="26"/>
            <w:szCs w:val="26"/>
          </w:rPr>
          <w:t>, and a semicolon is used to separate different references)</w:t>
        </w:r>
      </w:ins>
      <w:ins w:id="20" w:author="Frank J. Rahel" w:date="2023-08-11T09:54:00Z">
        <w:r w:rsidR="00D06769">
          <w:rPr>
            <w:rFonts w:ascii="Times New Roman" w:eastAsia="Times New Roman" w:hAnsi="Times New Roman" w:cs="Times New Roman"/>
            <w:sz w:val="26"/>
            <w:szCs w:val="26"/>
          </w:rPr>
          <w:t>:</w:t>
        </w:r>
      </w:ins>
    </w:p>
    <w:p w14:paraId="01A3CD74" w14:textId="0CB9211B" w:rsidR="00D06769" w:rsidRDefault="00D06769" w:rsidP="00D74BF1">
      <w:pPr>
        <w:spacing w:before="240" w:after="240" w:line="240" w:lineRule="auto"/>
        <w:ind w:left="720"/>
        <w:rPr>
          <w:ins w:id="21" w:author="Frank J. Rahel" w:date="2023-08-11T09:54:00Z"/>
          <w:rFonts w:ascii="Times New Roman" w:eastAsia="Times New Roman" w:hAnsi="Times New Roman" w:cs="Times New Roman"/>
          <w:sz w:val="26"/>
          <w:szCs w:val="26"/>
        </w:rPr>
      </w:pPr>
      <w:ins w:id="22" w:author="Frank J. Rahel" w:date="2023-08-11T09:54:00Z">
        <w:r>
          <w:rPr>
            <w:rFonts w:ascii="Times New Roman" w:eastAsia="Times New Roman" w:hAnsi="Times New Roman" w:cs="Times New Roman"/>
            <w:sz w:val="26"/>
            <w:szCs w:val="26"/>
          </w:rPr>
          <w:t>“</w:t>
        </w:r>
        <w:r w:rsidRPr="00D06769">
          <w:rPr>
            <w:rFonts w:ascii="Times New Roman" w:eastAsia="Times New Roman" w:hAnsi="Times New Roman" w:cs="Times New Roman"/>
            <w:sz w:val="26"/>
            <w:szCs w:val="26"/>
          </w:rPr>
          <w:t xml:space="preserve">Reducing light levels could reduce the effectiveness of aquatic </w:t>
        </w:r>
        <w:r>
          <w:rPr>
            <w:rFonts w:ascii="Times New Roman" w:eastAsia="Times New Roman" w:hAnsi="Times New Roman" w:cs="Times New Roman"/>
            <w:sz w:val="26"/>
            <w:szCs w:val="26"/>
          </w:rPr>
          <w:t>predator vision (Helfman, 1981</w:t>
        </w:r>
        <w:r w:rsidRPr="00D06769">
          <w:rPr>
            <w:rFonts w:ascii="Times New Roman" w:eastAsia="Times New Roman" w:hAnsi="Times New Roman" w:cs="Times New Roman"/>
            <w:sz w:val="26"/>
            <w:szCs w:val="26"/>
          </w:rPr>
          <w:t>; Verweij et al., 2006).</w:t>
        </w:r>
      </w:ins>
      <w:ins w:id="23" w:author="Frank J. Rahel" w:date="2023-08-11T09:57:00Z">
        <w:r>
          <w:rPr>
            <w:rFonts w:ascii="Times New Roman" w:eastAsia="Times New Roman" w:hAnsi="Times New Roman" w:cs="Times New Roman"/>
            <w:sz w:val="26"/>
            <w:szCs w:val="26"/>
          </w:rPr>
          <w:t>”</w:t>
        </w:r>
      </w:ins>
    </w:p>
    <w:p w14:paraId="6148F668" w14:textId="19ED8EDE" w:rsidR="00D06769" w:rsidRDefault="00D74BF1" w:rsidP="00FB1D3E">
      <w:pPr>
        <w:spacing w:before="240" w:after="240" w:line="240" w:lineRule="auto"/>
        <w:rPr>
          <w:ins w:id="24" w:author="Frank J. Rahel" w:date="2023-08-11T09:38:00Z"/>
          <w:rFonts w:ascii="Times New Roman" w:eastAsia="Times New Roman" w:hAnsi="Times New Roman" w:cs="Times New Roman"/>
          <w:sz w:val="26"/>
          <w:szCs w:val="26"/>
        </w:rPr>
      </w:pPr>
      <w:ins w:id="25" w:author="Frank J. Rahel" w:date="2023-08-11T10:13:00Z">
        <w:r>
          <w:rPr>
            <w:rFonts w:ascii="Times New Roman" w:eastAsia="Times New Roman" w:hAnsi="Times New Roman" w:cs="Times New Roman"/>
            <w:sz w:val="26"/>
            <w:szCs w:val="26"/>
          </w:rPr>
          <w:t xml:space="preserve">3. </w:t>
        </w:r>
      </w:ins>
      <w:ins w:id="26" w:author="Frank J. Rahel" w:date="2023-08-11T09:56:00Z">
        <w:r w:rsidR="00D06769" w:rsidRPr="00D06769">
          <w:rPr>
            <w:rFonts w:ascii="Times New Roman" w:eastAsia="Times New Roman" w:hAnsi="Times New Roman" w:cs="Times New Roman"/>
            <w:sz w:val="26"/>
            <w:szCs w:val="26"/>
          </w:rPr>
          <w:t xml:space="preserve">For citations </w:t>
        </w:r>
      </w:ins>
      <w:ins w:id="27" w:author="Frank J. Rahel" w:date="2023-08-11T09:59:00Z">
        <w:r w:rsidR="00D06769">
          <w:rPr>
            <w:rFonts w:ascii="Times New Roman" w:eastAsia="Times New Roman" w:hAnsi="Times New Roman" w:cs="Times New Roman"/>
            <w:sz w:val="26"/>
            <w:szCs w:val="26"/>
          </w:rPr>
          <w:t>w</w:t>
        </w:r>
      </w:ins>
      <w:ins w:id="28" w:author="Frank J. Rahel" w:date="2023-08-11T09:56:00Z">
        <w:r w:rsidR="00D06769">
          <w:rPr>
            <w:rFonts w:ascii="Times New Roman" w:eastAsia="Times New Roman" w:hAnsi="Times New Roman" w:cs="Times New Roman"/>
            <w:sz w:val="26"/>
            <w:szCs w:val="26"/>
          </w:rPr>
          <w:t>ithin the text, no</w:t>
        </w:r>
        <w:r w:rsidR="00D06769" w:rsidRPr="00D06769">
          <w:rPr>
            <w:rFonts w:ascii="Times New Roman" w:eastAsia="Times New Roman" w:hAnsi="Times New Roman" w:cs="Times New Roman"/>
            <w:sz w:val="26"/>
            <w:szCs w:val="26"/>
          </w:rPr>
          <w:t xml:space="preserve"> comma is used after the </w:t>
        </w:r>
      </w:ins>
      <w:ins w:id="29" w:author="Frank J. Rahel" w:date="2023-08-11T09:58:00Z">
        <w:r w:rsidR="00D06769" w:rsidRPr="00D06769">
          <w:rPr>
            <w:rFonts w:ascii="Times New Roman" w:eastAsia="Times New Roman" w:hAnsi="Times New Roman" w:cs="Times New Roman"/>
            <w:sz w:val="26"/>
            <w:szCs w:val="26"/>
          </w:rPr>
          <w:t>author’s</w:t>
        </w:r>
      </w:ins>
      <w:ins w:id="30" w:author="Frank J. Rahel" w:date="2023-08-11T09:56:00Z">
        <w:r w:rsidR="00D06769" w:rsidRPr="00D06769">
          <w:rPr>
            <w:rFonts w:ascii="Times New Roman" w:eastAsia="Times New Roman" w:hAnsi="Times New Roman" w:cs="Times New Roman"/>
            <w:sz w:val="26"/>
            <w:szCs w:val="26"/>
          </w:rPr>
          <w:t xml:space="preserve"> names</w:t>
        </w:r>
        <w:r w:rsidR="00D06769">
          <w:rPr>
            <w:rFonts w:ascii="Times New Roman" w:eastAsia="Times New Roman" w:hAnsi="Times New Roman" w:cs="Times New Roman"/>
            <w:sz w:val="26"/>
            <w:szCs w:val="26"/>
          </w:rPr>
          <w:t>:</w:t>
        </w:r>
      </w:ins>
    </w:p>
    <w:p w14:paraId="59BE0CB5" w14:textId="57502884" w:rsidR="00401C9F" w:rsidRDefault="00D06769" w:rsidP="00D74BF1">
      <w:pPr>
        <w:spacing w:before="240" w:after="240" w:line="240" w:lineRule="auto"/>
        <w:ind w:left="720"/>
        <w:rPr>
          <w:ins w:id="31" w:author="Frank J. Rahel" w:date="2023-08-11T09:38:00Z"/>
          <w:rFonts w:ascii="Times New Roman" w:eastAsia="Times New Roman" w:hAnsi="Times New Roman" w:cs="Times New Roman"/>
          <w:sz w:val="26"/>
          <w:szCs w:val="26"/>
        </w:rPr>
      </w:pPr>
      <w:ins w:id="32" w:author="Frank J. Rahel" w:date="2023-08-11T09:57:00Z">
        <w:r>
          <w:rPr>
            <w:rFonts w:ascii="Times New Roman" w:eastAsia="Times New Roman" w:hAnsi="Times New Roman" w:cs="Times New Roman"/>
            <w:sz w:val="26"/>
            <w:szCs w:val="26"/>
          </w:rPr>
          <w:t>“</w:t>
        </w:r>
        <w:r w:rsidRPr="00D06769">
          <w:rPr>
            <w:rFonts w:ascii="Times New Roman" w:eastAsia="Times New Roman" w:hAnsi="Times New Roman" w:cs="Times New Roman"/>
            <w:sz w:val="26"/>
            <w:szCs w:val="26"/>
          </w:rPr>
          <w:t>A similar resul</w:t>
        </w:r>
      </w:ins>
      <w:ins w:id="33" w:author="Frank J. Rahel" w:date="2023-08-11T09:59:00Z">
        <w:r>
          <w:rPr>
            <w:rFonts w:ascii="Times New Roman" w:eastAsia="Times New Roman" w:hAnsi="Times New Roman" w:cs="Times New Roman"/>
            <w:sz w:val="26"/>
            <w:szCs w:val="26"/>
          </w:rPr>
          <w:t xml:space="preserve">t </w:t>
        </w:r>
      </w:ins>
      <w:ins w:id="34" w:author="Frank J. Rahel" w:date="2023-08-11T09:57:00Z">
        <w:r w:rsidRPr="00D06769">
          <w:rPr>
            <w:rFonts w:ascii="Times New Roman" w:eastAsia="Times New Roman" w:hAnsi="Times New Roman" w:cs="Times New Roman"/>
            <w:sz w:val="26"/>
            <w:szCs w:val="26"/>
          </w:rPr>
          <w:t>was documented by Nakamura et al. (1997) who studied the fish of Lake Kasumigaura, Japan</w:t>
        </w:r>
        <w:r>
          <w:rPr>
            <w:rFonts w:ascii="Times New Roman" w:eastAsia="Times New Roman" w:hAnsi="Times New Roman" w:cs="Times New Roman"/>
            <w:sz w:val="26"/>
            <w:szCs w:val="26"/>
          </w:rPr>
          <w:t>.”</w:t>
        </w:r>
      </w:ins>
    </w:p>
    <w:p w14:paraId="37E6D2A8" w14:textId="3836CB5E" w:rsidR="00D06769" w:rsidRDefault="00D74BF1" w:rsidP="00FB1D3E">
      <w:pPr>
        <w:spacing w:before="240" w:after="240" w:line="240" w:lineRule="auto"/>
        <w:rPr>
          <w:ins w:id="35" w:author="Frank J. Rahel" w:date="2023-08-11T10:04:00Z"/>
          <w:rFonts w:ascii="Times New Roman" w:eastAsia="Times New Roman" w:hAnsi="Times New Roman" w:cs="Times New Roman"/>
          <w:sz w:val="26"/>
          <w:szCs w:val="26"/>
        </w:rPr>
      </w:pPr>
      <w:ins w:id="36" w:author="Frank J. Rahel" w:date="2023-08-11T10:13:00Z">
        <w:r>
          <w:rPr>
            <w:rFonts w:ascii="Times New Roman" w:eastAsia="Times New Roman" w:hAnsi="Times New Roman" w:cs="Times New Roman"/>
            <w:sz w:val="26"/>
            <w:szCs w:val="26"/>
          </w:rPr>
          <w:t xml:space="preserve">4. </w:t>
        </w:r>
      </w:ins>
      <w:ins w:id="37" w:author="Frank J. Rahel" w:date="2023-08-11T10:02:00Z">
        <w:r w:rsidR="00D06769">
          <w:rPr>
            <w:rFonts w:ascii="Times New Roman" w:eastAsia="Times New Roman" w:hAnsi="Times New Roman" w:cs="Times New Roman"/>
            <w:sz w:val="26"/>
            <w:szCs w:val="26"/>
          </w:rPr>
          <w:t>Be sure ref</w:t>
        </w:r>
        <w:r>
          <w:rPr>
            <w:rFonts w:ascii="Times New Roman" w:eastAsia="Times New Roman" w:hAnsi="Times New Roman" w:cs="Times New Roman"/>
            <w:sz w:val="26"/>
            <w:szCs w:val="26"/>
          </w:rPr>
          <w:t xml:space="preserve">erences are in correct format. </w:t>
        </w:r>
      </w:ins>
      <w:ins w:id="38" w:author="Frank J. Rahel" w:date="2023-08-11T10:03:00Z">
        <w:r w:rsidR="00D06769">
          <w:rPr>
            <w:rFonts w:ascii="Times New Roman" w:eastAsia="Times New Roman" w:hAnsi="Times New Roman" w:cs="Times New Roman"/>
            <w:sz w:val="26"/>
            <w:szCs w:val="26"/>
          </w:rPr>
          <w:t>Hydrobiologia uses a common not a period after the last author’s name. Also, they use “&amp;” instead of “and” for the last author in a series</w:t>
        </w:r>
      </w:ins>
      <w:ins w:id="39" w:author="Frank J. Rahel" w:date="2023-08-11T10:04:00Z">
        <w:r w:rsidR="00D06769">
          <w:rPr>
            <w:rFonts w:ascii="Times New Roman" w:eastAsia="Times New Roman" w:hAnsi="Times New Roman" w:cs="Times New Roman"/>
            <w:sz w:val="26"/>
            <w:szCs w:val="26"/>
          </w:rPr>
          <w:t>:</w:t>
        </w:r>
      </w:ins>
    </w:p>
    <w:p w14:paraId="0D01938A" w14:textId="3AF5B4C3" w:rsidR="00D06769" w:rsidRDefault="00D74BF1" w:rsidP="00D74BF1">
      <w:pPr>
        <w:spacing w:before="240" w:after="240" w:line="240" w:lineRule="auto"/>
        <w:ind w:left="720"/>
        <w:rPr>
          <w:ins w:id="40" w:author="Frank J. Rahel" w:date="2023-08-11T10:04:00Z"/>
          <w:rFonts w:ascii="Times New Roman" w:eastAsia="Times New Roman" w:hAnsi="Times New Roman" w:cs="Times New Roman"/>
          <w:sz w:val="26"/>
          <w:szCs w:val="26"/>
        </w:rPr>
      </w:pPr>
      <w:ins w:id="41" w:author="Frank J. Rahel" w:date="2023-08-11T10:04:00Z">
        <w:r>
          <w:rPr>
            <w:rFonts w:ascii="Times New Roman" w:eastAsia="Times New Roman" w:hAnsi="Times New Roman" w:cs="Times New Roman"/>
            <w:sz w:val="26"/>
            <w:szCs w:val="26"/>
          </w:rPr>
          <w:t>E</w:t>
        </w:r>
        <w:r w:rsidRPr="00D74BF1">
          <w:rPr>
            <w:rFonts w:ascii="Times New Roman" w:eastAsia="Times New Roman" w:hAnsi="Times New Roman" w:cs="Times New Roman"/>
            <w:sz w:val="26"/>
            <w:szCs w:val="26"/>
          </w:rPr>
          <w:t>ighani, M., S. Y. Paighambari, M. Taquet &amp; J.-C. Gaertner, 2019. Introducing nearshore fish aggregation devices (FAD) to artisanal Persian Gulf fisheries: a preliminary study. Fisheries Research 212: 35–39.</w:t>
        </w:r>
      </w:ins>
    </w:p>
    <w:p w14:paraId="1A68E790" w14:textId="7D536E7E" w:rsidR="00D06769" w:rsidRDefault="00D74BF1" w:rsidP="00FB1D3E">
      <w:pPr>
        <w:spacing w:before="240" w:after="240" w:line="240" w:lineRule="auto"/>
        <w:rPr>
          <w:ins w:id="42" w:author="Frank J. Rahel" w:date="2023-08-11T10:12:00Z"/>
          <w:rFonts w:ascii="Times New Roman" w:eastAsia="Times New Roman" w:hAnsi="Times New Roman" w:cs="Times New Roman"/>
          <w:sz w:val="26"/>
          <w:szCs w:val="26"/>
        </w:rPr>
      </w:pPr>
      <w:ins w:id="43" w:author="Frank J. Rahel" w:date="2023-08-11T10:13:00Z">
        <w:r>
          <w:rPr>
            <w:rFonts w:ascii="Times New Roman" w:eastAsia="Times New Roman" w:hAnsi="Times New Roman" w:cs="Times New Roman"/>
            <w:sz w:val="26"/>
            <w:szCs w:val="26"/>
          </w:rPr>
          <w:t xml:space="preserve">5. </w:t>
        </w:r>
      </w:ins>
      <w:ins w:id="44" w:author="Frank J. Rahel" w:date="2023-08-11T10:10:00Z">
        <w:r>
          <w:rPr>
            <w:rFonts w:ascii="Times New Roman" w:eastAsia="Times New Roman" w:hAnsi="Times New Roman" w:cs="Times New Roman"/>
            <w:sz w:val="26"/>
            <w:szCs w:val="26"/>
          </w:rPr>
          <w:t>Hydrobiologia does not capitalize the common names of fishes.</w:t>
        </w:r>
      </w:ins>
    </w:p>
    <w:p w14:paraId="67EA9A0C" w14:textId="506C242B" w:rsidR="00D74BF1" w:rsidRDefault="00D74BF1" w:rsidP="00FB1D3E">
      <w:pPr>
        <w:spacing w:before="240" w:after="240" w:line="240" w:lineRule="auto"/>
        <w:rPr>
          <w:ins w:id="45" w:author="Frank J. Rahel" w:date="2023-08-11T11:09:00Z"/>
          <w:rFonts w:ascii="Times New Roman" w:eastAsia="Times New Roman" w:hAnsi="Times New Roman" w:cs="Times New Roman"/>
          <w:sz w:val="26"/>
          <w:szCs w:val="26"/>
        </w:rPr>
      </w:pPr>
      <w:ins w:id="46" w:author="Frank J. Rahel" w:date="2023-08-11T10:13:00Z">
        <w:r>
          <w:rPr>
            <w:rFonts w:ascii="Times New Roman" w:eastAsia="Times New Roman" w:hAnsi="Times New Roman" w:cs="Times New Roman"/>
            <w:sz w:val="26"/>
            <w:szCs w:val="26"/>
          </w:rPr>
          <w:t xml:space="preserve">6. </w:t>
        </w:r>
      </w:ins>
      <w:ins w:id="47" w:author="Frank J. Rahel" w:date="2023-08-11T10:12:00Z">
        <w:r>
          <w:rPr>
            <w:rFonts w:ascii="Times New Roman" w:eastAsia="Times New Roman" w:hAnsi="Times New Roman" w:cs="Times New Roman"/>
            <w:sz w:val="26"/>
            <w:szCs w:val="26"/>
          </w:rPr>
          <w:t>Hydrobiologia uses “Fig.” not “Figure” when referring to figures in the text.</w:t>
        </w:r>
      </w:ins>
    </w:p>
    <w:p w14:paraId="5FB46CF2" w14:textId="017CA6FD" w:rsidR="007D6DE5" w:rsidRDefault="007D6DE5" w:rsidP="00FB1D3E">
      <w:pPr>
        <w:spacing w:before="240" w:after="240" w:line="240" w:lineRule="auto"/>
        <w:rPr>
          <w:ins w:id="48" w:author="Frank J. Rahel" w:date="2023-08-13T14:17:00Z"/>
          <w:rFonts w:ascii="Times New Roman" w:eastAsia="Times New Roman" w:hAnsi="Times New Roman" w:cs="Times New Roman"/>
          <w:sz w:val="26"/>
          <w:szCs w:val="26"/>
        </w:rPr>
      </w:pPr>
      <w:ins w:id="49" w:author="Frank J. Rahel" w:date="2023-08-11T11:09:00Z">
        <w:r>
          <w:rPr>
            <w:rFonts w:ascii="Times New Roman" w:eastAsia="Times New Roman" w:hAnsi="Times New Roman" w:cs="Times New Roman"/>
            <w:sz w:val="26"/>
            <w:szCs w:val="26"/>
          </w:rPr>
          <w:t>Simuliidae is mis</w:t>
        </w:r>
      </w:ins>
      <w:ins w:id="50" w:author="Frank J. Rahel" w:date="2023-08-11T11:10:00Z">
        <w:r>
          <w:rPr>
            <w:rFonts w:ascii="Times New Roman" w:eastAsia="Times New Roman" w:hAnsi="Times New Roman" w:cs="Times New Roman"/>
            <w:sz w:val="26"/>
            <w:szCs w:val="26"/>
          </w:rPr>
          <w:t>s</w:t>
        </w:r>
      </w:ins>
      <w:ins w:id="51" w:author="Frank J. Rahel" w:date="2023-08-11T11:09:00Z">
        <w:r>
          <w:rPr>
            <w:rFonts w:ascii="Times New Roman" w:eastAsia="Times New Roman" w:hAnsi="Times New Roman" w:cs="Times New Roman"/>
            <w:sz w:val="26"/>
            <w:szCs w:val="26"/>
          </w:rPr>
          <w:t>pelled</w:t>
        </w:r>
      </w:ins>
      <w:ins w:id="52" w:author="Frank J. Rahel" w:date="2023-08-11T11:10:00Z">
        <w:r>
          <w:rPr>
            <w:rFonts w:ascii="Times New Roman" w:eastAsia="Times New Roman" w:hAnsi="Times New Roman" w:cs="Times New Roman"/>
            <w:sz w:val="26"/>
            <w:szCs w:val="26"/>
          </w:rPr>
          <w:t xml:space="preserve"> in Fig 2, 3 and</w:t>
        </w:r>
      </w:ins>
      <w:ins w:id="53" w:author="Frank J. Rahel" w:date="2023-08-11T11:11:00Z">
        <w:r>
          <w:rPr>
            <w:rFonts w:ascii="Times New Roman" w:eastAsia="Times New Roman" w:hAnsi="Times New Roman" w:cs="Times New Roman"/>
            <w:sz w:val="26"/>
            <w:szCs w:val="26"/>
          </w:rPr>
          <w:t xml:space="preserve"> 5. </w:t>
        </w:r>
      </w:ins>
      <w:ins w:id="54" w:author="Frank J. Rahel" w:date="2023-08-11T11:10:00Z">
        <w:r>
          <w:rPr>
            <w:rFonts w:ascii="Times New Roman" w:eastAsia="Times New Roman" w:hAnsi="Times New Roman" w:cs="Times New Roman"/>
            <w:sz w:val="26"/>
            <w:szCs w:val="26"/>
          </w:rPr>
          <w:t xml:space="preserve"> </w:t>
        </w:r>
      </w:ins>
      <w:ins w:id="55" w:author="Frank J. Rahel" w:date="2023-08-11T11:09:00Z">
        <w:r>
          <w:rPr>
            <w:rFonts w:ascii="Times New Roman" w:eastAsia="Times New Roman" w:hAnsi="Times New Roman" w:cs="Times New Roman"/>
            <w:sz w:val="26"/>
            <w:szCs w:val="26"/>
          </w:rPr>
          <w:t xml:space="preserve"> </w:t>
        </w:r>
      </w:ins>
    </w:p>
    <w:p w14:paraId="261EF248" w14:textId="141EAD92" w:rsidR="00D57A5F" w:rsidRDefault="00D57A5F" w:rsidP="00FB1D3E">
      <w:pPr>
        <w:spacing w:before="240" w:after="240" w:line="240" w:lineRule="auto"/>
        <w:rPr>
          <w:ins w:id="56" w:author="Frank J. Rahel" w:date="2023-08-13T14:17:00Z"/>
          <w:rFonts w:ascii="Times New Roman" w:eastAsia="Times New Roman" w:hAnsi="Times New Roman" w:cs="Times New Roman"/>
          <w:sz w:val="26"/>
          <w:szCs w:val="26"/>
        </w:rPr>
      </w:pPr>
      <w:ins w:id="57" w:author="Frank J. Rahel" w:date="2023-08-13T14:17:00Z">
        <w:r w:rsidRPr="00D57A5F">
          <w:rPr>
            <w:rFonts w:ascii="Times New Roman" w:eastAsia="Times New Roman" w:hAnsi="Times New Roman" w:cs="Times New Roman"/>
            <w:sz w:val="26"/>
            <w:szCs w:val="26"/>
          </w:rPr>
          <w:t>Based on Fig.6, omnivores remove the environmental gradient effect for 5 of 6 fish species (which is as good as Simuliidae</w:t>
        </w:r>
        <w:r>
          <w:rPr>
            <w:rFonts w:ascii="Times New Roman" w:eastAsia="Times New Roman" w:hAnsi="Times New Roman" w:cs="Times New Roman"/>
            <w:sz w:val="26"/>
            <w:szCs w:val="26"/>
          </w:rPr>
          <w:t>)</w:t>
        </w:r>
        <w:r w:rsidRPr="00D57A5F">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Why don’t we consider them as suitable baselines</w:t>
        </w:r>
      </w:ins>
      <w:ins w:id="58" w:author="Frank J. Rahel" w:date="2023-08-13T14:18:00Z">
        <w:r>
          <w:rPr>
            <w:rFonts w:ascii="Times New Roman" w:eastAsia="Times New Roman" w:hAnsi="Times New Roman" w:cs="Times New Roman"/>
            <w:sz w:val="26"/>
            <w:szCs w:val="26"/>
          </w:rPr>
          <w:t>?  What are their pros and cons?</w:t>
        </w:r>
      </w:ins>
    </w:p>
    <w:p w14:paraId="6361DC1A" w14:textId="77777777" w:rsidR="00D57A5F" w:rsidRDefault="00D57A5F" w:rsidP="00FB1D3E">
      <w:pPr>
        <w:spacing w:before="240" w:after="240" w:line="240" w:lineRule="auto"/>
        <w:rPr>
          <w:ins w:id="59" w:author="Frank J. Rahel" w:date="2023-08-11T09:58:00Z"/>
          <w:rFonts w:ascii="Times New Roman" w:eastAsia="Times New Roman" w:hAnsi="Times New Roman" w:cs="Times New Roman"/>
          <w:sz w:val="26"/>
          <w:szCs w:val="26"/>
        </w:rPr>
      </w:pPr>
    </w:p>
    <w:p w14:paraId="4284D5B5" w14:textId="2E421330"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 xml:space="preserve">Journal: </w:t>
      </w:r>
      <w:r w:rsidRPr="0056545F">
        <w:rPr>
          <w:rFonts w:ascii="Times New Roman" w:eastAsia="Times New Roman" w:hAnsi="Times New Roman" w:cs="Times New Roman"/>
          <w:i/>
          <w:sz w:val="26"/>
          <w:szCs w:val="26"/>
        </w:rPr>
        <w:t>Hydrobiologia</w:t>
      </w:r>
    </w:p>
    <w:p w14:paraId="7D076B99" w14:textId="77777777"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lastRenderedPageBreak/>
        <w:t>Type: Article</w:t>
      </w:r>
    </w:p>
    <w:p w14:paraId="20B7CD89" w14:textId="34E125AA" w:rsidR="00A23148" w:rsidRPr="0056545F" w:rsidRDefault="00A23148" w:rsidP="00FB1D3E">
      <w:pPr>
        <w:spacing w:before="240" w:after="240" w:line="240" w:lineRule="auto"/>
        <w:rPr>
          <w:rFonts w:ascii="Times New Roman" w:eastAsia="Times New Roman" w:hAnsi="Times New Roman" w:cs="Times New Roman"/>
          <w:sz w:val="24"/>
          <w:szCs w:val="24"/>
        </w:rPr>
      </w:pPr>
    </w:p>
    <w:p w14:paraId="4654CB79" w14:textId="77777777" w:rsidR="00A23148" w:rsidRPr="0056545F" w:rsidRDefault="00DF00A0" w:rsidP="00FB1D3E">
      <w:pPr>
        <w:spacing w:before="240" w:after="240" w:line="240" w:lineRule="auto"/>
        <w:jc w:val="center"/>
        <w:rPr>
          <w:rFonts w:ascii="Times New Roman" w:eastAsia="Times New Roman" w:hAnsi="Times New Roman" w:cs="Times New Roman"/>
          <w:sz w:val="32"/>
          <w:szCs w:val="32"/>
        </w:rPr>
      </w:pPr>
      <w:r w:rsidRPr="0056545F">
        <w:rPr>
          <w:rFonts w:ascii="Times New Roman" w:eastAsia="Times New Roman" w:hAnsi="Times New Roman" w:cs="Times New Roman"/>
          <w:b/>
          <w:sz w:val="32"/>
          <w:szCs w:val="32"/>
        </w:rPr>
        <w:t xml:space="preserve">Assessing a standardized method to identify optimal baselines for trophic position estimation in stable isotope studies of stream ecosystems </w:t>
      </w:r>
    </w:p>
    <w:p w14:paraId="3E0EBE78" w14:textId="2239DA6F" w:rsidR="00A23148" w:rsidRPr="0056545F" w:rsidRDefault="00DF00A0" w:rsidP="00FB1D3E">
      <w:pPr>
        <w:spacing w:before="240" w:after="240" w:line="240" w:lineRule="auto"/>
        <w:jc w:val="center"/>
        <w:rPr>
          <w:rFonts w:ascii="Times New Roman" w:eastAsia="Times New Roman" w:hAnsi="Times New Roman" w:cs="Times New Roman"/>
          <w:sz w:val="24"/>
          <w:szCs w:val="24"/>
          <w:vertAlign w:val="superscript"/>
        </w:rPr>
      </w:pPr>
      <w:r w:rsidRPr="0056545F">
        <w:rPr>
          <w:rFonts w:ascii="Times New Roman" w:eastAsia="Times New Roman" w:hAnsi="Times New Roman" w:cs="Times New Roman"/>
          <w:sz w:val="24"/>
          <w:szCs w:val="24"/>
        </w:rPr>
        <w:t>Nathan T. Barrus</w:t>
      </w:r>
      <w:r w:rsidR="007E1902" w:rsidRPr="0056545F">
        <w:rPr>
          <w:rFonts w:ascii="Times New Roman" w:eastAsia="Arial Unicode MS" w:hAnsi="Times New Roman" w:cs="Times New Roman"/>
          <w:sz w:val="24"/>
          <w:szCs w:val="24"/>
          <w:vertAlign w:val="superscript"/>
        </w:rPr>
        <w:t>1</w:t>
      </w:r>
      <w:r w:rsidR="00B657E2" w:rsidRPr="0056545F">
        <w:rPr>
          <w:rFonts w:ascii="Times New Roman" w:eastAsia="Arial Unicode MS" w:hAnsi="Times New Roman" w:cs="Times New Roman"/>
          <w:sz w:val="24"/>
          <w:szCs w:val="24"/>
          <w:vertAlign w:val="superscript"/>
        </w:rPr>
        <w:t>,2*</w:t>
      </w:r>
      <w:r w:rsidRPr="0056545F">
        <w:rPr>
          <w:rFonts w:ascii="Times New Roman" w:eastAsia="Times New Roman" w:hAnsi="Times New Roman" w:cs="Times New Roman"/>
          <w:sz w:val="24"/>
          <w:szCs w:val="24"/>
        </w:rPr>
        <w:t>, Bryan M. Maitland</w:t>
      </w:r>
      <w:r w:rsidR="007E1902" w:rsidRPr="0056545F">
        <w:rPr>
          <w:rFonts w:ascii="Times New Roman" w:eastAsia="Times New Roman" w:hAnsi="Times New Roman" w:cs="Times New Roman"/>
          <w:sz w:val="24"/>
          <w:szCs w:val="24"/>
          <w:vertAlign w:val="superscript"/>
        </w:rPr>
        <w:t>1,</w:t>
      </w:r>
      <w:r w:rsidR="00B657E2" w:rsidRPr="0056545F">
        <w:rPr>
          <w:rFonts w:ascii="Times New Roman" w:eastAsia="Times New Roman" w:hAnsi="Times New Roman" w:cs="Times New Roman"/>
          <w:sz w:val="24"/>
          <w:szCs w:val="24"/>
          <w:vertAlign w:val="superscript"/>
        </w:rPr>
        <w:t>3</w:t>
      </w:r>
      <w:r w:rsidR="00867AEC" w:rsidRPr="0056545F">
        <w:rPr>
          <w:rFonts w:ascii="Times New Roman" w:eastAsia="Times New Roman" w:hAnsi="Times New Roman" w:cs="Times New Roman"/>
          <w:sz w:val="24"/>
          <w:szCs w:val="24"/>
          <w:vertAlign w:val="superscript"/>
        </w:rPr>
        <w:t>,4</w:t>
      </w:r>
      <w:r w:rsidRPr="0056545F">
        <w:rPr>
          <w:rFonts w:ascii="Times New Roman" w:eastAsia="Times New Roman" w:hAnsi="Times New Roman" w:cs="Times New Roman"/>
          <w:sz w:val="24"/>
          <w:szCs w:val="24"/>
        </w:rPr>
        <w:t>, Frank J. Rahel</w:t>
      </w:r>
      <w:r w:rsidR="00B657E2" w:rsidRPr="0056545F">
        <w:rPr>
          <w:rFonts w:ascii="Times New Roman" w:eastAsia="Times New Roman" w:hAnsi="Times New Roman" w:cs="Times New Roman"/>
          <w:sz w:val="24"/>
          <w:szCs w:val="24"/>
          <w:vertAlign w:val="superscript"/>
        </w:rPr>
        <w:t>1</w:t>
      </w:r>
    </w:p>
    <w:p w14:paraId="56ADCF71" w14:textId="77777777" w:rsidR="00A23148" w:rsidRPr="0056545F" w:rsidRDefault="00A23148" w:rsidP="00FB1D3E">
      <w:pPr>
        <w:spacing w:line="240" w:lineRule="auto"/>
        <w:rPr>
          <w:rFonts w:ascii="Times New Roman" w:eastAsia="Times New Roman" w:hAnsi="Times New Roman" w:cs="Times New Roman"/>
          <w:sz w:val="24"/>
          <w:szCs w:val="24"/>
        </w:rPr>
      </w:pPr>
    </w:p>
    <w:p w14:paraId="72FC26F9" w14:textId="172190D5" w:rsidR="007E1902" w:rsidRPr="0056545F" w:rsidRDefault="007E190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1 Department of Zoology &amp; Physiology, University of Wyoming, Laramie, WY, USA</w:t>
      </w:r>
    </w:p>
    <w:p w14:paraId="328104AC" w14:textId="717BA53F" w:rsidR="00B657E2" w:rsidRPr="0056545F" w:rsidRDefault="00B657E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2 Department of Biological Sciences, Florida International University, Miami FL, USA</w:t>
      </w:r>
    </w:p>
    <w:p w14:paraId="1DAA2231" w14:textId="526840F7" w:rsidR="007E1902" w:rsidRPr="0056545F" w:rsidRDefault="00B657E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3</w:t>
      </w:r>
      <w:r w:rsidR="007E1902" w:rsidRPr="0056545F">
        <w:rPr>
          <w:rFonts w:ascii="Times New Roman" w:eastAsia="Times New Roman" w:hAnsi="Times New Roman" w:cs="Times New Roman"/>
          <w:sz w:val="24"/>
          <w:szCs w:val="24"/>
        </w:rPr>
        <w:t xml:space="preserve"> Aquatic Sciences Center, University of Wisconsin–Madison, Madison, WI, USA</w:t>
      </w:r>
    </w:p>
    <w:p w14:paraId="0DFF9442" w14:textId="46A01664" w:rsidR="00867AEC" w:rsidRPr="0056545F" w:rsidRDefault="00867AEC"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4 Center for Limnology, University of Wisconsin–Madison, Madison, WI, USA</w:t>
      </w:r>
    </w:p>
    <w:p w14:paraId="40678248" w14:textId="77777777" w:rsidR="00A23148" w:rsidRPr="0056545F" w:rsidRDefault="00DF00A0"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*Corresponding author: nbarrus1@gmail.com, (307) 431-0859</w:t>
      </w:r>
    </w:p>
    <w:p w14:paraId="5CB4DA67" w14:textId="37594DC9" w:rsidR="00B657E2" w:rsidRDefault="00B657E2" w:rsidP="00FB1D3E">
      <w:pPr>
        <w:spacing w:after="200" w:line="240" w:lineRule="auto"/>
        <w:rPr>
          <w:rFonts w:ascii="Times New Roman" w:eastAsia="Times New Roman" w:hAnsi="Times New Roman" w:cs="Times New Roman"/>
          <w:b/>
          <w:sz w:val="24"/>
          <w:szCs w:val="24"/>
        </w:rPr>
      </w:pPr>
    </w:p>
    <w:p w14:paraId="41AD9EF4" w14:textId="26F93CBE" w:rsidR="00CD41FB" w:rsidRPr="0056545F" w:rsidRDefault="00CD41FB" w:rsidP="00AF64DF">
      <w:pPr>
        <w:pStyle w:val="NormalWeb"/>
        <w:spacing w:before="0" w:beforeAutospacing="0" w:after="200" w:afterAutospacing="0" w:line="360" w:lineRule="auto"/>
        <w:rPr>
          <w:b/>
        </w:rPr>
      </w:pPr>
      <w:r w:rsidRPr="00CD41FB">
        <w:rPr>
          <w:b/>
        </w:rPr>
        <w:t>ORCiD</w:t>
      </w:r>
      <w:r>
        <w:rPr>
          <w:b/>
        </w:rPr>
        <w:t xml:space="preserve">: </w:t>
      </w:r>
      <w:r>
        <w:rPr>
          <w:bCs/>
        </w:rPr>
        <w:t xml:space="preserve">NTB - </w:t>
      </w:r>
      <w:r w:rsidRPr="00CD41FB">
        <w:rPr>
          <w:color w:val="000000"/>
        </w:rPr>
        <w:t>0000-0001-7503-3120</w:t>
      </w:r>
      <w:r>
        <w:rPr>
          <w:color w:val="000000"/>
        </w:rPr>
        <w:t>; BMM - 0000-0002-4491-5064; FJR - 0000-0002-0932-3485</w:t>
      </w:r>
    </w:p>
    <w:p w14:paraId="319E5AD1" w14:textId="29EF4EF5"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Statement of authorship</w:t>
      </w:r>
      <w:r w:rsidRPr="0056545F">
        <w:rPr>
          <w:rFonts w:ascii="Times New Roman" w:eastAsia="Times New Roman" w:hAnsi="Times New Roman" w:cs="Times New Roman"/>
          <w:sz w:val="24"/>
          <w:szCs w:val="24"/>
        </w:rPr>
        <w:t xml:space="preserve">: </w:t>
      </w:r>
      <w:r w:rsidR="00B657E2" w:rsidRPr="0056545F">
        <w:rPr>
          <w:rFonts w:ascii="Times New Roman" w:eastAsia="Times New Roman" w:hAnsi="Times New Roman" w:cs="Times New Roman"/>
          <w:sz w:val="24"/>
          <w:szCs w:val="24"/>
        </w:rPr>
        <w:t>Conceptualization</w:t>
      </w:r>
      <w:r w:rsidRPr="0056545F">
        <w:rPr>
          <w:rFonts w:ascii="Times New Roman" w:eastAsia="Times New Roman" w:hAnsi="Times New Roman" w:cs="Times New Roman"/>
          <w:sz w:val="24"/>
          <w:szCs w:val="24"/>
        </w:rPr>
        <w:t>: NTB, BMM. Developing methods: NTB, BMM. Data analysis: NTB, BMM. Preparation of figures and tables: NTB. Conducting the research, data interpretation, writing: NTB, BMM, FJR. All authors contributed critically to the drafts and gave final approval for publication.</w:t>
      </w:r>
    </w:p>
    <w:p w14:paraId="230ECD95" w14:textId="77777777"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Data accessibility statement</w:t>
      </w:r>
      <w:r w:rsidRPr="0056545F">
        <w:rPr>
          <w:rFonts w:ascii="Times New Roman" w:eastAsia="Times New Roman" w:hAnsi="Times New Roman" w:cs="Times New Roman"/>
          <w:sz w:val="24"/>
          <w:szCs w:val="24"/>
        </w:rPr>
        <w:t>: The data and code supporting the results will be archived on GitHub and in the Zenodo public repository.</w:t>
      </w:r>
    </w:p>
    <w:p w14:paraId="09F195D0" w14:textId="77777777" w:rsidR="00A23148" w:rsidRPr="0056545F" w:rsidRDefault="00DF00A0" w:rsidP="00AF64DF">
      <w:pPr>
        <w:spacing w:after="20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Conflict of Interests</w:t>
      </w:r>
      <w:r w:rsidRPr="0056545F">
        <w:rPr>
          <w:rFonts w:ascii="Times New Roman" w:eastAsia="Times New Roman" w:hAnsi="Times New Roman" w:cs="Times New Roman"/>
          <w:sz w:val="24"/>
          <w:szCs w:val="24"/>
        </w:rPr>
        <w:t>: None to declare.</w:t>
      </w:r>
      <w:r w:rsidRPr="0056545F">
        <w:rPr>
          <w:rFonts w:ascii="Times New Roman" w:hAnsi="Times New Roman" w:cs="Times New Roman"/>
        </w:rPr>
        <w:br w:type="page"/>
      </w:r>
    </w:p>
    <w:p w14:paraId="140D0762" w14:textId="5DF5862C"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Abstract</w:t>
      </w:r>
      <w:r w:rsidR="00CD41FB">
        <w:rPr>
          <w:rFonts w:ascii="Times New Roman" w:eastAsia="Times New Roman" w:hAnsi="Times New Roman" w:cs="Times New Roman"/>
          <w:b/>
          <w:sz w:val="24"/>
          <w:szCs w:val="24"/>
        </w:rPr>
        <w:t xml:space="preserve"> </w:t>
      </w:r>
      <w:r w:rsidR="00CD41FB" w:rsidRPr="00B41E0D">
        <w:rPr>
          <w:rFonts w:ascii="Times New Roman" w:eastAsia="Times New Roman" w:hAnsi="Times New Roman" w:cs="Times New Roman"/>
          <w:b/>
          <w:sz w:val="24"/>
          <w:szCs w:val="24"/>
          <w:highlight w:val="yellow"/>
        </w:rPr>
        <w:t>(200 max for Hydrobiologia)</w:t>
      </w:r>
    </w:p>
    <w:p w14:paraId="1D7B8003" w14:textId="54839A9D"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Nitrogen stable isotope ratios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are widely used to quantify </w:t>
      </w:r>
      <w:r w:rsidR="004C29F4">
        <w:rPr>
          <w:rFonts w:ascii="Times New Roman" w:eastAsia="Times New Roman" w:hAnsi="Times New Roman" w:cs="Times New Roman"/>
          <w:sz w:val="24"/>
          <w:szCs w:val="24"/>
        </w:rPr>
        <w:t>trophic position</w:t>
      </w:r>
      <w:r w:rsidRPr="0056545F">
        <w:rPr>
          <w:rFonts w:ascii="Times New Roman" w:eastAsia="Times New Roman" w:hAnsi="Times New Roman" w:cs="Times New Roman"/>
          <w:sz w:val="24"/>
          <w:szCs w:val="24"/>
        </w:rPr>
        <w:t xml:space="preserve"> in aquatic ecosystems. </w:t>
      </w:r>
      <w:r w:rsidR="00CD52C9">
        <w:rPr>
          <w:rFonts w:ascii="Times New Roman" w:eastAsia="Times New Roman" w:hAnsi="Times New Roman" w:cs="Times New Roman"/>
          <w:sz w:val="24"/>
          <w:szCs w:val="24"/>
        </w:rPr>
        <w:t>C</w:t>
      </w:r>
      <w:r w:rsidRPr="0056545F">
        <w:rPr>
          <w:rFonts w:ascii="Times New Roman" w:eastAsia="Times New Roman" w:hAnsi="Times New Roman" w:cs="Times New Roman"/>
          <w:sz w:val="24"/>
          <w:szCs w:val="24"/>
        </w:rPr>
        <w:t xml:space="preserve">omparing </w:t>
      </w:r>
      <w:r w:rsidR="00A4185E">
        <w:rPr>
          <w:rFonts w:ascii="Times New Roman" w:eastAsia="Times New Roman" w:hAnsi="Times New Roman" w:cs="Times New Roman"/>
          <w:sz w:val="24"/>
          <w:szCs w:val="24"/>
        </w:rPr>
        <w:t>trophic position across sites</w:t>
      </w:r>
      <w:r w:rsidRPr="0056545F">
        <w:rPr>
          <w:rFonts w:ascii="Times New Roman" w:eastAsia="Times New Roman" w:hAnsi="Times New Roman" w:cs="Times New Roman"/>
          <w:sz w:val="24"/>
          <w:szCs w:val="24"/>
        </w:rPr>
        <w:t xml:space="preserve"> </w:t>
      </w:r>
      <w:r w:rsidR="00BB0268">
        <w:rPr>
          <w:rFonts w:ascii="Times New Roman" w:eastAsia="Times New Roman" w:hAnsi="Times New Roman" w:cs="Times New Roman"/>
          <w:sz w:val="24"/>
          <w:szCs w:val="24"/>
        </w:rPr>
        <w:t xml:space="preserve">requires </w:t>
      </w:r>
      <w:commentRangeStart w:id="60"/>
      <w:r w:rsidR="00BB0268">
        <w:rPr>
          <w:rFonts w:ascii="Times New Roman" w:eastAsia="Times New Roman" w:hAnsi="Times New Roman" w:cs="Times New Roman"/>
          <w:sz w:val="24"/>
          <w:szCs w:val="24"/>
        </w:rPr>
        <w:t>identifying</w:t>
      </w:r>
      <w:del w:id="61" w:author="Frank J. Rahel" w:date="2023-08-11T09:19:00Z">
        <w:r w:rsidR="00BB0268" w:rsidDel="00C75B54">
          <w:rPr>
            <w:rFonts w:ascii="Times New Roman" w:eastAsia="Times New Roman" w:hAnsi="Times New Roman" w:cs="Times New Roman"/>
            <w:sz w:val="24"/>
            <w:szCs w:val="24"/>
          </w:rPr>
          <w:delText xml:space="preserve"> </w:delText>
        </w:r>
        <w:r w:rsidR="00FB76A5" w:rsidDel="00C75B54">
          <w:rPr>
            <w:rFonts w:ascii="Times New Roman" w:eastAsia="Times New Roman" w:hAnsi="Times New Roman" w:cs="Times New Roman"/>
            <w:sz w:val="24"/>
            <w:szCs w:val="24"/>
          </w:rPr>
          <w:delText>suitable</w:delText>
        </w:r>
      </w:del>
      <w:commentRangeEnd w:id="60"/>
      <w:r w:rsidR="00851CED">
        <w:rPr>
          <w:rStyle w:val="CommentReference"/>
        </w:rPr>
        <w:commentReference w:id="60"/>
      </w:r>
      <w:r w:rsidR="00BB0268">
        <w:rPr>
          <w:rFonts w:ascii="Times New Roman" w:eastAsia="Times New Roman" w:hAnsi="Times New Roman" w:cs="Times New Roman"/>
          <w:sz w:val="24"/>
          <w:szCs w:val="24"/>
        </w:rPr>
        <w:t xml:space="preserve"> baselin</w:t>
      </w:r>
      <w:r w:rsidR="00FB76A5">
        <w:rPr>
          <w:rFonts w:ascii="Times New Roman" w:eastAsia="Times New Roman" w:hAnsi="Times New Roman" w:cs="Times New Roman"/>
          <w:sz w:val="24"/>
          <w:szCs w:val="24"/>
        </w:rPr>
        <w:t>e</w:t>
      </w:r>
      <w:r w:rsidR="00BB0268">
        <w:rPr>
          <w:rFonts w:ascii="Times New Roman" w:eastAsia="Times New Roman" w:hAnsi="Times New Roman" w:cs="Times New Roman"/>
          <w:sz w:val="24"/>
          <w:szCs w:val="24"/>
        </w:rPr>
        <w:t xml:space="preserve">s </w:t>
      </w:r>
      <w:r w:rsidR="00FB76A5">
        <w:rPr>
          <w:rFonts w:ascii="Times New Roman" w:eastAsia="Times New Roman" w:hAnsi="Times New Roman" w:cs="Times New Roman"/>
          <w:sz w:val="24"/>
          <w:szCs w:val="24"/>
        </w:rPr>
        <w:t>to account for</w:t>
      </w:r>
      <w:r w:rsidRPr="0056545F">
        <w:rPr>
          <w:rFonts w:ascii="Times New Roman" w:eastAsia="Times New Roman" w:hAnsi="Times New Roman" w:cs="Times New Roman"/>
          <w:sz w:val="24"/>
          <w:szCs w:val="24"/>
        </w:rPr>
        <w:t xml:space="preserve"> </w:t>
      </w:r>
      <w:r w:rsidR="00CD52C9" w:rsidRPr="0056545F">
        <w:rPr>
          <w:rFonts w:ascii="Times New Roman" w:eastAsia="Times New Roman" w:hAnsi="Times New Roman" w:cs="Times New Roman"/>
          <w:sz w:val="24"/>
          <w:szCs w:val="24"/>
        </w:rPr>
        <w:t xml:space="preserve">large variation in </w:t>
      </w:r>
      <w:r w:rsidR="00177270" w:rsidRPr="0056545F">
        <w:rPr>
          <w:rFonts w:ascii="Times New Roman" w:eastAsia="Times New Roman" w:hAnsi="Times New Roman" w:cs="Times New Roman"/>
          <w:sz w:val="24"/>
          <w:szCs w:val="24"/>
        </w:rPr>
        <w:t>δ</w:t>
      </w:r>
      <w:r w:rsidR="00177270" w:rsidRPr="0056545F">
        <w:rPr>
          <w:rFonts w:ascii="Times New Roman" w:eastAsia="Times New Roman" w:hAnsi="Times New Roman" w:cs="Times New Roman"/>
          <w:sz w:val="24"/>
          <w:szCs w:val="24"/>
          <w:vertAlign w:val="superscript"/>
        </w:rPr>
        <w:t>15</w:t>
      </w:r>
      <w:r w:rsidR="00177270" w:rsidRPr="0056545F">
        <w:rPr>
          <w:rFonts w:ascii="Times New Roman" w:eastAsia="Times New Roman" w:hAnsi="Times New Roman" w:cs="Times New Roman"/>
          <w:sz w:val="24"/>
          <w:szCs w:val="24"/>
        </w:rPr>
        <w:t>N</w:t>
      </w:r>
      <w:r w:rsidR="00177270">
        <w:rPr>
          <w:rFonts w:ascii="Times New Roman" w:eastAsia="Times New Roman" w:hAnsi="Times New Roman" w:cs="Times New Roman"/>
          <w:sz w:val="24"/>
          <w:szCs w:val="24"/>
        </w:rPr>
        <w:t xml:space="preserve"> signatures of</w:t>
      </w:r>
      <w:r w:rsidR="00177270" w:rsidRPr="0056545F">
        <w:rPr>
          <w:rFonts w:ascii="Times New Roman" w:eastAsia="Times New Roman" w:hAnsi="Times New Roman" w:cs="Times New Roman"/>
          <w:sz w:val="24"/>
          <w:szCs w:val="24"/>
        </w:rPr>
        <w:t xml:space="preserve"> </w:t>
      </w:r>
      <w:r w:rsidR="0003785F">
        <w:rPr>
          <w:rFonts w:ascii="Times New Roman" w:eastAsia="Times New Roman" w:hAnsi="Times New Roman" w:cs="Times New Roman"/>
          <w:sz w:val="24"/>
          <w:szCs w:val="24"/>
        </w:rPr>
        <w:t>basal resources</w:t>
      </w:r>
      <w:r w:rsidR="00B60738">
        <w:rPr>
          <w:rFonts w:ascii="Times New Roman" w:eastAsia="Times New Roman" w:hAnsi="Times New Roman" w:cs="Times New Roman"/>
          <w:sz w:val="24"/>
          <w:szCs w:val="24"/>
        </w:rPr>
        <w:t>, but f</w:t>
      </w:r>
      <w:r w:rsidR="002B47D5">
        <w:rPr>
          <w:rFonts w:ascii="Times New Roman" w:eastAsia="Times New Roman" w:hAnsi="Times New Roman" w:cs="Times New Roman"/>
          <w:sz w:val="24"/>
          <w:szCs w:val="24"/>
        </w:rPr>
        <w:t xml:space="preserve">ew standardized methods exist for identifying </w:t>
      </w:r>
      <w:r w:rsidR="00934BDE">
        <w:rPr>
          <w:rFonts w:ascii="Times New Roman" w:eastAsia="Times New Roman" w:hAnsi="Times New Roman" w:cs="Times New Roman"/>
          <w:sz w:val="24"/>
          <w:szCs w:val="24"/>
        </w:rPr>
        <w:t>suitable baselines. We</w:t>
      </w:r>
      <w:r w:rsidRPr="0056545F">
        <w:rPr>
          <w:rFonts w:ascii="Times New Roman" w:eastAsia="Times New Roman" w:hAnsi="Times New Roman" w:cs="Times New Roman"/>
          <w:sz w:val="24"/>
          <w:szCs w:val="24"/>
        </w:rPr>
        <w:t xml:space="preserve"> evaluate</w:t>
      </w:r>
      <w:r w:rsidR="00630A2E">
        <w:rPr>
          <w:rFonts w:ascii="Times New Roman" w:eastAsia="Times New Roman" w:hAnsi="Times New Roman" w:cs="Times New Roman"/>
          <w:sz w:val="24"/>
          <w:szCs w:val="24"/>
        </w:rPr>
        <w:t>d</w:t>
      </w:r>
      <w:r w:rsidRPr="0056545F">
        <w:rPr>
          <w:rFonts w:ascii="Times New Roman" w:eastAsia="Times New Roman" w:hAnsi="Times New Roman" w:cs="Times New Roman"/>
          <w:sz w:val="24"/>
          <w:szCs w:val="24"/>
        </w:rPr>
        <w:t xml:space="preserve"> a </w:t>
      </w:r>
      <w:r w:rsidR="00934BDE">
        <w:rPr>
          <w:rFonts w:ascii="Times New Roman" w:eastAsia="Times New Roman" w:hAnsi="Times New Roman" w:cs="Times New Roman"/>
          <w:sz w:val="24"/>
          <w:szCs w:val="24"/>
        </w:rPr>
        <w:t xml:space="preserve">standardized </w:t>
      </w:r>
      <w:r w:rsidRPr="0056545F">
        <w:rPr>
          <w:rFonts w:ascii="Times New Roman" w:eastAsia="Times New Roman" w:hAnsi="Times New Roman" w:cs="Times New Roman"/>
          <w:sz w:val="24"/>
          <w:szCs w:val="24"/>
        </w:rPr>
        <w:t xml:space="preserve">method for identifying optimal isotopic baselines </w:t>
      </w:r>
      <w:r w:rsidR="00541483">
        <w:rPr>
          <w:rFonts w:ascii="Times New Roman" w:eastAsia="Times New Roman" w:hAnsi="Times New Roman" w:cs="Times New Roman"/>
          <w:sz w:val="24"/>
          <w:szCs w:val="24"/>
        </w:rPr>
        <w:t xml:space="preserve">in </w:t>
      </w:r>
      <w:r w:rsidRPr="0056545F">
        <w:rPr>
          <w:rFonts w:ascii="Times New Roman" w:eastAsia="Times New Roman" w:hAnsi="Times New Roman" w:cs="Times New Roman"/>
          <w:sz w:val="24"/>
          <w:szCs w:val="24"/>
        </w:rPr>
        <w:t xml:space="preserve">streams spanning the Rocky Mountains–Great Plains ecotone. We </w:t>
      </w:r>
      <w:r w:rsidR="00CD0828">
        <w:rPr>
          <w:rFonts w:ascii="Times New Roman" w:eastAsia="Times New Roman" w:hAnsi="Times New Roman" w:cs="Times New Roman"/>
          <w:sz w:val="24"/>
          <w:szCs w:val="24"/>
        </w:rPr>
        <w:t>assessed</w:t>
      </w:r>
      <w:r w:rsidRPr="0056545F">
        <w:rPr>
          <w:rFonts w:ascii="Times New Roman" w:eastAsia="Times New Roman" w:hAnsi="Times New Roman" w:cs="Times New Roman"/>
          <w:sz w:val="24"/>
          <w:szCs w:val="24"/>
        </w:rPr>
        <w:t xml:space="preserve"> </w:t>
      </w:r>
      <w:ins w:id="62" w:author="Frank J. Rahel" w:date="2023-08-10T10:38:00Z">
        <w:r w:rsidR="00851CED">
          <w:rPr>
            <w:rFonts w:ascii="Times New Roman" w:eastAsia="Times New Roman" w:hAnsi="Times New Roman" w:cs="Times New Roman"/>
            <w:sz w:val="24"/>
            <w:szCs w:val="24"/>
          </w:rPr>
          <w:t>candidate</w:t>
        </w:r>
      </w:ins>
      <w:del w:id="63" w:author="Frank J. Rahel" w:date="2023-08-10T10:38:00Z">
        <w:r w:rsidRPr="0056545F" w:rsidDel="00851CED">
          <w:rPr>
            <w:rFonts w:ascii="Times New Roman" w:eastAsia="Times New Roman" w:hAnsi="Times New Roman" w:cs="Times New Roman"/>
            <w:sz w:val="24"/>
            <w:szCs w:val="24"/>
          </w:rPr>
          <w:delText>different</w:delText>
        </w:r>
      </w:del>
      <w:r w:rsidRPr="0056545F">
        <w:rPr>
          <w:rFonts w:ascii="Times New Roman" w:eastAsia="Times New Roman" w:hAnsi="Times New Roman" w:cs="Times New Roman"/>
          <w:sz w:val="24"/>
          <w:szCs w:val="24"/>
        </w:rPr>
        <w:t xml:space="preserve"> taxonomic groups and functional feeding groups following four </w:t>
      </w:r>
      <w:r w:rsidR="00B657E2" w:rsidRPr="0056545F">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1) </w:t>
      </w:r>
      <w:r w:rsidR="0004687E" w:rsidRPr="0056545F">
        <w:rPr>
          <w:rFonts w:ascii="Times New Roman" w:eastAsia="Times New Roman" w:hAnsi="Times New Roman" w:cs="Times New Roman"/>
          <w:sz w:val="24"/>
          <w:szCs w:val="24"/>
        </w:rPr>
        <w:t xml:space="preserve">organisms should be easy to collect and widely </w:t>
      </w:r>
      <w:r w:rsidRPr="0056545F">
        <w:rPr>
          <w:rFonts w:ascii="Times New Roman" w:eastAsia="Times New Roman" w:hAnsi="Times New Roman" w:cs="Times New Roman"/>
          <w:sz w:val="24"/>
          <w:szCs w:val="24"/>
        </w:rPr>
        <w:t>distribut</w:t>
      </w:r>
      <w:r w:rsidR="0004687E" w:rsidRPr="0056545F">
        <w:rPr>
          <w:rFonts w:ascii="Times New Roman" w:eastAsia="Times New Roman" w:hAnsi="Times New Roman" w:cs="Times New Roman"/>
          <w:sz w:val="24"/>
          <w:szCs w:val="24"/>
        </w:rPr>
        <w:t>ed</w:t>
      </w:r>
      <w:r w:rsidRPr="0056545F">
        <w:rPr>
          <w:rFonts w:ascii="Times New Roman" w:eastAsia="Times New Roman" w:hAnsi="Times New Roman" w:cs="Times New Roman"/>
          <w:sz w:val="24"/>
          <w:szCs w:val="24"/>
        </w:rPr>
        <w:t>, 2) within-site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variation</w:t>
      </w:r>
      <w:r w:rsidR="00B657E2" w:rsidRPr="0056545F">
        <w:rPr>
          <w:rFonts w:ascii="Times New Roman" w:eastAsia="Times New Roman" w:hAnsi="Times New Roman" w:cs="Times New Roman"/>
          <w:sz w:val="24"/>
          <w:szCs w:val="24"/>
        </w:rPr>
        <w:t xml:space="preserve"> should be low</w:t>
      </w:r>
      <w:r w:rsidRPr="0056545F">
        <w:rPr>
          <w:rFonts w:ascii="Times New Roman" w:eastAsia="Times New Roman" w:hAnsi="Times New Roman" w:cs="Times New Roman"/>
          <w:sz w:val="24"/>
          <w:szCs w:val="24"/>
        </w:rPr>
        <w:t>, 3)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Pr="0056545F">
        <w:rPr>
          <w:rFonts w:ascii="Times New Roman" w:eastAsia="Times New Roman" w:hAnsi="Times New Roman" w:cs="Times New Roman"/>
          <w:sz w:val="24"/>
          <w:szCs w:val="24"/>
          <w:vertAlign w:val="subscript"/>
        </w:rPr>
        <w:t xml:space="preserve"> </w:t>
      </w:r>
      <w:r w:rsidRPr="0056545F">
        <w:rPr>
          <w:rFonts w:ascii="Times New Roman" w:eastAsia="Times New Roman" w:hAnsi="Times New Roman" w:cs="Times New Roman"/>
          <w:sz w:val="24"/>
          <w:szCs w:val="24"/>
        </w:rPr>
        <w:t xml:space="preserve">values </w:t>
      </w:r>
      <w:r w:rsidR="0004687E" w:rsidRPr="0056545F">
        <w:rPr>
          <w:rFonts w:ascii="Times New Roman" w:eastAsia="Times New Roman" w:hAnsi="Times New Roman" w:cs="Times New Roman"/>
          <w:sz w:val="24"/>
          <w:szCs w:val="24"/>
        </w:rPr>
        <w:t>should be</w:t>
      </w:r>
      <w:r w:rsidRPr="0056545F">
        <w:rPr>
          <w:rFonts w:ascii="Times New Roman" w:eastAsia="Times New Roman" w:hAnsi="Times New Roman" w:cs="Times New Roman"/>
          <w:sz w:val="24"/>
          <w:szCs w:val="24"/>
        </w:rPr>
        <w:t xml:space="preserve"> correlated with </w:t>
      </w:r>
      <w:r w:rsidR="0004687E" w:rsidRPr="0056545F">
        <w:rPr>
          <w:rFonts w:ascii="Times New Roman" w:eastAsia="Times New Roman" w:hAnsi="Times New Roman" w:cs="Times New Roman"/>
          <w:sz w:val="24"/>
          <w:szCs w:val="24"/>
        </w:rPr>
        <w:t xml:space="preserve">geographic variability in </w:t>
      </w:r>
      <w:r w:rsidRPr="0056545F">
        <w:rPr>
          <w:rFonts w:ascii="Times New Roman" w:eastAsia="Times New Roman" w:hAnsi="Times New Roman" w:cs="Times New Roman"/>
          <w:sz w:val="24"/>
          <w:szCs w:val="24"/>
        </w:rPr>
        <w:t>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0004687E" w:rsidRPr="0056545F">
        <w:rPr>
          <w:rFonts w:ascii="Times New Roman" w:eastAsia="Times New Roman" w:hAnsi="Times New Roman" w:cs="Times New Roman"/>
          <w:sz w:val="24"/>
          <w:szCs w:val="24"/>
        </w:rPr>
        <w:t xml:space="preserve"> values</w:t>
      </w:r>
      <w:r w:rsidRPr="0056545F">
        <w:rPr>
          <w:rFonts w:ascii="Times New Roman" w:eastAsia="Times New Roman" w:hAnsi="Times New Roman" w:cs="Times New Roman"/>
          <w:sz w:val="24"/>
          <w:szCs w:val="24"/>
        </w:rPr>
        <w:t xml:space="preserve">, and </w:t>
      </w:r>
      <w:r w:rsidR="0004687E" w:rsidRPr="0056545F">
        <w:rPr>
          <w:rFonts w:ascii="Times New Roman" w:eastAsia="Times New Roman" w:hAnsi="Times New Roman" w:cs="Times New Roman"/>
          <w:sz w:val="24"/>
          <w:szCs w:val="24"/>
        </w:rPr>
        <w:t>4) trophic position of consumers calculated from the baseline should be independent of system-specific δ</w:t>
      </w:r>
      <w:r w:rsidR="0004687E" w:rsidRPr="0056545F">
        <w:rPr>
          <w:rFonts w:ascii="Times New Roman" w:eastAsia="Times New Roman" w:hAnsi="Times New Roman" w:cs="Times New Roman"/>
          <w:sz w:val="24"/>
          <w:szCs w:val="24"/>
          <w:vertAlign w:val="superscript"/>
        </w:rPr>
        <w:t>15</w:t>
      </w:r>
      <w:r w:rsidR="0004687E" w:rsidRPr="0056545F">
        <w:rPr>
          <w:rFonts w:ascii="Times New Roman" w:eastAsia="Times New Roman" w:hAnsi="Times New Roman" w:cs="Times New Roman"/>
          <w:sz w:val="24"/>
          <w:szCs w:val="24"/>
        </w:rPr>
        <w:t xml:space="preserve">N variability </w:t>
      </w:r>
      <w:r w:rsidR="000031F7">
        <w:rPr>
          <w:rFonts w:ascii="Times New Roman" w:eastAsia="Times New Roman" w:hAnsi="Times New Roman" w:cs="Times New Roman"/>
          <w:sz w:val="24"/>
          <w:szCs w:val="24"/>
        </w:rPr>
        <w:t xml:space="preserve">when </w:t>
      </w:r>
      <w:r w:rsidR="001A3BD1">
        <w:rPr>
          <w:rFonts w:ascii="Times New Roman" w:eastAsia="Times New Roman" w:hAnsi="Times New Roman" w:cs="Times New Roman"/>
          <w:sz w:val="24"/>
          <w:szCs w:val="24"/>
        </w:rPr>
        <w:t>there is no change</w:t>
      </w:r>
      <w:r w:rsidR="0004687E" w:rsidRPr="0056545F">
        <w:rPr>
          <w:rFonts w:ascii="Times New Roman" w:eastAsia="Times New Roman" w:hAnsi="Times New Roman" w:cs="Times New Roman"/>
          <w:sz w:val="24"/>
          <w:szCs w:val="24"/>
        </w:rPr>
        <w:t xml:space="preserve"> </w:t>
      </w:r>
      <w:ins w:id="64" w:author="Frank J. Rahel" w:date="2023-08-10T10:39:00Z">
        <w:r w:rsidR="00851CED">
          <w:rPr>
            <w:rFonts w:ascii="Times New Roman" w:eastAsia="Times New Roman" w:hAnsi="Times New Roman" w:cs="Times New Roman"/>
            <w:sz w:val="24"/>
            <w:szCs w:val="24"/>
          </w:rPr>
          <w:t xml:space="preserve">in </w:t>
        </w:r>
      </w:ins>
      <w:r w:rsidR="0004687E" w:rsidRPr="0056545F">
        <w:rPr>
          <w:rFonts w:ascii="Times New Roman" w:eastAsia="Times New Roman" w:hAnsi="Times New Roman" w:cs="Times New Roman"/>
          <w:sz w:val="24"/>
          <w:szCs w:val="24"/>
        </w:rPr>
        <w:t xml:space="preserve">food consumption. </w:t>
      </w:r>
      <w:r w:rsidRPr="0056545F">
        <w:rPr>
          <w:rFonts w:ascii="Times New Roman" w:eastAsia="Times New Roman" w:hAnsi="Times New Roman" w:cs="Times New Roman"/>
          <w:sz w:val="24"/>
          <w:szCs w:val="24"/>
        </w:rPr>
        <w:t>Simuliidae (obligate</w:t>
      </w:r>
      <w:r w:rsidR="000420C2" w:rsidRPr="0056545F">
        <w:rPr>
          <w:rFonts w:ascii="Times New Roman" w:eastAsia="Times New Roman" w:hAnsi="Times New Roman" w:cs="Times New Roman"/>
          <w:sz w:val="24"/>
          <w:szCs w:val="24"/>
        </w:rPr>
        <w:t xml:space="preserve">, sestonic </w:t>
      </w:r>
      <w:r w:rsidRPr="0056545F">
        <w:rPr>
          <w:rFonts w:ascii="Times New Roman" w:eastAsia="Times New Roman" w:hAnsi="Times New Roman" w:cs="Times New Roman"/>
          <w:sz w:val="24"/>
          <w:szCs w:val="24"/>
        </w:rPr>
        <w:t xml:space="preserve">filter feeders) met all four criteria. Trophic position estimates </w:t>
      </w:r>
      <w:r w:rsidR="00630A2E">
        <w:rPr>
          <w:rFonts w:ascii="Times New Roman" w:eastAsia="Times New Roman" w:hAnsi="Times New Roman" w:cs="Times New Roman"/>
          <w:sz w:val="24"/>
          <w:szCs w:val="24"/>
        </w:rPr>
        <w:t>using Simuliidae baseline</w:t>
      </w:r>
      <w:r w:rsidR="00E420A6">
        <w:rPr>
          <w:rFonts w:ascii="Times New Roman" w:eastAsia="Times New Roman" w:hAnsi="Times New Roman" w:cs="Times New Roman"/>
          <w:sz w:val="24"/>
          <w:szCs w:val="24"/>
        </w:rPr>
        <w:t>s</w:t>
      </w:r>
      <w:r w:rsidR="00630A2E">
        <w:rPr>
          <w:rFonts w:ascii="Times New Roman" w:eastAsia="Times New Roman" w:hAnsi="Times New Roman" w:cs="Times New Roman"/>
          <w:sz w:val="24"/>
          <w:szCs w:val="24"/>
        </w:rPr>
        <w:t xml:space="preserve"> for </w:t>
      </w:r>
      <w:r w:rsidR="00012CD3">
        <w:rPr>
          <w:rFonts w:ascii="Times New Roman" w:eastAsia="Times New Roman" w:hAnsi="Times New Roman" w:cs="Times New Roman"/>
          <w:sz w:val="24"/>
          <w:szCs w:val="24"/>
        </w:rPr>
        <w:t>five</w:t>
      </w:r>
      <w:r w:rsidR="000420C2" w:rsidRPr="0056545F">
        <w:rPr>
          <w:rFonts w:ascii="Times New Roman" w:eastAsia="Times New Roman" w:hAnsi="Times New Roman" w:cs="Times New Roman"/>
          <w:sz w:val="24"/>
          <w:szCs w:val="24"/>
        </w:rPr>
        <w:t xml:space="preserve"> fish species</w:t>
      </w:r>
      <w:r w:rsidR="00630A2E">
        <w:rPr>
          <w:rFonts w:ascii="Times New Roman" w:eastAsia="Times New Roman" w:hAnsi="Times New Roman" w:cs="Times New Roman"/>
          <w:sz w:val="24"/>
          <w:szCs w:val="24"/>
        </w:rPr>
        <w:t xml:space="preserve"> </w:t>
      </w:r>
      <w:r w:rsidR="008D019F">
        <w:rPr>
          <w:rFonts w:ascii="Times New Roman" w:eastAsia="Times New Roman" w:hAnsi="Times New Roman" w:cs="Times New Roman"/>
          <w:sz w:val="24"/>
          <w:szCs w:val="24"/>
        </w:rPr>
        <w:t>were</w:t>
      </w:r>
      <w:r w:rsidR="00264869">
        <w:rPr>
          <w:rFonts w:ascii="Times New Roman" w:eastAsia="Times New Roman" w:hAnsi="Times New Roman" w:cs="Times New Roman"/>
          <w:sz w:val="24"/>
          <w:szCs w:val="24"/>
        </w:rPr>
        <w:t xml:space="preserve"> </w:t>
      </w:r>
      <w:r w:rsidR="000420C2" w:rsidRPr="0056545F">
        <w:rPr>
          <w:rFonts w:ascii="Times New Roman" w:eastAsia="Times New Roman" w:hAnsi="Times New Roman" w:cs="Times New Roman"/>
          <w:sz w:val="24"/>
          <w:szCs w:val="24"/>
        </w:rPr>
        <w:t xml:space="preserve">consistent </w:t>
      </w:r>
      <w:r w:rsidR="008D019F">
        <w:rPr>
          <w:rFonts w:ascii="Times New Roman" w:eastAsia="Times New Roman" w:hAnsi="Times New Roman" w:cs="Times New Roman"/>
          <w:sz w:val="24"/>
          <w:szCs w:val="24"/>
        </w:rPr>
        <w:t xml:space="preserve">with </w:t>
      </w:r>
      <w:del w:id="65" w:author="Frank J. Rahel" w:date="2023-08-10T10:40:00Z">
        <w:r w:rsidR="00D808DE" w:rsidDel="00851CED">
          <w:rPr>
            <w:rFonts w:ascii="Times New Roman" w:eastAsia="Times New Roman" w:hAnsi="Times New Roman" w:cs="Times New Roman"/>
            <w:sz w:val="24"/>
            <w:szCs w:val="24"/>
          </w:rPr>
          <w:delText xml:space="preserve">each fish species </w:delText>
        </w:r>
      </w:del>
      <w:r w:rsidR="000420C2" w:rsidRPr="0056545F">
        <w:rPr>
          <w:rFonts w:ascii="Times New Roman" w:eastAsia="Times New Roman" w:hAnsi="Times New Roman" w:cs="Times New Roman"/>
          <w:sz w:val="24"/>
          <w:szCs w:val="24"/>
        </w:rPr>
        <w:t>diet</w:t>
      </w:r>
      <w:r w:rsidR="008D019F">
        <w:rPr>
          <w:rFonts w:ascii="Times New Roman" w:eastAsia="Times New Roman" w:hAnsi="Times New Roman" w:cs="Times New Roman"/>
          <w:sz w:val="24"/>
          <w:szCs w:val="24"/>
        </w:rPr>
        <w:t xml:space="preserve">ary changes </w:t>
      </w:r>
      <w:r w:rsidR="000420C2" w:rsidRPr="0056545F">
        <w:rPr>
          <w:rFonts w:ascii="Times New Roman" w:eastAsia="Times New Roman" w:hAnsi="Times New Roman" w:cs="Times New Roman"/>
          <w:sz w:val="24"/>
          <w:szCs w:val="24"/>
        </w:rPr>
        <w:t xml:space="preserve">across </w:t>
      </w:r>
      <w:r w:rsidR="00630A2E">
        <w:rPr>
          <w:rFonts w:ascii="Times New Roman" w:eastAsia="Times New Roman" w:hAnsi="Times New Roman" w:cs="Times New Roman"/>
          <w:sz w:val="24"/>
          <w:szCs w:val="24"/>
        </w:rPr>
        <w:t>sites</w:t>
      </w:r>
      <w:r w:rsidRPr="0056545F">
        <w:rPr>
          <w:rFonts w:ascii="Times New Roman" w:eastAsia="Times New Roman" w:hAnsi="Times New Roman" w:cs="Times New Roman"/>
          <w:sz w:val="24"/>
          <w:szCs w:val="24"/>
        </w:rPr>
        <w:t>.</w:t>
      </w:r>
      <w:r w:rsidR="00D159FD">
        <w:rPr>
          <w:rFonts w:ascii="Times New Roman" w:eastAsia="Times New Roman" w:hAnsi="Times New Roman" w:cs="Times New Roman"/>
          <w:sz w:val="24"/>
          <w:szCs w:val="24"/>
        </w:rPr>
        <w:t xml:space="preserve"> </w:t>
      </w:r>
      <w:r w:rsidR="00282875">
        <w:rPr>
          <w:rFonts w:ascii="Times New Roman" w:eastAsia="Times New Roman" w:hAnsi="Times New Roman" w:cs="Times New Roman"/>
          <w:sz w:val="24"/>
          <w:szCs w:val="24"/>
        </w:rPr>
        <w:t xml:space="preserve">The </w:t>
      </w:r>
      <w:r w:rsidR="00264869">
        <w:rPr>
          <w:rFonts w:ascii="Times New Roman" w:eastAsia="Times New Roman" w:hAnsi="Times New Roman" w:cs="Times New Roman"/>
          <w:sz w:val="24"/>
          <w:szCs w:val="24"/>
        </w:rPr>
        <w:t>four-</w:t>
      </w:r>
      <w:r w:rsidR="00630A2E">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screening </w:t>
      </w:r>
      <w:r w:rsidR="000420C2" w:rsidRPr="0056545F">
        <w:rPr>
          <w:rFonts w:ascii="Times New Roman" w:eastAsia="Times New Roman" w:hAnsi="Times New Roman" w:cs="Times New Roman"/>
          <w:sz w:val="24"/>
          <w:szCs w:val="24"/>
        </w:rPr>
        <w:t>method</w:t>
      </w:r>
      <w:r w:rsidR="00D159FD">
        <w:rPr>
          <w:rFonts w:ascii="Times New Roman" w:eastAsia="Times New Roman" w:hAnsi="Times New Roman" w:cs="Times New Roman"/>
          <w:sz w:val="24"/>
          <w:szCs w:val="24"/>
        </w:rPr>
        <w:t xml:space="preserve"> is</w:t>
      </w:r>
      <w:r w:rsidRPr="0056545F">
        <w:rPr>
          <w:rFonts w:ascii="Times New Roman" w:eastAsia="Times New Roman" w:hAnsi="Times New Roman" w:cs="Times New Roman"/>
          <w:sz w:val="24"/>
          <w:szCs w:val="24"/>
        </w:rPr>
        <w:t xml:space="preserve"> </w:t>
      </w:r>
      <w:r w:rsidR="00541483">
        <w:rPr>
          <w:rFonts w:ascii="Times New Roman" w:eastAsia="Times New Roman" w:hAnsi="Times New Roman" w:cs="Times New Roman"/>
          <w:sz w:val="24"/>
          <w:szCs w:val="24"/>
        </w:rPr>
        <w:t>suitable</w:t>
      </w:r>
      <w:r w:rsidR="000420C2" w:rsidRPr="0056545F">
        <w:rPr>
          <w:rFonts w:ascii="Times New Roman" w:eastAsia="Times New Roman" w:hAnsi="Times New Roman" w:cs="Times New Roman"/>
          <w:sz w:val="24"/>
          <w:szCs w:val="24"/>
        </w:rPr>
        <w:t xml:space="preserve"> for temperate stream</w:t>
      </w:r>
      <w:r w:rsidR="00264869">
        <w:rPr>
          <w:rFonts w:ascii="Times New Roman" w:eastAsia="Times New Roman" w:hAnsi="Times New Roman" w:cs="Times New Roman"/>
          <w:sz w:val="24"/>
          <w:szCs w:val="24"/>
        </w:rPr>
        <w:t>s</w:t>
      </w:r>
      <w:r w:rsidR="000420C2" w:rsidRPr="0056545F">
        <w:rPr>
          <w:rFonts w:ascii="Times New Roman" w:eastAsia="Times New Roman" w:hAnsi="Times New Roman" w:cs="Times New Roman"/>
          <w:sz w:val="24"/>
          <w:szCs w:val="24"/>
        </w:rPr>
        <w:t xml:space="preserve"> in North America</w:t>
      </w:r>
      <w:r w:rsidRPr="0056545F">
        <w:rPr>
          <w:rFonts w:ascii="Times New Roman" w:eastAsia="Times New Roman" w:hAnsi="Times New Roman" w:cs="Times New Roman"/>
          <w:sz w:val="24"/>
          <w:szCs w:val="24"/>
        </w:rPr>
        <w:t xml:space="preserve">, and </w:t>
      </w:r>
      <w:r w:rsidR="000420C2" w:rsidRPr="0056545F">
        <w:rPr>
          <w:rFonts w:ascii="Times New Roman" w:eastAsia="Times New Roman" w:hAnsi="Times New Roman" w:cs="Times New Roman"/>
          <w:sz w:val="24"/>
          <w:szCs w:val="24"/>
        </w:rPr>
        <w:t>support the</w:t>
      </w:r>
      <w:r w:rsidRPr="0056545F">
        <w:rPr>
          <w:rFonts w:ascii="Times New Roman" w:eastAsia="Times New Roman" w:hAnsi="Times New Roman" w:cs="Times New Roman"/>
          <w:sz w:val="24"/>
          <w:szCs w:val="24"/>
        </w:rPr>
        <w:t xml:space="preserve"> recommend</w:t>
      </w:r>
      <w:r w:rsidR="000420C2" w:rsidRPr="0056545F">
        <w:rPr>
          <w:rFonts w:ascii="Times New Roman" w:eastAsia="Times New Roman" w:hAnsi="Times New Roman" w:cs="Times New Roman"/>
          <w:sz w:val="24"/>
          <w:szCs w:val="24"/>
        </w:rPr>
        <w:t xml:space="preserve">ation to </w:t>
      </w:r>
      <w:r w:rsidRPr="0056545F">
        <w:rPr>
          <w:rFonts w:ascii="Times New Roman" w:eastAsia="Times New Roman" w:hAnsi="Times New Roman" w:cs="Times New Roman"/>
          <w:sz w:val="24"/>
          <w:szCs w:val="24"/>
        </w:rPr>
        <w:t xml:space="preserve">use Simuliidae or filter feeders as baseline organisms for stable isotope studies quantifying fish trophic position. </w:t>
      </w:r>
    </w:p>
    <w:p w14:paraId="25EABFAB" w14:textId="5EA9233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Keywords</w:t>
      </w:r>
      <w:r w:rsidRPr="0056545F">
        <w:rPr>
          <w:rFonts w:ascii="Times New Roman" w:eastAsia="Times New Roman" w:hAnsi="Times New Roman" w:cs="Times New Roman"/>
          <w:sz w:val="24"/>
          <w:szCs w:val="24"/>
        </w:rPr>
        <w:t xml:space="preserve">: stable isotope analysis, trophic level, isotopic baselines, </w:t>
      </w:r>
      <w:r w:rsidR="00867AEC" w:rsidRPr="0056545F">
        <w:rPr>
          <w:rFonts w:ascii="Times New Roman" w:eastAsia="Times New Roman" w:hAnsi="Times New Roman" w:cs="Times New Roman"/>
          <w:sz w:val="24"/>
          <w:szCs w:val="24"/>
        </w:rPr>
        <w:t>food chain, food web</w:t>
      </w:r>
    </w:p>
    <w:p w14:paraId="39C7CF06"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415DF318"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Introduction</w:t>
      </w:r>
    </w:p>
    <w:p w14:paraId="4C43B85C" w14:textId="2B9B79B6" w:rsidR="00A23148" w:rsidRPr="0056545F"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One major goal in ecology is to understand how trophic relationships vary over space and time, which is often done by quantifying an organism’s trophic position on a continuous scale. Stable isotope analysis is widely used to assess trophic position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{"citationID":"YUaH7MqA","properties":{"formattedCitation":"(Post 2002, Mart\\uc0\\u237{}nez del Rio et al. 2009)","plainCitation":"(Post 2002, Martínez del Rio et al. 2009)","noteIndex":0},"citationItems":[{"id":551,"uris":["http://zotero.org/users/8331576/items/S3KJ9VRW"],"itemData":{"id":551,"type":"article-journal","container-title":"Trends in Ecology and Evolution","DOI":"10.1016/S0169-5347(02)02455-2","ISSN":"10972765","issue":"6","note":"PMID: 12408811\nCitation Key: Post2002\nISBN: 0169-5347","page":"269-277","title":"The long and short of food-chain length","volume":"17","author":[{"family":"Post","given":"David M."}],"issued":{"date-parts":[["2002"]]},"citation-key":"Post2002"}},{"id":406,"uris":["http://zotero.org/users/8331576/items/FMTLCXPC"],"itemData":{"id":406,"type":"article-journal","container-title":"Biological Reviews","issue":"1","note":"Citation Key: MartinezdelRio2009\nISBN: 1469-185X","page":"91-111","title":"Isotopic ecology ten years after a call for more laboratory experiments","volume":"84","author":[{"family":"Martínez del Rio","given":"Carlos"},{"family":"Wolf","given":"Nathan"},{"family":"Carleton","given":"Scott A."},{"family":"Gannes","given":"Leonard Z."}],"issued":{"date-parts":[["2009"]]},"citation-key":"MartinezdelRio2009"}}],"schema":"https://github.com/citation-style-language/schema/raw/master/csl-citation.json"}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hAnsi="Times New Roman" w:cs="Times New Roman"/>
          <w:sz w:val="24"/>
        </w:rPr>
        <w:t>(Post 2002, Martínez del Rio et al. 2009)</w:t>
      </w:r>
      <w:r w:rsidR="00FB1D3E" w:rsidRPr="00A63FC0">
        <w:rPr>
          <w:rFonts w:ascii="Times New Roman" w:eastAsia="Times New Roman" w:hAnsi="Times New Roman" w:cs="Times New Roman"/>
          <w:sz w:val="24"/>
          <w:szCs w:val="24"/>
        </w:rPr>
        <w:fldChar w:fldCharType="end"/>
      </w:r>
      <w:r w:rsidR="00FB1D3E" w:rsidRPr="00A63FC0">
        <w:rPr>
          <w:rFonts w:ascii="Times New Roman" w:eastAsia="Times New Roman" w:hAnsi="Times New Roman" w:cs="Times New Roman"/>
          <w:sz w:val="24"/>
          <w:szCs w:val="24"/>
        </w:rPr>
        <w:t>.</w:t>
      </w:r>
      <w:r w:rsidRPr="00A63FC0">
        <w:rPr>
          <w:rFonts w:ascii="Times New Roman" w:eastAsia="Times New Roman" w:hAnsi="Times New Roman" w:cs="Times New Roman"/>
          <w:sz w:val="24"/>
          <w:szCs w:val="24"/>
        </w:rPr>
        <w:t xml:space="preserve"> In particular, the ratio of stable isotopes of nitrogen (15N:14N,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is used to estimate trophic position (TP) of </w:t>
      </w:r>
      <w:r w:rsidR="00C20D93" w:rsidRPr="00A63FC0">
        <w:rPr>
          <w:rFonts w:ascii="Times New Roman" w:eastAsia="Times New Roman" w:hAnsi="Times New Roman" w:cs="Times New Roman"/>
          <w:sz w:val="24"/>
          <w:szCs w:val="24"/>
        </w:rPr>
        <w:t xml:space="preserve">consumer </w:t>
      </w:r>
      <w:r w:rsidRPr="00A63FC0">
        <w:rPr>
          <w:rFonts w:ascii="Times New Roman" w:eastAsia="Times New Roman" w:hAnsi="Times New Roman" w:cs="Times New Roman"/>
          <w:sz w:val="24"/>
          <w:szCs w:val="24"/>
        </w:rPr>
        <w:t>organisms because of changes in the proportion of light to heavy nitrogen isotopes during trophic transfers from one trophic level to the next</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{"citationID":"UsRztzsS","properties":{"formattedCitation":"(DeNiro and Epstein 1981, Minagawa and Wada 1984)","plainCitation":"(DeNiro and Epstein 1981, Minagawa and Wada 1984)","noteIndex":0},"citationItems":[{"id":416,"uris":["http://zotero.org/users/8331576/items/6SLXUNX5"],"itemData":{"id":416,"type":"article-journal","container-title":"Geochimica et cosmochimica acta","issue":"3","note":"Citation Key: DeNiro1981\nISBN: 0016-7037","page":"341-351","title":"Influence of diet on the distribution of nitrogen isotopes in animals","volume":"45","author":[{"family":"DeNiro","given":"Michael J"},{"family":"Epstein","given":"Samuel"}],"issued":{"date-parts":[["1981"]]},"citation-key":"DeNiro1981"}},{"id":428,"uris":["http://zotero.org/users/8331576/items/VR4YR4RG"],"itemData":{"id":428,"type":"article-journal","abstract":"The isotopic composition of nitrogen was measured in marine and fresh-water animals from the East China Sea, The Bering Sea, Lake Ashinoko and Usujiri intertidal zone. Primary producers, showed average ??15N versus atmospheric nitrogen of +5.0%. (+3.4 to +7.5) in the Bering Sea and Lake Ashinoko, and +6.8%. (+6.0 to +7.6) in Usujiri intertidal zone. Blue green algae from the East China Sea show an average -0.55%. (-0.8 to +1.2). All consumers, Zooplankton, fish and bird exhibited Stepwise enrichment of 15N with increasing trophic level. The 15N enrichment at a single feeding process ranged from +1.3 to +5.3 averaging +3.4 ?? 1.1%.. This isotopic fractionation seems to be independent of habitat. The effect of age in animals was obtained by analyzing two marine mussels. The soft tissue nitrogen showed +2.0%. enrichment relative to that of primary producers, and the magnitude was almost constant with shell ages ranging from 0 to 8 years. A similar 15N enrichment occurs in all Molluscs, Crustaceans, Insecta, Amphibia, Fish, Ave and Mammal species regardless of the difference in the form of excreted nitrogen and in laboratory cultured fish, brine shrimp and mice (+2.9 to +4.9%.). The excreted ammonia from guppy was sufficiently light to balance the concentration of 15N to animal body. ?? 1984.","container-title":"Geochimica et Cosmochimica Acta","DOI":"10.1016/0016-7037(84)90204-7","ISSN":"00167037","issue":"5","note":"PMID: 12\nCitation Key: Minagawa1984a\nISBN: 0016-7037","page":"1135-1140","title":"Stepwise enrichment of &lt;sup&gt;15&lt;/sup&gt;N along food chains: Further evidence and the relation between δ&lt;sup&gt;15&lt;/sup&gt;N and animal age","volume":"48","author":[{"family":"Minagawa","given":"Masao"},{"family":"Wada","given":"Eitaro"}],"issued":{"date-parts":[["1984"]]},"citation-key":"Minagawa1984a"}}],"schema":"https://github.com/citation-style-language/schema/raw/master/csl-citation.json"}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(DeNiro and Epstein 1981, Minagawa and Wada 1984)</w:t>
      </w:r>
      <w:r w:rsidR="00FB1D3E" w:rsidRPr="00A63FC0">
        <w:rPr>
          <w:rFonts w:ascii="Times New Roman" w:eastAsia="Times New Roman" w:hAnsi="Times New Roman" w:cs="Times New Roman"/>
          <w:sz w:val="24"/>
          <w:szCs w:val="24"/>
        </w:rPr>
        <w:fldChar w:fldCharType="end"/>
      </w:r>
      <w:ins w:id="66" w:author="Frank J. Rahel" w:date="2023-08-10T10:46:00Z">
        <w:r w:rsidR="00D349C5">
          <w:rPr>
            <w:rFonts w:ascii="Times New Roman" w:eastAsia="Times New Roman" w:hAnsi="Times New Roman" w:cs="Times New Roman"/>
            <w:sz w:val="24"/>
            <w:szCs w:val="24"/>
          </w:rPr>
          <w:t>. This difference in isotope transfer</w:t>
        </w:r>
      </w:ins>
      <w:del w:id="67" w:author="Frank J. Rahel" w:date="2023-08-10T10:46:00Z">
        <w:r w:rsidRPr="00A63FC0" w:rsidDel="00D349C5">
          <w:rPr>
            <w:rFonts w:ascii="Times New Roman" w:eastAsia="Times New Roman" w:hAnsi="Times New Roman" w:cs="Times New Roman"/>
            <w:sz w:val="24"/>
            <w:szCs w:val="24"/>
          </w:rPr>
          <w:delText>,</w:delText>
        </w:r>
      </w:del>
      <w:r w:rsidRPr="00A63FC0">
        <w:rPr>
          <w:rFonts w:ascii="Times New Roman" w:eastAsia="Times New Roman" w:hAnsi="Times New Roman" w:cs="Times New Roman"/>
          <w:sz w:val="24"/>
          <w:szCs w:val="24"/>
        </w:rPr>
        <w:t xml:space="preserve"> result</w:t>
      </w:r>
      <w:ins w:id="68" w:author="Frank J. Rahel" w:date="2023-08-10T10:46:00Z">
        <w:r w:rsidR="00D349C5">
          <w:rPr>
            <w:rFonts w:ascii="Times New Roman" w:eastAsia="Times New Roman" w:hAnsi="Times New Roman" w:cs="Times New Roman"/>
            <w:sz w:val="24"/>
            <w:szCs w:val="24"/>
          </w:rPr>
          <w:t>s</w:t>
        </w:r>
      </w:ins>
      <w:del w:id="69" w:author="Frank J. Rahel" w:date="2023-08-10T10:46:00Z">
        <w:r w:rsidRPr="00A63FC0" w:rsidDel="00D349C5">
          <w:rPr>
            <w:rFonts w:ascii="Times New Roman" w:eastAsia="Times New Roman" w:hAnsi="Times New Roman" w:cs="Times New Roman"/>
            <w:sz w:val="24"/>
            <w:szCs w:val="24"/>
          </w:rPr>
          <w:delText>ing</w:delText>
        </w:r>
      </w:del>
      <w:r w:rsidRPr="00A63FC0">
        <w:rPr>
          <w:rFonts w:ascii="Times New Roman" w:eastAsia="Times New Roman" w:hAnsi="Times New Roman" w:cs="Times New Roman"/>
          <w:sz w:val="24"/>
          <w:szCs w:val="24"/>
        </w:rPr>
        <w:t xml:space="preserve"> in consumers having tissues enriched with the heavy isotope relative to their food resources</w:t>
      </w:r>
      <w:ins w:id="70" w:author="Frank J. Rahel" w:date="2023-08-10T10:48:00Z">
        <w:r w:rsidR="00D349C5">
          <w:rPr>
            <w:rFonts w:ascii="Times New Roman" w:eastAsia="Times New Roman" w:hAnsi="Times New Roman" w:cs="Times New Roman"/>
            <w:sz w:val="24"/>
            <w:szCs w:val="24"/>
          </w:rPr>
          <w:t xml:space="preserve">. </w:t>
        </w:r>
      </w:ins>
      <w:ins w:id="71" w:author="Frank J. Rahel" w:date="2023-08-10T10:49:00Z">
        <w:r w:rsidR="00D349C5">
          <w:rPr>
            <w:rFonts w:ascii="Times New Roman" w:eastAsia="Times New Roman" w:hAnsi="Times New Roman" w:cs="Times New Roman"/>
            <w:sz w:val="24"/>
            <w:szCs w:val="24"/>
          </w:rPr>
          <w:t xml:space="preserve">Stable isotope analysis </w:t>
        </w:r>
      </w:ins>
      <w:del w:id="72" w:author="Frank J. Rahel" w:date="2023-08-10T10:49:00Z">
        <w:r w:rsidRPr="00A63FC0" w:rsidDel="00D349C5">
          <w:rPr>
            <w:rFonts w:ascii="Times New Roman" w:eastAsia="Times New Roman" w:hAnsi="Times New Roman" w:cs="Times New Roman"/>
            <w:sz w:val="24"/>
            <w:szCs w:val="24"/>
          </w:rPr>
          <w:delText xml:space="preserve">. Such an approach </w:delText>
        </w:r>
      </w:del>
      <w:r w:rsidRPr="00A63FC0">
        <w:rPr>
          <w:rFonts w:ascii="Times New Roman" w:eastAsia="Times New Roman" w:hAnsi="Times New Roman" w:cs="Times New Roman"/>
          <w:sz w:val="24"/>
          <w:szCs w:val="24"/>
        </w:rPr>
        <w:t xml:space="preserve">can be used to quantify shifts in </w:t>
      </w:r>
      <w:r w:rsidR="0016146E" w:rsidRPr="00A63FC0">
        <w:rPr>
          <w:rFonts w:ascii="Times New Roman" w:eastAsia="Times New Roman" w:hAnsi="Times New Roman" w:cs="Times New Roman"/>
          <w:sz w:val="24"/>
          <w:szCs w:val="24"/>
        </w:rPr>
        <w:t>trophic</w:t>
      </w:r>
      <w:r w:rsidRPr="00A63FC0">
        <w:rPr>
          <w:rFonts w:ascii="Times New Roman" w:eastAsia="Times New Roman" w:hAnsi="Times New Roman" w:cs="Times New Roman"/>
          <w:sz w:val="24"/>
          <w:szCs w:val="24"/>
        </w:rPr>
        <w:t xml:space="preserve"> structure from species invasions</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{"citationID":"7XT1yOXb","properties":{"formattedCitation":"(Vander Zanden and Rasmussen 1999, Hickerson et al. 2019, Kirk et al. 2022)","plainCitation":"(Vander Zanden and Rasmussen 1999, Hickerson et al. 2019, Kirk et al. 2022)","noteIndex":0},"citationItems":[{"id":431,"uris":["http://zotero.org/users/8331576/items/NFDJHNPU"],"itemData":{"id":431,"type":"article-journal","abstract":"Stable nitrogen isotope signatures (δ15N) are increasingly used to infer the trophic position of consumers in food web studies. Interpreting the δ15N of consumers relative to the δ15N characterizing the base of the food web provides a time-integrated measure of trophic position. We use primary consumers (trophic level 2) as baseline indicator organisms and investigate the variation in baseline δ15N values in 14 lakes in Ontario and Quebec. Values of δ15N ranged from -2 to +9‰ and varied significantly as a function of lake habitat (mean littoral = 1.6‰, pelagic = 3.1‰, profundal = 5.2‰). Stable carbon isotopic signatures (δ13C) of primary consumers decreased along this same habitat gradient (mean littoral = -23.8‰, pelagic = -28.4‰, profundal = -30.5‰). Primary consumer δ13C and a categorical lake variable explained 72% of the variability in primary consumer δ15N. This relationship was corroborated by primary consumer δ15N and δ13C data from the literature, indicating that habitat-specific variation in baseline δ15N and δ13C is a widespread phenomenon in freshwater systems. We present a method that uses the presented baseline δ15N-δ13C relationship and the δ15N and δ13C values of the consumer to estimate trophic position; it is a method that corrects for the described variation in baseline δ15N. These results emphasize the general importance of accounting for patterns in isotopic signatures characterizing the base of the food web when inferring trophic structure using stable isotopes.","container-title":"Ecology","ISSN":"00129658","issue":"4","note":"Citation Key: VanderZanden1999a\nISBN: 0012-9658","page":"1395-1404","title":"Primary consumer δ&lt;sup&gt;13&lt;/sup&gt;C and δ&lt;sup&gt;15&lt;/sup&gt;N and the trophic position of aquatic consumers","volume":"80","author":[{"family":"Vander Zanden","given":"M. Jake"},{"family":"Rasmussen","given":"Joseph B."}],"issued":{"date-parts":[["1999"]]},"citation-key":"VanderZanden1999a"}},{"id":1078,"uris":["http://zotero.org/users/8331576/items/JTVXLMNS"],"itemData":{"id":1078,"type":"article-journal","abstract":"Nonnative fish can have substantial negative effects on the abundance and distribution of native fishes through predation and competition. Nonnative predators are of particular interest because they represent novel threats to native prey species that are not adapted to their presence. Prey species with limited distributions or population sizes may be particularly vulnerable to the effects of nonnative predators. In the Laramie River, four nonnative predators—Brown Trout Salmo trutta, Rainbow Trout Oncorhynchus mykiss, Brook Trout Salvelinus fontinalis, and Smallmouth Bass Micropterus dolomieu are present along with a state-imperiled population of Hornyhead Chub Nocomis biguttatus. The abundance of Hornyhead Chub has declined with increasing abundance of nonnative predators, with the probability of occurrence of Hornyhead Chub dropping drastically when Smallmouth Bass were present. All four nonnative species preyed on native cyprinids, but Smallmouth Bass relied most heavily on fish as a prey item. Isotopic niche overlap occurred between Hornyhead Chub and all of the nonnative predator species. Our results demonstrate that nonnative predators have the potential to negatively affect the abundance and distribution of Hornyhead Chub through the mechanisms of predation and competition, and predator identity is important in determining the extent of effects. Smallmouth Bass are a greater concern than nonnative salmonids because of their more piscivorous behavior, and their recent upstream expansion may be limiting the downstream distribution of Hornyhead Chub in the Laramie River.","container-title":"Transactions of the American Fisheries Society","DOI":"10.1002/tafs.10203","ISSN":"0002-8487","issue":"6","license":"All rights reserved","note":"Citation Key: Hickerson2019","page":"1132-1145","title":"Effects of multiple nonnative fish on an imperiled cyprinid, Hornyhead Chub &lt;i&gt;Nocomis biguttatus&lt;/i&gt;","volume":"148","author":[{"family":"Hickerson","given":"Brian T."},{"family":"Maitland","given":"Bryan M."},{"family":"Walters","given":"Annika W."}],"issued":{"date-parts":[["2019"]]},"citation-key":"Hickerson2019"}},{"id":4157,"uris":["http://zotero.org/users/8331576/items/3YKEPELC"],"itemData":{"id":4157,"type":"article-journal","container-title":"Biological Invasions","DOI":"10.1007/s10530-021-02724-z","ISSN":"1387-3547, 1573-1464","journalAbbreviation":"Biol Invasions","language":"en","license":"Creative Commons Attribution-NonCommercial-NoDerivatives 4.0 International License (CC-BY-NC-ND)","page":"1311–1326","source":"DOI.org (Crossref)","title":"Climatic drivers and ecological impacts of a rapid range expansion by non-native smallmouth bass","volume":"24","author":[{"family":"Kirk","given":"Mark A."},{"family":"Maitland","given":"Bryan M."},{"family":"Hickerson","given":"Brian T."},{"family":"Walters","given":"Annika W."},{"family":"Rahel","given":"Frank J."}],"issued":{"date-parts":[["2022"]]},"citation-key":"kirkClimaticDriversEcological2022"}}],"schema":"https://github.com/citation-style-language/schema/raw/master/csl-citation.json"}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(Vander Zanden and Rasmussen 1999, Hickerson et al. 2019, Kirk et al. 2022)</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or to understand contaminant </w:t>
      </w:r>
      <w:r w:rsidR="0056545F" w:rsidRPr="00A63FC0">
        <w:rPr>
          <w:rFonts w:ascii="Times New Roman" w:eastAsia="Times New Roman" w:hAnsi="Times New Roman" w:cs="Times New Roman"/>
          <w:sz w:val="24"/>
          <w:szCs w:val="24"/>
        </w:rPr>
        <w:t xml:space="preserve">exposure or </w:t>
      </w:r>
      <w:r w:rsidRPr="00A63FC0">
        <w:rPr>
          <w:rFonts w:ascii="Times New Roman" w:eastAsia="Times New Roman" w:hAnsi="Times New Roman" w:cs="Times New Roman"/>
          <w:sz w:val="24"/>
          <w:szCs w:val="24"/>
        </w:rPr>
        <w:t xml:space="preserve">biomagnification </w:t>
      </w:r>
      <w:r w:rsidR="00FB1D3E" w:rsidRPr="00A63FC0">
        <w:rPr>
          <w:rFonts w:ascii="Times New Roman" w:eastAsia="Times New Roman" w:hAnsi="Times New Roman" w:cs="Times New Roman"/>
          <w:sz w:val="24"/>
          <w:szCs w:val="24"/>
        </w:rPr>
        <w:fldChar w:fldCharType="begin"/>
      </w:r>
      <w:r w:rsidR="0056545F" w:rsidRPr="00A63FC0">
        <w:rPr>
          <w:rFonts w:ascii="Times New Roman" w:eastAsia="Times New Roman" w:hAnsi="Times New Roman" w:cs="Times New Roman"/>
          <w:sz w:val="24"/>
          <w:szCs w:val="24"/>
        </w:rPr>
        <w:instrText xml:space="preserve"> ADDIN ZOTERO_ITEM CSL_CITATION {"citationID":"44c47fuz","properties":{"formattedCitation":"(McHuron et al. 2018, Lepak et al. 2019)","plainCitation":"(McHuron et al. 2018, Lepak et al. 2019)","noteIndex":0},"citationItems":[{"id":8188,"uris":["http://zotero.org/users/8331576/items/5QU2JHZC"],"itemData":{"id":8188,"type":"chapter","abstract":"Feeding ecology is a primary driver of contaminant exposure for mammalian species, thus tools to quantify diet and habitat use are a key component of many ecotoxicological studies. In this chapter, we discuss the fate and transport of contaminants to coastal ecosystems and review the feeding ecology tools available for coastal mammals, a group comprised of marine mammals and terrestrial mammals that rely on marine-derived resources. We highlight these ecological connections related to contaminants, focusing on stable isotopes of carbon, nitrogen, and sulfur for elucidating trophic and nontrophic interactions with contaminant exposure and tissue concentrations. In addition, we discuss tools that can be used alone or in conjunction with the aforementioned stable isotopes to describe the feeding ecology of individuals, populations, or species. Our mission is to expose readers to a nonlinear view of contaminant sources and transport to coastal ecosystems and to facilitate the use of cross-disciplinary techniques and tools to further the fields of ecotoxicology and ecology.","container-title":"Marine Mammal Ecotoxicology","ISBN":"978-0-12-812144-3","language":"en","note":"DOI: 10.1016/B978-0-12-812144-3.00002-4","page":"39-74","publisher":"Academic Press","source":"ScienceDirect","title":"Chapter 2 - Feeding Ecology Tools to Assess Contaminant Exposure in Coastal Mammals","URL":"https://www.sciencedirect.com/science/article/pii/B9780128121443000024","author":[{"family":"McHuron","given":"Elizabeth A."},{"family":"Peterson","given":"Sarah H."},{"family":"O’Hara","given":"Todd M."}],"editor":[{"family":"Fossi","given":"Maria Cristina"},{"family":"Panti","given":"Cristina"}],"accessed":{"date-parts":[["2023",5,3]]},"issued":{"date-parts":[["2018",1,1]]},"citation-key":"mchuron2018"}},{"id":7935,"uris":["http://zotero.org/users/8331576/items/B6IMVQD2"],"itemData":{"id":7935,"type":"article-journal","abstract":"Significance\n            Elevated mercury in fish poses risks to fish-consuming wildlife and humans. Tracing sources of mercury by analyzing stable isotope ratios leads to improved source-receptor understanding and natural resource management. This work utilizes fish and sediment archives to trace the response to recent domestic mercury mitigation actions. Fish and sediments rapidly responded to a source perturbation contemporaneous with the reduction of mercury in the late 1980s. Subsequently, energetic pathways were altered due to dreissenid invasions, which dampened the expected decrease in fish mercury concentration. These findings reveal the importance of domestic mercury sources relative to global mercury to the Great Lakes. Results also show methylmercury concentrations in fish are sensitive to changes in trophic structure and diet driven by invasive species.\n          , \n            \n              To understand the impact reduced mercury (Hg) loading and invasive species have had on methylmercury bioaccumulation in predator fish of Lake Michigan, we reconstructed bioaccumulation trends from a fish archive (1978 to 2012). By measuring fish Hg stable isotope ratios, we related temporal changes in Hg concentrations to varying Hg sources. Additionally, dietary tracers were necessary to identify food web influences. Through combined Hg, C, and N stable isotopic analyses, we were able to differentiate between a shift in Hg sources to fish and periods when energetic transitions (from dreissenid mussels) led to the assimilation of contrasting Hg pools (2000 to present). In the late 1980s, lake trout δ\n              202\n              Hg increased (0.4‰) from regulatory reductions in regional Hg emissions. After 2000, C and N isotopes ratios revealed altered food web pathways, resulting in a benthic energetic shift and changes to Hg bioaccumulation. Continued increases in δ\n              202\n              Hg indicate fish are responding to several United States mercury emission mitigation strategies that were initiated circa 1990 and continued through the 2011 promulgation of the Mercury and Air Toxics Standards rule. Unlike archives of sediments, this fish archive tracks Hg sources susceptible to bioaccumulation in Great Lakes fisheries. Analysis reveals that trends in fish Hg concentrations can be substantially affected by shifts in trophic structure and dietary preferences initiated by invasive species in the Great Lakes. This does not diminish the benefits of declining emissions over this period, as fish Hg concentrations would have been higher without these actions.","container-title":"Proceedings of the National Academy of Sciences","DOI":"10.1073/pnas.1907484116","ISSN":"0027-8424, 1091-6490","issue":"47","journalAbbreviation":"Proc. Natl. Acad. Sci. U.S.A.","language":"en","page":"23600-23608","source":"DOI.org (Crossref)","title":"Mercury source changes and food web shifts alter contamination signatures of predatory fish from Lake Michigan","volume":"116","author":[{"family":"Lepak","given":"Ryan F."},{"family":"Hoffman","given":"Joel C."},{"family":"Janssen","given":"Sarah E."},{"family":"Krabbenhoft","given":"David P."},{"family":"Ogorek","given":"Jacob M."},{"family":"DeWild","given":"John F."},{"family":"Tate","given":"Michael T."},{"family":"Babiarz","given":"Christopher L."},{"family":"Yin","given":"Runsheng"},{"family":"Murphy","given":"Elizabeth W."},{"family":"Engstrom","given":"Daniel R."},{"family":"Hurley","given":"James P."}],"issued":{"date-parts":[["2019",11,19]]},"citation-key":"lepak2019"}}],"schema":"https://github.com/citation-style-language/schema/raw/master/csl-citation.json"}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56545F" w:rsidRPr="00A63FC0">
        <w:rPr>
          <w:rFonts w:ascii="Times New Roman" w:eastAsia="Times New Roman" w:hAnsi="Times New Roman" w:cs="Times New Roman"/>
          <w:noProof/>
          <w:sz w:val="24"/>
          <w:szCs w:val="24"/>
        </w:rPr>
        <w:t>(McHuron et al. 2018, Lepak et al. 2019)</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However, in aquatic ecosystems, large spatial variability in nitrogen isotope ratios at the base of local food webs can make </w:t>
      </w:r>
      <w:r w:rsidR="003240D3" w:rsidRPr="00A63FC0">
        <w:rPr>
          <w:rFonts w:ascii="Times New Roman" w:eastAsia="Times New Roman" w:hAnsi="Times New Roman" w:cs="Times New Roman"/>
          <w:sz w:val="24"/>
          <w:szCs w:val="24"/>
        </w:rPr>
        <w:t>comparisons of</w:t>
      </w:r>
      <w:r w:rsidRPr="00A63FC0">
        <w:rPr>
          <w:rFonts w:ascii="Times New Roman" w:eastAsia="Times New Roman" w:hAnsi="Times New Roman" w:cs="Times New Roman"/>
          <w:sz w:val="24"/>
          <w:szCs w:val="24"/>
        </w:rPr>
        <w:t xml:space="preserve"> TP among sites or along environmental gradients problematic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{"citationID":"san4WnAt","properties":{"formattedCitation":"(Anderson and Cabana 2005, Barnes et al. 2008)","plainCitation":"(Anderson and Cabana 2005, Barnes et al. 2008)","noteIndex":0},"citationItems":[{"id":290,"uris":["http://zotero.org/users/8331576/items/CNNSHXIZ"],"itemData":{"id":290,"type":"article-journal","abstract":"We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citation-key":"Anderson2005"}},{"id":6391,"uris":["http://zotero.org/users/8331576/items/UN7JELGA"],"itemData":{"id":6391,"type":"article-journal","container-title":"Oecologia","issue":"2","note":"publisher: Springer","page":"227–235","title":"The importance of quantifying inherent variability when interpreting stable isotope field data","volume":"155","author":[{"family":"Barnes","given":"Carolyn"},{"family":"Jennings","given":"Simon"},{"family":"Polunin","given":"Nicholas VC"},{"family":"Lancaster","given":"John E"}],"issued":{"date-parts":[["2008"]]},"citation-key":"barnesImportanceQuantifyingInherent2008"}}],"schema":"https://github.com/citation-style-language/schema/raw/master/csl-citation.json"}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(Anderson and Cabana 2005, Barnes et al. 2008)</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w:t>
      </w:r>
      <w:r w:rsidRPr="0056545F">
        <w:rPr>
          <w:rFonts w:ascii="Times New Roman" w:eastAsia="Times New Roman" w:hAnsi="Times New Roman" w:cs="Times New Roman"/>
          <w:sz w:val="24"/>
          <w:szCs w:val="24"/>
        </w:rPr>
        <w:t xml:space="preserve"> </w:t>
      </w:r>
    </w:p>
    <w:p w14:paraId="5D0476B0" w14:textId="3E02C8EF" w:rsidR="00A23148" w:rsidRPr="0056545F" w:rsidRDefault="00DF00A0" w:rsidP="00FB1D3E">
      <w:pPr>
        <w:spacing w:before="240" w:after="240" w:line="360" w:lineRule="auto"/>
        <w:rPr>
          <w:rFonts w:ascii="Times New Roman" w:eastAsia="Times New Roman" w:hAnsi="Times New Roman" w:cs="Times New Roman"/>
          <w:sz w:val="24"/>
          <w:szCs w:val="24"/>
        </w:rPr>
      </w:pPr>
      <w:r w:rsidRPr="00675700">
        <w:rPr>
          <w:rFonts w:ascii="Times New Roman" w:eastAsia="Times New Roman" w:hAnsi="Times New Roman" w:cs="Times New Roman"/>
          <w:sz w:val="24"/>
          <w:szCs w:val="24"/>
        </w:rPr>
        <w:t>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values arises from natural </w:t>
      </w:r>
      <w:r w:rsidR="00C20D93" w:rsidRPr="00675700">
        <w:rPr>
          <w:rFonts w:ascii="Times New Roman" w:eastAsia="Times New Roman" w:hAnsi="Times New Roman" w:cs="Times New Roman"/>
          <w:sz w:val="24"/>
          <w:szCs w:val="24"/>
        </w:rPr>
        <w:t xml:space="preserve">(e.g., </w:t>
      </w:r>
      <w:r w:rsidRPr="00675700">
        <w:rPr>
          <w:rFonts w:ascii="Times New Roman" w:eastAsia="Times New Roman" w:hAnsi="Times New Roman" w:cs="Times New Roman"/>
          <w:sz w:val="24"/>
          <w:szCs w:val="24"/>
        </w:rPr>
        <w:t>in situ denitrification and nitrogen fixation</w:t>
      </w:r>
      <w:r w:rsidR="00C20D93" w:rsidRPr="00675700">
        <w:rPr>
          <w:rFonts w:ascii="Times New Roman" w:eastAsia="Times New Roman" w:hAnsi="Times New Roman" w:cs="Times New Roman"/>
          <w:sz w:val="24"/>
          <w:szCs w:val="24"/>
        </w:rPr>
        <w:t xml:space="preserve">) and anthropogenic (i.e., </w:t>
      </w:r>
      <w:r w:rsidRPr="00675700">
        <w:rPr>
          <w:rFonts w:ascii="Times New Roman" w:eastAsia="Times New Roman" w:hAnsi="Times New Roman" w:cs="Times New Roman"/>
          <w:sz w:val="24"/>
          <w:szCs w:val="24"/>
        </w:rPr>
        <w:t>land use</w:t>
      </w:r>
      <w:r w:rsidR="00C20D93" w:rsidRPr="00675700">
        <w:rPr>
          <w:rFonts w:ascii="Times New Roman" w:eastAsia="Times New Roman" w:hAnsi="Times New Roman" w:cs="Times New Roman"/>
          <w:sz w:val="24"/>
          <w:szCs w:val="24"/>
        </w:rPr>
        <w:t xml:space="preserve">) processes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{"citationID":"woRXVMKG","properties":{"formattedCitation":"(Chappuis et al. 2017)","plainCitation":"(Chappuis et al. 2017)","noteIndex":0},"citationItems":[{"id":1619,"uris":["http://zotero.org/users/8331576/items/PC3QTAPI"],"itemData":{"id":1619,"type":"article-journal","container-title":"Freshwater Biology","DOI":"10.1111/fwb.12996","ISSN":"00465070","issue":"August","note":"Citation Key: Chappuis2017","page":"1-12","title":"Decrypting stable-isotope (δ13C and δ15N) variability in aquatic plants","author":[{"family":"Chappuis","given":"Eglantine"},{"family":"Seriñá","given":"Vanesa"},{"family":"Martí","given":"Eugènia"},{"family":"Ballesteros","given":"Enric"},{"family":"Gacia","given":"Esperança"}],"issued":{"date-parts":[["2017"]]},"citation-key":"Chappuis2017"}}],"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(Chappuis et al. 2017)</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w:t>
      </w:r>
      <w:r w:rsidR="002B184A" w:rsidRPr="00675700">
        <w:rPr>
          <w:rFonts w:ascii="Times New Roman" w:eastAsia="Times New Roman" w:hAnsi="Times New Roman" w:cs="Times New Roman"/>
          <w:sz w:val="24"/>
          <w:szCs w:val="24"/>
        </w:rPr>
        <w:t>Agricultural</w:t>
      </w:r>
      <w:r w:rsidR="00C20D93" w:rsidRPr="00675700">
        <w:rPr>
          <w:rFonts w:ascii="Times New Roman" w:eastAsia="Times New Roman" w:hAnsi="Times New Roman" w:cs="Times New Roman"/>
          <w:sz w:val="24"/>
          <w:szCs w:val="24"/>
        </w:rPr>
        <w:t xml:space="preserve"> runoff</w:t>
      </w:r>
      <w:r w:rsidRPr="00675700">
        <w:rPr>
          <w:rFonts w:ascii="Times New Roman" w:eastAsia="Times New Roman" w:hAnsi="Times New Roman" w:cs="Times New Roman"/>
          <w:sz w:val="24"/>
          <w:szCs w:val="24"/>
        </w:rPr>
        <w:t xml:space="preserve">, sewage </w:t>
      </w:r>
      <w:ins w:id="73" w:author="Frank J. Rahel" w:date="2023-08-10T10:50:00Z">
        <w:r w:rsidR="00D349C5">
          <w:rPr>
            <w:rFonts w:ascii="Times New Roman" w:eastAsia="Times New Roman" w:hAnsi="Times New Roman" w:cs="Times New Roman"/>
            <w:sz w:val="24"/>
            <w:szCs w:val="24"/>
          </w:rPr>
          <w:t>effluent</w:t>
        </w:r>
      </w:ins>
      <w:del w:id="74" w:author="Frank J. Rahel" w:date="2023-08-10T10:50:00Z">
        <w:r w:rsidRPr="00675700" w:rsidDel="00D349C5">
          <w:rPr>
            <w:rFonts w:ascii="Times New Roman" w:eastAsia="Times New Roman" w:hAnsi="Times New Roman" w:cs="Times New Roman"/>
            <w:sz w:val="24"/>
            <w:szCs w:val="24"/>
          </w:rPr>
          <w:delText>treatment</w:delText>
        </w:r>
        <w:r w:rsidR="00C20D93" w:rsidRPr="00675700" w:rsidDel="00D349C5">
          <w:rPr>
            <w:rFonts w:ascii="Times New Roman" w:eastAsia="Times New Roman" w:hAnsi="Times New Roman" w:cs="Times New Roman"/>
            <w:sz w:val="24"/>
            <w:szCs w:val="24"/>
          </w:rPr>
          <w:delText xml:space="preserve"> plants</w:delText>
        </w:r>
      </w:del>
      <w:r w:rsidRPr="00675700">
        <w:rPr>
          <w:rFonts w:ascii="Times New Roman" w:eastAsia="Times New Roman" w:hAnsi="Times New Roman" w:cs="Times New Roman"/>
          <w:sz w:val="24"/>
          <w:szCs w:val="24"/>
        </w:rPr>
        <w:t xml:space="preserve">, </w:t>
      </w:r>
      <w:r w:rsidR="00C20D93" w:rsidRPr="00675700">
        <w:rPr>
          <w:rFonts w:ascii="Times New Roman" w:eastAsia="Times New Roman" w:hAnsi="Times New Roman" w:cs="Times New Roman"/>
          <w:sz w:val="24"/>
          <w:szCs w:val="24"/>
        </w:rPr>
        <w:t xml:space="preserve">or </w:t>
      </w:r>
      <w:r w:rsidRPr="00675700">
        <w:rPr>
          <w:rFonts w:ascii="Times New Roman" w:eastAsia="Times New Roman" w:hAnsi="Times New Roman" w:cs="Times New Roman"/>
          <w:sz w:val="24"/>
          <w:szCs w:val="24"/>
        </w:rPr>
        <w:t>livestock manure</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 xml:space="preserve">increase denitrified components of nitrogen in the system through bacterial decomposition. </w:t>
      </w:r>
      <w:r w:rsidR="003224E3" w:rsidRPr="00675700">
        <w:rPr>
          <w:rFonts w:ascii="Times New Roman" w:eastAsia="Times New Roman" w:hAnsi="Times New Roman" w:cs="Times New Roman"/>
          <w:sz w:val="24"/>
          <w:szCs w:val="24"/>
        </w:rPr>
        <w:t>When decomposing,</w:t>
      </w:r>
      <w:r w:rsidRPr="00675700">
        <w:rPr>
          <w:rFonts w:ascii="Times New Roman" w:eastAsia="Times New Roman" w:hAnsi="Times New Roman" w:cs="Times New Roman"/>
          <w:sz w:val="24"/>
          <w:szCs w:val="24"/>
        </w:rPr>
        <w:t xml:space="preserve"> bacteria preferentially use </w:t>
      </w:r>
      <w:r w:rsidRPr="00675700">
        <w:rPr>
          <w:rFonts w:ascii="Times New Roman" w:eastAsia="Times New Roman" w:hAnsi="Times New Roman" w:cs="Times New Roman"/>
          <w:sz w:val="24"/>
          <w:szCs w:val="24"/>
          <w:vertAlign w:val="superscript"/>
        </w:rPr>
        <w:t>14</w:t>
      </w:r>
      <w:r w:rsidRPr="00675700">
        <w:rPr>
          <w:rFonts w:ascii="Times New Roman" w:eastAsia="Times New Roman" w:hAnsi="Times New Roman" w:cs="Times New Roman"/>
          <w:sz w:val="24"/>
          <w:szCs w:val="24"/>
        </w:rPr>
        <w:t xml:space="preserve">N over </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when breaking down organic materials</w:t>
      </w:r>
      <w:r w:rsidR="00BB47EA" w:rsidRPr="00675700">
        <w:rPr>
          <w:rFonts w:ascii="Times New Roman" w:eastAsia="Times New Roman" w:hAnsi="Times New Roman" w:cs="Times New Roman"/>
          <w:sz w:val="24"/>
          <w:szCs w:val="24"/>
        </w:rPr>
        <w:t xml:space="preserve"> </w:t>
      </w:r>
      <w:r w:rsidR="00996B43" w:rsidRPr="00675700">
        <w:rPr>
          <w:rFonts w:ascii="Times New Roman" w:eastAsia="Times New Roman" w:hAnsi="Times New Roman" w:cs="Times New Roman"/>
          <w:sz w:val="24"/>
          <w:szCs w:val="24"/>
        </w:rPr>
        <w:t>resulting in</w:t>
      </w:r>
      <w:r w:rsidRPr="00675700">
        <w:rPr>
          <w:rFonts w:ascii="Times New Roman" w:eastAsia="Times New Roman" w:hAnsi="Times New Roman" w:cs="Times New Roman"/>
          <w:sz w:val="24"/>
          <w:szCs w:val="24"/>
        </w:rPr>
        <w:t xml:space="preserve"> elevated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w:t>
      </w:r>
      <w:r w:rsidR="008D6D40" w:rsidRPr="00675700">
        <w:rPr>
          <w:rFonts w:ascii="Times New Roman" w:eastAsia="Times New Roman" w:hAnsi="Times New Roman" w:cs="Times New Roman"/>
          <w:sz w:val="24"/>
          <w:szCs w:val="24"/>
        </w:rPr>
        <w:t xml:space="preserve"> that enter the system and propagate up the food web</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{"citationID":"bHNNwRrJ","properties":{"formattedCitation":"(Di Lascio et al. 2013)","plainCitation":"(Di Lascio et al. 2013)","noteIndex":0},"citationItems":[{"id":1012,"uris":["http://zotero.org/users/8331576/items/K93HDNLI"],"itemData":{"id":1012,"type":"article-journal","abstract":"Running waters in urbanized areas are large-scale systems of anthropogenic energy dissipation that receive effluents from point and diffuse sources, potentially inducing changes in organic matter decomposition and deposition and thus modifying river metabolism and the feeding patterns of inhabiting populations. Based on the hypothesis that anthropogenic disturbance provides important trophic constraints that influence the trophic niches of local communities, stable isotopes analysis was used to evaluate possible alterations in resource assimilation by aquatic species in response to diffuse and point sources of pollution from the city of Rome. For this purpose, the isotopic signature (15N and 13C) of detritus-based benthic communities and fish was determined upstream and downstream of two wastewater treatment plants (WWTPs) located before and after the urban stretch of the river Tiber. Community-wide metrics as the carbon range and convex hull area encompassing all taxa in a 15N and 13C bi-plot were used to measure the species' niche width and overlap. Differences were found between the upstream and downstream signatures, regarding the 15N and 13C of both detritivores and predators. The differences were found to be more pronounced at the southern WWTP, located downstream of the city. The lower 15N in macroinvertebrates at the WWTP-impacted sites reflected the lower 15N of suspended particulate organic matter and was associated with higher inorganic and organic loads. The decreasing range of 13C values in macroinvertebrates and fish indicated a narrowing of the niche width downstream of the treatment plants, particularly downstream of the urban area itself. The effects were stronger on detritivores than predators due to direct incorporation of the sewage-derived material that dominated the locally available food sources. These data suggest that isotopic signals coupled with community-wide metrics can be used as functional indicators of treated and untreated sewage impacts on aquatic communities even when the primary targets (species abundance and community structure) appear to be largely unaffected. © 2012 Elsevier Ltd.","container-title":"Ecological Indicators","DOI":"10.1016/j.ecolind.2012.04.006","ISSN":"1470160X","note":"Citation Key: DiLascio2013","page":"107-114","title":"Stable isotope variation in macroinvertebrates indicates anthropogenic disturbance along an urban stretch of the river Tiber (Rome, Italy)","volume":"28","author":[{"family":"Di Lascio","given":"Antonella"},{"family":"Rossi","given":"Loreto"},{"family":"Carlino","given":"Pasquale"},{"family":"Calizza","given":"Edoardo"},{"family":"Rossi","given":"David"},{"family":"Costantini","given":"Maria Letizia"}],"issued":{"date-parts":[["2013"]]},"citation-key":"DiLascio2013"}}],"schema":"https://github.com/citation-style-language/schema/raw/master/csl-citation.json"}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(Di Lascio et al. 2013)</w:t>
      </w:r>
      <w:r w:rsidR="00FB1D3E" w:rsidRPr="00675700">
        <w:rPr>
          <w:rFonts w:ascii="Times New Roman" w:eastAsia="Times New Roman" w:hAnsi="Times New Roman" w:cs="Times New Roman"/>
          <w:sz w:val="24"/>
          <w:szCs w:val="24"/>
        </w:rPr>
        <w:fldChar w:fldCharType="end"/>
      </w:r>
      <w:r w:rsidR="008D6D40"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In the Saint Lawrence lowlands in Quebec, Canada, </w:t>
      </w:r>
      <w:commentRangeStart w:id="75"/>
      <w:del w:id="76" w:author="Frank J. Rahel" w:date="2023-08-10T10:51:00Z">
        <w:r w:rsidRPr="00675700" w:rsidDel="00D349C5">
          <w:rPr>
            <w:rFonts w:ascii="Times New Roman" w:eastAsia="Times New Roman" w:hAnsi="Times New Roman" w:cs="Times New Roman"/>
            <w:sz w:val="24"/>
            <w:szCs w:val="24"/>
          </w:rPr>
          <w:delText xml:space="preserve">primary consumer </w:delText>
        </w:r>
      </w:del>
      <w:r w:rsidRPr="00675700">
        <w:rPr>
          <w:rFonts w:ascii="Times New Roman" w:eastAsia="Times New Roman" w:hAnsi="Times New Roman" w:cs="Times New Roman"/>
          <w:sz w:val="24"/>
          <w:szCs w:val="24"/>
        </w:rPr>
        <w:t>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w:t>
      </w:r>
      <w:commentRangeEnd w:id="75"/>
      <w:r w:rsidR="00D349C5">
        <w:rPr>
          <w:rStyle w:val="CommentReference"/>
        </w:rPr>
        <w:commentReference w:id="75"/>
      </w:r>
      <w:r w:rsidRPr="00675700">
        <w:rPr>
          <w:rFonts w:ascii="Times New Roman" w:eastAsia="Times New Roman" w:hAnsi="Times New Roman" w:cs="Times New Roman"/>
          <w:sz w:val="24"/>
          <w:szCs w:val="24"/>
        </w:rPr>
        <w:t xml:space="preserve"> values </w:t>
      </w:r>
      <w:ins w:id="77" w:author="Frank J. Rahel" w:date="2023-08-10T10:51:00Z">
        <w:r w:rsidR="00D349C5">
          <w:rPr>
            <w:rFonts w:ascii="Times New Roman" w:eastAsia="Times New Roman" w:hAnsi="Times New Roman" w:cs="Times New Roman"/>
            <w:sz w:val="24"/>
            <w:szCs w:val="24"/>
          </w:rPr>
          <w:t xml:space="preserve">of primary consumers </w:t>
        </w:r>
      </w:ins>
      <w:r w:rsidRPr="00675700">
        <w:rPr>
          <w:rFonts w:ascii="Times New Roman" w:eastAsia="Times New Roman" w:hAnsi="Times New Roman" w:cs="Times New Roman"/>
          <w:sz w:val="24"/>
          <w:szCs w:val="24"/>
        </w:rPr>
        <w:t xml:space="preserve">increased up to 15 </w:t>
      </w:r>
      <w:r w:rsidR="00C20D93" w:rsidRPr="00675700">
        <w:rPr>
          <w:rFonts w:ascii="per mil" w:eastAsia="Times New Roman" w:hAnsi="per mil" w:cs="Times New Roman"/>
          <w:sz w:val="24"/>
          <w:szCs w:val="24"/>
        </w:rPr>
        <w:t>‰</w:t>
      </w:r>
      <w:r w:rsidRPr="00675700">
        <w:rPr>
          <w:rFonts w:ascii="Times New Roman" w:eastAsia="Times New Roman" w:hAnsi="Times New Roman" w:cs="Times New Roman"/>
          <w:sz w:val="24"/>
          <w:szCs w:val="24"/>
        </w:rPr>
        <w:t xml:space="preserve"> with regional nitrogen loading from synthetic fertilizers and manure from pig, chicken and cattle operations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{"citationID":"pI9BLFWs","properties":{"formattedCitation":"(Anderson and Cabana 2005)","plainCitation":"(Anderson and Cabana 2005)","noteIndex":0},"citationItems":[{"id":290,"uris":["http://zotero.org/users/8331576/items/CNNSHXIZ"],"itemData":{"id":290,"type":"article-journal","abstract":"We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watersheds","volume":"62","author":[{"family":"Anderson","given":"Caroline"},{"family":"Cabana","given":"Gilbert"}],"issued":{"date-parts":[["2005"]]},"citation-key":"Anderson2005"}}],"schema":"https://github.com/citation-style-language/schema/raw/master/csl-citation.json"}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(Anderson and Cabana 2005)</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contrast, watersheds in the northeastern United States dominated by natural forest cover exhibit 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7A174C" w:rsidRPr="00675700">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on the order of 2 </w:t>
      </w:r>
      <w:r w:rsidR="00C20D93" w:rsidRPr="00675700">
        <w:rPr>
          <w:rFonts w:ascii="per mil" w:eastAsia="Times New Roman" w:hAnsi="per mil"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{"citationID":"1qIgrk5d","properties":{"formattedCitation":"(Mayer et al. 2002)","plainCitation":"(Mayer et al. 2002)","noteIndex":0},"citationItems":[{"id":6396,"uris":["http://zotero.org/users/8331576/items/EJ29925C"],"itemData":{"id":6396,"type":"article-journal","container-title":"Biogeochemistry","issue":"1","note":"publisher: Springer","page":"171–197","title":"Sources of nitrate in rivers draining sixteen watersheds in the northeastern US: Isotopic constraints","volume":"57","author":[{"family":"Mayer","given":"Bernhard"},{"family":"Boyer","given":"Elizabeth W"},{"family":"Goodale","given":"Christine"},{"family":"Jaworski","given":"Norbert A"},{"family":"Van Breemen","given":"Nico"},{"family":"Howarth","given":"Robert W"},{"family":"Seitzinger","given":"Sybil"},{"family":"Billen","given":"Gilles"},{"family":"Lajtha","given":"Kate"},{"family":"Nadelhoffer","given":"Knute"},{"literal":"others"}],"issued":{"date-parts":[["2002"]]},"citation-key":"mayerSourcesNitrateRivers2002"}}],"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(Mayer et al. 2002)</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streams in northeastern Spain,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of basal resources are highest in human-impacted mainstem locations</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{"citationID":"s8O6kzrB","properties":{"formattedCitation":"(Pastor et al. 2013)","plainCitation":"(Pastor et al. 2013)","noteIndex":0},"citationItems":[{"id":6397,"uris":["http://zotero.org/users/8331576/items/4UA46EQJ"],"itemData":{"id":6397,"type":"article-journal","container-title":"Environmental science &amp; technology","issue":"18","note":"publisher: ACS Publications","page":"10155–10162","title":"Nitrogen stable isotopes in primary uptake compartments across streams differing in nutrient availability","volume":"47","author":[{"family":"Pastor","given":"Ada"},{"family":"Peipoch","given":"Marc"},{"family":"Cañas","given":"Lídia"},{"family":"Chappuis","given":"Eglantine"},{"family":"Ribot","given":"Miquel"},{"family":"Gacia","given":"Esperança"},{"family":"Riera","given":"Joan Lluís"},{"family":"Martí","given":"Eugènia"},{"family":"Sabater","given":"Francesc"}],"issued":{"date-parts":[["2013"]]},"citation-key":"pastorNitrogenStableIsotopes2013"}}],"schema":"https://github.com/citation-style-language/schema/raw/master/csl-citation.json"}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(Pastor et al. 2013)</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and anthropogenic land-use practices have been shown to increase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in lacustrine systems in Rhode Island</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{"citationID":"E6ln0g79","properties":{"formattedCitation":"(Lake et al. 2001)","plainCitation":"(Lake et al. 2001)","noteIndex":0},"citationItems":[{"id":6395,"uris":["http://zotero.org/users/8331576/items/C6E82SLG"],"itemData":{"id":6395,"type":"article-journal","container-title":"Canadian Journal of Fisheries and Aquatic Sciences","issue":"5","note":"publisher: NRC Research Press Ottawa, Canada","page":"870–878","title":"Stable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D"}],"issued":{"date-parts":[["2001"]]},"citation-key":"lakeStableNitrogenIsotopes2001"}}],"schema":"https://github.com/citation-style-language/schema/raw/master/csl-citation.json"}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(Lake et al. 2001)</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and boreal streams in south-central Sweden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{"citationID":"bw9tqnOz","properties":{"formattedCitation":"(Bergfur et al. 2009)","plainCitation":"(Bergfur et al. 2009)","noteIndex":0},"citationItems":[{"id":6392,"uris":["http://zotero.org/users/8331576/items/2HJI47SU"],"itemData":{"id":6392,"type":"article-journal","container-title":"Hydrobiologia","issue":"1","note":"publisher: Springer","page":"67–79","title":"Effects of nutrient enrichment on C and N stable isotope ratios of invertebrates, fish and their food resources in boreal streams","volume":"628","author":[{"family":"Bergfur","given":"Jenny"},{"family":"Johnson","given":"Richard K"},{"family":"Sandin","given":"Leonard"},{"family":"Goedkoop","given":"Willem"}],"issued":{"date-parts":[["2009"]]},"citation-key":"bergfurEffectsNutrientEnrichment2009"}}],"schema":"https://github.com/citation-style-language/schema/raw/master/csl-citation.json"}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(Bergfur et al. 2009)</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Accordingly, comparing TP </w:t>
      </w:r>
      <w:r w:rsidRPr="00675700">
        <w:rPr>
          <w:rFonts w:ascii="Times New Roman" w:eastAsia="Times New Roman" w:hAnsi="Times New Roman" w:cs="Times New Roman"/>
          <w:sz w:val="24"/>
          <w:szCs w:val="24"/>
        </w:rPr>
        <w:lastRenderedPageBreak/>
        <w:t xml:space="preserve">estimates </w:t>
      </w:r>
      <w:ins w:id="78" w:author="Frank J. Rahel" w:date="2023-08-10T10:54:00Z">
        <w:r w:rsidR="00D349C5">
          <w:rPr>
            <w:rFonts w:ascii="Times New Roman" w:eastAsia="Times New Roman" w:hAnsi="Times New Roman" w:cs="Times New Roman"/>
            <w:sz w:val="24"/>
            <w:szCs w:val="24"/>
          </w:rPr>
          <w:t xml:space="preserve">without correcting for these baseline differences in </w:t>
        </w:r>
      </w:ins>
      <w:ins w:id="79" w:author="Frank J. Rahel" w:date="2023-08-10T10:55:00Z">
        <w:r w:rsidR="00D349C5" w:rsidRPr="00675700">
          <w:rPr>
            <w:rFonts w:ascii="Times New Roman" w:eastAsia="Times New Roman" w:hAnsi="Times New Roman" w:cs="Times New Roman"/>
            <w:sz w:val="24"/>
            <w:szCs w:val="24"/>
          </w:rPr>
          <w:t>δ</w:t>
        </w:r>
        <w:r w:rsidR="00D349C5" w:rsidRPr="00675700">
          <w:rPr>
            <w:rFonts w:ascii="Times New Roman" w:eastAsia="Times New Roman" w:hAnsi="Times New Roman" w:cs="Times New Roman"/>
            <w:sz w:val="24"/>
            <w:szCs w:val="24"/>
            <w:vertAlign w:val="superscript"/>
          </w:rPr>
          <w:t>15</w:t>
        </w:r>
        <w:r w:rsidR="00D349C5" w:rsidRPr="00675700">
          <w:rPr>
            <w:rFonts w:ascii="Times New Roman" w:eastAsia="Times New Roman" w:hAnsi="Times New Roman" w:cs="Times New Roman"/>
            <w:sz w:val="24"/>
            <w:szCs w:val="24"/>
          </w:rPr>
          <w:t xml:space="preserve">N values </w:t>
        </w:r>
      </w:ins>
      <w:r w:rsidR="007A174C" w:rsidRPr="00675700">
        <w:rPr>
          <w:rFonts w:ascii="Times New Roman" w:eastAsia="Times New Roman" w:hAnsi="Times New Roman" w:cs="Times New Roman"/>
          <w:sz w:val="24"/>
          <w:szCs w:val="24"/>
        </w:rPr>
        <w:t>among</w:t>
      </w:r>
      <w:r w:rsidRPr="00675700">
        <w:rPr>
          <w:rFonts w:ascii="Times New Roman" w:eastAsia="Times New Roman" w:hAnsi="Times New Roman" w:cs="Times New Roman"/>
          <w:sz w:val="24"/>
          <w:szCs w:val="24"/>
        </w:rPr>
        <w:t xml:space="preserve"> locations can lead to erroneous inferences of food web</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structure and trophic relationships.</w:t>
      </w:r>
    </w:p>
    <w:p w14:paraId="0F4A32E7" w14:textId="5DE0AC9C" w:rsidR="00A23148"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To account for the effects of geographic variation in isotope levels, TP is typically estimated relative to an isotope “baseline” (i.e., material representing geographic variation) using simple formula transformations or statistical analysis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{"citationID":"PM99mLcm","properties":{"formattedCitation":"(Kjeldgaard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(Kjeldgaard et al. 2021)</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These approaches generally use a proxy organism as a baseline to correct for background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variation across space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{"citationID":"vo0xArLN","properties":{"formattedCitation":"(Cabana and Rasmussen 1996, Post 2002, Jardine et al. 2014, Kristensen et al. 2016)","plainCitation":"(Cabana and Rasmussen 1996, Post 2002, Jardine et al. 2014,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 of the United States of America","DOI":"10.1073/pnas.93.20.10844","ISSN":"00278424","issue":"20","note":"PMID: 8855268\nCitation Key: Cabana1996","page":"10844-10847","title":"Comparison of aquatic food chains using nitrogen isotopes","volume":"93","author":[{"family":"Cabana","given":"Gilbert"},{"family":"Rasmussen","given":"Joseph B."}],"issued":{"date-parts":[["1996"]]},"citation-key":"Cabana1996"}},{"id":551,"uris":["http://zotero.org/users/8331576/items/S3KJ9VRW"],"itemData":{"id":551,"type":"article-journal","container-title":"Trends in Ecology and Evolution","DOI":"10.1016/S0169-5347(02)02455-2","ISSN":"10972765","issue":"6","note":"PMID: 12408811\nCitation Key: Post2002\nISBN: 0169-5347","page":"269-277","title":"The long and short of food-chain length","volume":"17","author":[{"family":"Post","given":"David M."}],"issued":{"date-parts":[["2002"]]},"citation-key":"Post2002"}},{"id":595,"uris":["http://zotero.org/users/8331576/items/S4VYTSLY"],"itemData":{"id":595,"type":"article-journal","container-title":"River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(Cabana and Rasmussen 1996, Post 2002, Jardine et al. 2014, Kristensen et al. 2016)</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While this proxy organism approach has been applied in food web studies, it </w:t>
      </w:r>
      <w:del w:id="80" w:author="Frank J. Rahel" w:date="2023-08-10T10:56:00Z">
        <w:r w:rsidRPr="00A63FC0" w:rsidDel="00E25E42">
          <w:rPr>
            <w:rFonts w:ascii="Times New Roman" w:eastAsia="Times New Roman" w:hAnsi="Times New Roman" w:cs="Times New Roman"/>
            <w:sz w:val="24"/>
            <w:szCs w:val="24"/>
          </w:rPr>
          <w:delText xml:space="preserve">has limitations which </w:delText>
        </w:r>
      </w:del>
      <w:r w:rsidRPr="00A63FC0">
        <w:rPr>
          <w:rFonts w:ascii="Times New Roman" w:eastAsia="Times New Roman" w:hAnsi="Times New Roman" w:cs="Times New Roman"/>
          <w:sz w:val="24"/>
          <w:szCs w:val="24"/>
        </w:rPr>
        <w:t>require</w:t>
      </w:r>
      <w:ins w:id="81" w:author="Frank J. Rahel" w:date="2023-08-10T10:56:00Z">
        <w:r w:rsidR="00E25E42">
          <w:rPr>
            <w:rFonts w:ascii="Times New Roman" w:eastAsia="Times New Roman" w:hAnsi="Times New Roman" w:cs="Times New Roman"/>
            <w:sz w:val="24"/>
            <w:szCs w:val="24"/>
          </w:rPr>
          <w:t>s</w:t>
        </w:r>
      </w:ins>
      <w:r w:rsidRPr="00A63FC0">
        <w:rPr>
          <w:rFonts w:ascii="Times New Roman" w:eastAsia="Times New Roman" w:hAnsi="Times New Roman" w:cs="Times New Roman"/>
          <w:sz w:val="24"/>
          <w:szCs w:val="24"/>
        </w:rPr>
        <w:t xml:space="preserve"> careful consideration before a proxy baseline is selected. </w:t>
      </w:r>
      <w:r w:rsidR="00C20D93" w:rsidRPr="00A63FC0">
        <w:rPr>
          <w:rFonts w:ascii="Times New Roman" w:eastAsia="Times New Roman" w:hAnsi="Times New Roman" w:cs="Times New Roman"/>
          <w:sz w:val="24"/>
          <w:szCs w:val="24"/>
        </w:rPr>
        <w:t xml:space="preserve">Ideally, </w:t>
      </w:r>
      <w:r w:rsidRPr="00A63FC0">
        <w:rPr>
          <w:rFonts w:ascii="Times New Roman" w:eastAsia="Times New Roman" w:hAnsi="Times New Roman" w:cs="Times New Roman"/>
          <w:sz w:val="24"/>
          <w:szCs w:val="24"/>
        </w:rPr>
        <w:t>researchers</w:t>
      </w:r>
      <w:r w:rsidR="007A174C" w:rsidRPr="00A63FC0">
        <w:rPr>
          <w:rFonts w:ascii="Times New Roman" w:eastAsia="Times New Roman" w:hAnsi="Times New Roman" w:cs="Times New Roman"/>
          <w:sz w:val="24"/>
          <w:szCs w:val="24"/>
        </w:rPr>
        <w:t xml:space="preserve"> </w:t>
      </w:r>
      <w:r w:rsidR="00C20D93" w:rsidRPr="00A63FC0">
        <w:rPr>
          <w:rFonts w:ascii="Times New Roman" w:eastAsia="Times New Roman" w:hAnsi="Times New Roman" w:cs="Times New Roman"/>
          <w:sz w:val="24"/>
          <w:szCs w:val="24"/>
        </w:rPr>
        <w:t xml:space="preserve">should </w:t>
      </w:r>
      <w:r w:rsidRPr="00A63FC0">
        <w:rPr>
          <w:rFonts w:ascii="Times New Roman" w:eastAsia="Times New Roman" w:hAnsi="Times New Roman" w:cs="Times New Roman"/>
          <w:sz w:val="24"/>
          <w:szCs w:val="24"/>
        </w:rPr>
        <w:t xml:space="preserve">collect all potential basal primary resources at a site (i.e., suspended and benthic organic matter, biofilms, filamentous algae, macrophytes, and riparian vegetation) </w:t>
      </w:r>
      <w:del w:id="82" w:author="Frank J. Rahel" w:date="2023-08-10T10:57:00Z">
        <w:r w:rsidRPr="00A63FC0" w:rsidDel="00E25E42">
          <w:rPr>
            <w:rFonts w:ascii="Times New Roman" w:eastAsia="Times New Roman" w:hAnsi="Times New Roman" w:cs="Times New Roman"/>
            <w:sz w:val="24"/>
            <w:szCs w:val="24"/>
          </w:rPr>
          <w:delText xml:space="preserve">in replicate </w:delText>
        </w:r>
      </w:del>
      <w:r w:rsidRPr="00A63FC0">
        <w:rPr>
          <w:rFonts w:ascii="Times New Roman" w:eastAsia="Times New Roman" w:hAnsi="Times New Roman" w:cs="Times New Roman"/>
          <w:sz w:val="24"/>
          <w:szCs w:val="24"/>
        </w:rPr>
        <w:t>multiple times during a given time interval (e.g., three times over growing period) and use the average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values of the primary producers as </w:t>
      </w:r>
      <w:r w:rsidR="00C20D93" w:rsidRPr="00A63FC0">
        <w:rPr>
          <w:rFonts w:ascii="Times New Roman" w:eastAsia="Times New Roman" w:hAnsi="Times New Roman" w:cs="Times New Roman"/>
          <w:sz w:val="24"/>
          <w:szCs w:val="24"/>
        </w:rPr>
        <w:t xml:space="preserve">a </w:t>
      </w:r>
      <w:r w:rsidRPr="00A63FC0">
        <w:rPr>
          <w:rFonts w:ascii="Times New Roman" w:eastAsia="Times New Roman" w:hAnsi="Times New Roman" w:cs="Times New Roman"/>
          <w:sz w:val="24"/>
          <w:szCs w:val="24"/>
        </w:rPr>
        <w:t xml:space="preserve">baseline </w:t>
      </w:r>
      <w:r w:rsidR="00075D34"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{"citationID":"vQ58MiHc","properties":{"formattedCitation":"(Vinagre et al. 2008, Govender et al. 2011)","plainCitation":"(Vinagre et al. 2008, Govender et al. 2011)","noteIndex":0},"citationItems":[{"id":6399,"uris":["http://zotero.org/users/8331576/items/VVA4IU4K"],"itemData":{"id":6399,"type":"article-journal","container-title":"Estuarine, Coastal and Shelf Science","issue":"2","note":"publisher: Elsevier","page":"255–264","title":"Nursery fidelity, food web interactions and primary sources of nutrition of the juveniles of Solea solea and S. senegalensis in the Tagus estuary (Portugal): a stable isotope approach","volume":"76","author":[{"family":"Vinagre","given":"C"},{"family":"Salgado","given":"J"},{"family":"Costa","given":"MJ"},{"family":"Cabral","given":"HN"}],"issued":{"date-parts":[["2008"]]},"citation-key":"vinagreNurseryFidelityFood2008"}},{"id":6393,"uris":["http://zotero.org/users/8331576/items/KCPJ82CQ"],"itemData":{"id":6393,"type":"article-journal","container-title":"Estuarine, Coastal and Shelf Science","issue":"2","note":"publisher: Elsevier","page":"87–97","title":"Trophic functioning of the St. Lucia estuarine lake during a drought phase assessed using stable isotopes","volume":"93","author":[{"family":"Govender","given":"Natasha"},{"family":"Smit","given":"Albertus J"},{"family":"Perissinotto","given":"Renzo"}],"issued":{"date-parts":[["2011"]]},"citation-key":"govenderTrophicFunctioningSt2011"}}],"schema":"https://github.com/citation-style-language/schema/raw/master/csl-citation.json"}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(Vinagre et al. 2008, Govender et al. 2011)</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t>
      </w:r>
      <w:del w:id="83" w:author="Frank J. Rahel" w:date="2023-08-10T10:57:00Z">
        <w:r w:rsidRPr="00A63FC0" w:rsidDel="00E25E42">
          <w:rPr>
            <w:rFonts w:ascii="Times New Roman" w:eastAsia="Times New Roman" w:hAnsi="Times New Roman" w:cs="Times New Roman"/>
            <w:sz w:val="24"/>
            <w:szCs w:val="24"/>
          </w:rPr>
          <w:delText>But</w:delText>
        </w:r>
      </w:del>
      <w:ins w:id="84" w:author="Frank J. Rahel" w:date="2023-08-10T10:57:00Z">
        <w:r w:rsidR="00E25E42" w:rsidRPr="00A63FC0">
          <w:rPr>
            <w:rFonts w:ascii="Times New Roman" w:eastAsia="Times New Roman" w:hAnsi="Times New Roman" w:cs="Times New Roman"/>
            <w:sz w:val="24"/>
            <w:szCs w:val="24"/>
          </w:rPr>
          <w:t>However,</w:t>
        </w:r>
      </w:ins>
      <w:r w:rsidRPr="00A63FC0">
        <w:rPr>
          <w:rFonts w:ascii="Times New Roman" w:eastAsia="Times New Roman" w:hAnsi="Times New Roman" w:cs="Times New Roman"/>
          <w:sz w:val="24"/>
          <w:szCs w:val="24"/>
        </w:rPr>
        <w:t xml:space="preserve"> collecting primary producers in streams is arduous and expensive because it requires many samples over many dates to adequately characterize baseline variation. Therefore, long-lived primary consumers</w:t>
      </w:r>
      <w:r w:rsidR="007A174C" w:rsidRPr="00A63FC0">
        <w:rPr>
          <w:rFonts w:ascii="Times New Roman" w:eastAsia="Times New Roman" w:hAnsi="Times New Roman" w:cs="Times New Roman"/>
          <w:sz w:val="24"/>
          <w:szCs w:val="24"/>
        </w:rPr>
        <w:t xml:space="preserve"> such as </w:t>
      </w:r>
      <w:r w:rsidRPr="00A63FC0">
        <w:rPr>
          <w:rFonts w:ascii="Times New Roman" w:eastAsia="Times New Roman" w:hAnsi="Times New Roman" w:cs="Times New Roman"/>
          <w:sz w:val="24"/>
          <w:szCs w:val="24"/>
        </w:rPr>
        <w:t xml:space="preserve">bivalves, with tissue turnover rates closer to higher level consumers are more appropriate than primary producers </w:t>
      </w:r>
      <w:r w:rsidR="00075D34"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{"citationID":"AdAYOcAg","properties":{"formattedCitation":"(Vander Zanden and Rasmussen 2001, Jardine et al. 2014)","plainCitation":"(Vander Zanden and Rasmussen 2001, Jardine et al. 2014)","noteIndex":0},"citationItems":[{"id":1501,"uris":["http://zotero.org/users/8331576/items/LWJT8AYU"],"itemData":{"id":1501,"type":"article-journal","abstract":"Use of stable isotope techniques to quantify food web relationships requires a priori estimates of the enrichment or depletion in delta N-15 and delta C-13 values between prey and predator (known as trophic fractionation; hereafter Delta delta N-15 and Delta delta C-13). We conducted a broad-scale analysis of Delta delta N-15 and Delta delta C-13 from aquatic systems, including three new field estimates. Carnivores had significantly higher Delta delta (15N) values than herbivores. Furthermore, carnivores, invertebrates, and lab-derived estimates were significantly more variable than their counterparts (f-test, p &lt; 0.00001). Delta delta C-13 was higher for carnivores than for herbivores (p = 0.001), while variances did not differ significantly. Excluding herbivores, the average Delta delta N-15 and Delta delta C-13 were 3.4 parts per thousand and 0.8 parts per thousand, respectively. But even with unbiased fractionation estimates, there is variation in isotopic fractionation that contributes to error in quantitative isotope model outputs. We simulated the error variance in Delta delta N-15-based estimates of trophic position and two-source delta C-13 diet mixing models, explicitly considering the observed variation in Delta delta N-15 and Delta delta C-15, along with the other potential error sources. The resultant error in trophic position and mixing model outputs was generally minor, provided that primary consumers were used as baseline indicators for estimating trophic position and that end member delta C-13 values in dietary mixing models were sufficiently distinct.","container-title":"Limnology and Oceanography","issue":"8","note":"Citation Key: VanderZanden2001\nISBN: 0024-3590","page":"2061–2066","title":"Variation in δ15N and δ13C trophic fractionation: Implications for aquatic food web studies","volume":"46","author":[{"family":"Vander Zanden","given":"M J"},{"family":"Rasmussen","given":"J B"}],"issued":{"date-parts":[["2001"]]},"citation-key":"VanderZanden2001"}},{"id":595,"uris":["http://zotero.org/users/8331576/items/S4VYTSLY"],"itemData":{"id":595,"type":"article-journal","container-title":"River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(Vander Zanden and Rasmussen 2001, Jardine et al. 2014)</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Bivalves also exhibit a uniform, specialized filter feeding strategy </w:t>
      </w:r>
      <w:ins w:id="85" w:author="Frank J. Rahel" w:date="2023-08-10T10:58:00Z">
        <w:r w:rsidR="00E25E42">
          <w:rPr>
            <w:rFonts w:ascii="Times New Roman" w:eastAsia="Times New Roman" w:hAnsi="Times New Roman" w:cs="Times New Roman"/>
            <w:sz w:val="24"/>
            <w:szCs w:val="24"/>
          </w:rPr>
          <w:t>that</w:t>
        </w:r>
      </w:ins>
      <w:del w:id="86" w:author="Frank J. Rahel" w:date="2023-08-10T10:58:00Z">
        <w:r w:rsidRPr="00A63FC0" w:rsidDel="00E25E42">
          <w:rPr>
            <w:rFonts w:ascii="Times New Roman" w:eastAsia="Times New Roman" w:hAnsi="Times New Roman" w:cs="Times New Roman"/>
            <w:sz w:val="24"/>
            <w:szCs w:val="24"/>
          </w:rPr>
          <w:delText>which</w:delText>
        </w:r>
      </w:del>
      <w:r w:rsidRPr="00A63FC0">
        <w:rPr>
          <w:rFonts w:ascii="Times New Roman" w:eastAsia="Times New Roman" w:hAnsi="Times New Roman" w:cs="Times New Roman"/>
          <w:sz w:val="24"/>
          <w:szCs w:val="24"/>
        </w:rPr>
        <w:t xml:space="preserve"> can reduce additional variation from omnivorous feeding habits. However, bivalves and similar long-lived primary consumers can be sparsely distributed in </w:t>
      </w:r>
      <w:del w:id="87" w:author="Frank J. Rahel" w:date="2023-08-10T10:59:00Z">
        <w:r w:rsidRPr="00A63FC0" w:rsidDel="00E25E42">
          <w:rPr>
            <w:rFonts w:ascii="Times New Roman" w:eastAsia="Times New Roman" w:hAnsi="Times New Roman" w:cs="Times New Roman"/>
            <w:sz w:val="24"/>
            <w:szCs w:val="24"/>
          </w:rPr>
          <w:delText xml:space="preserve">many </w:delText>
        </w:r>
      </w:del>
      <w:r w:rsidRPr="00A63FC0">
        <w:rPr>
          <w:rFonts w:ascii="Times New Roman" w:eastAsia="Times New Roman" w:hAnsi="Times New Roman" w:cs="Times New Roman"/>
          <w:sz w:val="24"/>
          <w:szCs w:val="24"/>
        </w:rPr>
        <w:t>temperate stream ecosystems, rendering them impractical as baseline proxies.</w:t>
      </w:r>
      <w:r w:rsidRPr="0056545F">
        <w:rPr>
          <w:rFonts w:ascii="Times New Roman" w:eastAsia="Times New Roman" w:hAnsi="Times New Roman" w:cs="Times New Roman"/>
          <w:sz w:val="24"/>
          <w:szCs w:val="24"/>
        </w:rPr>
        <w:t xml:space="preserve"> </w:t>
      </w:r>
    </w:p>
    <w:p w14:paraId="07BAEBB4" w14:textId="54311608" w:rsidR="003819F6" w:rsidRDefault="00DF1E27" w:rsidP="00FB1D3E">
      <w:pPr>
        <w:spacing w:before="240" w:after="240" w:line="360" w:lineRule="auto"/>
        <w:rPr>
          <w:rFonts w:ascii="Times New Roman" w:eastAsia="Times New Roman" w:hAnsi="Times New Roman" w:cs="Times New Roman"/>
          <w:sz w:val="24"/>
          <w:szCs w:val="24"/>
        </w:rPr>
      </w:pPr>
      <w:r w:rsidRPr="00FF739A">
        <w:rPr>
          <w:rFonts w:ascii="Times New Roman" w:eastAsia="Times New Roman" w:hAnsi="Times New Roman" w:cs="Times New Roman"/>
          <w:sz w:val="24"/>
          <w:szCs w:val="24"/>
        </w:rPr>
        <w:t>Only t</w:t>
      </w:r>
      <w:r w:rsidR="00CE7996" w:rsidRPr="00FF739A">
        <w:rPr>
          <w:rFonts w:ascii="Times New Roman" w:eastAsia="Times New Roman" w:hAnsi="Times New Roman" w:cs="Times New Roman"/>
          <w:sz w:val="24"/>
          <w:szCs w:val="24"/>
        </w:rPr>
        <w:t>wo studies</w:t>
      </w:r>
      <w:r w:rsidR="00896656" w:rsidRPr="00FF739A">
        <w:rPr>
          <w:rFonts w:ascii="Times New Roman" w:eastAsia="Times New Roman" w:hAnsi="Times New Roman" w:cs="Times New Roman"/>
          <w:sz w:val="24"/>
          <w:szCs w:val="24"/>
        </w:rPr>
        <w:t xml:space="preserve"> </w:t>
      </w:r>
      <w:ins w:id="88" w:author="Frank J. Rahel" w:date="2023-08-10T11:00:00Z">
        <w:r w:rsidR="00E25E42">
          <w:rPr>
            <w:rFonts w:ascii="Times New Roman" w:eastAsia="Times New Roman" w:hAnsi="Times New Roman" w:cs="Times New Roman"/>
            <w:sz w:val="24"/>
            <w:szCs w:val="24"/>
          </w:rPr>
          <w:t>evaluated standardized approach</w:t>
        </w:r>
      </w:ins>
      <w:ins w:id="89" w:author="Frank J. Rahel" w:date="2023-08-10T11:04:00Z">
        <w:r w:rsidR="00F519A1">
          <w:rPr>
            <w:rFonts w:ascii="Times New Roman" w:eastAsia="Times New Roman" w:hAnsi="Times New Roman" w:cs="Times New Roman"/>
            <w:sz w:val="24"/>
            <w:szCs w:val="24"/>
          </w:rPr>
          <w:t>es</w:t>
        </w:r>
      </w:ins>
      <w:ins w:id="90" w:author="Frank J. Rahel" w:date="2023-08-10T11:00:00Z">
        <w:r w:rsidR="00E25E42">
          <w:rPr>
            <w:rFonts w:ascii="Times New Roman" w:eastAsia="Times New Roman" w:hAnsi="Times New Roman" w:cs="Times New Roman"/>
            <w:sz w:val="24"/>
            <w:szCs w:val="24"/>
          </w:rPr>
          <w:t xml:space="preserve"> for </w:t>
        </w:r>
      </w:ins>
      <w:r w:rsidR="002A7B19" w:rsidRPr="00FF739A">
        <w:rPr>
          <w:rFonts w:ascii="Times New Roman" w:eastAsia="Times New Roman" w:hAnsi="Times New Roman" w:cs="Times New Roman"/>
          <w:sz w:val="24"/>
          <w:szCs w:val="24"/>
        </w:rPr>
        <w:t>select</w:t>
      </w:r>
      <w:ins w:id="91" w:author="Frank J. Rahel" w:date="2023-08-10T11:00:00Z">
        <w:r w:rsidR="00E25E42">
          <w:rPr>
            <w:rFonts w:ascii="Times New Roman" w:eastAsia="Times New Roman" w:hAnsi="Times New Roman" w:cs="Times New Roman"/>
            <w:sz w:val="24"/>
            <w:szCs w:val="24"/>
          </w:rPr>
          <w:t>ing</w:t>
        </w:r>
      </w:ins>
      <w:del w:id="92" w:author="Frank J. Rahel" w:date="2023-08-10T11:00:00Z">
        <w:r w:rsidR="002A7B19" w:rsidRPr="00FF739A" w:rsidDel="00E25E42">
          <w:rPr>
            <w:rFonts w:ascii="Times New Roman" w:eastAsia="Times New Roman" w:hAnsi="Times New Roman" w:cs="Times New Roman"/>
            <w:sz w:val="24"/>
            <w:szCs w:val="24"/>
          </w:rPr>
          <w:delText>ed</w:delText>
        </w:r>
      </w:del>
      <w:r w:rsidR="002A7B19" w:rsidRPr="00FF739A">
        <w:rPr>
          <w:rFonts w:ascii="Times New Roman" w:eastAsia="Times New Roman" w:hAnsi="Times New Roman" w:cs="Times New Roman"/>
          <w:sz w:val="24"/>
          <w:szCs w:val="24"/>
        </w:rPr>
        <w:t xml:space="preserve"> </w:t>
      </w:r>
      <w:r w:rsidR="00ED48D3" w:rsidRPr="00FF739A">
        <w:rPr>
          <w:rFonts w:ascii="Times New Roman" w:eastAsia="Times New Roman" w:hAnsi="Times New Roman" w:cs="Times New Roman"/>
          <w:sz w:val="24"/>
          <w:szCs w:val="24"/>
        </w:rPr>
        <w:t>primary consumer tax</w:t>
      </w:r>
      <w:r w:rsidR="00CC0670" w:rsidRPr="00FF739A">
        <w:rPr>
          <w:rFonts w:ascii="Times New Roman" w:eastAsia="Times New Roman" w:hAnsi="Times New Roman" w:cs="Times New Roman"/>
          <w:sz w:val="24"/>
          <w:szCs w:val="24"/>
        </w:rPr>
        <w:t>onomic groups as ba</w:t>
      </w:r>
      <w:r w:rsidR="00ED48D3" w:rsidRPr="00FF739A">
        <w:rPr>
          <w:rFonts w:ascii="Times New Roman" w:eastAsia="Times New Roman" w:hAnsi="Times New Roman" w:cs="Times New Roman"/>
          <w:sz w:val="24"/>
          <w:szCs w:val="24"/>
        </w:rPr>
        <w:t xml:space="preserve">selines in temperate streams </w:t>
      </w:r>
      <w:r w:rsidR="007A39F7" w:rsidRPr="00FF739A">
        <w:rPr>
          <w:rFonts w:ascii="Times New Roman" w:eastAsia="Times New Roman" w:hAnsi="Times New Roman" w:cs="Times New Roman"/>
          <w:sz w:val="24"/>
          <w:szCs w:val="24"/>
        </w:rPr>
        <w:t>whe</w:t>
      </w:r>
      <w:r w:rsidR="00865764">
        <w:rPr>
          <w:rFonts w:ascii="Times New Roman" w:eastAsia="Times New Roman" w:hAnsi="Times New Roman" w:cs="Times New Roman"/>
          <w:sz w:val="24"/>
          <w:szCs w:val="24"/>
        </w:rPr>
        <w:t>re</w:t>
      </w:r>
      <w:r w:rsidR="007A39F7" w:rsidRPr="00FF739A">
        <w:rPr>
          <w:rFonts w:ascii="Times New Roman" w:eastAsia="Times New Roman" w:hAnsi="Times New Roman" w:cs="Times New Roman"/>
          <w:sz w:val="24"/>
          <w:szCs w:val="24"/>
        </w:rPr>
        <w:t xml:space="preserve"> long-lived bivalves are not widely distributed </w:t>
      </w:r>
      <w:del w:id="93" w:author="Frank J. Rahel" w:date="2023-08-10T11:00:00Z">
        <w:r w:rsidR="00A3421A" w:rsidRPr="00FF739A" w:rsidDel="00E25E42">
          <w:rPr>
            <w:rFonts w:ascii="Times New Roman" w:eastAsia="Times New Roman" w:hAnsi="Times New Roman" w:cs="Times New Roman"/>
            <w:sz w:val="24"/>
            <w:szCs w:val="24"/>
          </w:rPr>
          <w:delText>while developing a</w:delText>
        </w:r>
        <w:r w:rsidR="00ED48D3" w:rsidRPr="00FF739A" w:rsidDel="00E25E42">
          <w:rPr>
            <w:rFonts w:ascii="Times New Roman" w:eastAsia="Times New Roman" w:hAnsi="Times New Roman" w:cs="Times New Roman"/>
            <w:sz w:val="24"/>
            <w:szCs w:val="24"/>
          </w:rPr>
          <w:delText xml:space="preserve"> </w:delText>
        </w:r>
        <w:r w:rsidR="003218C9" w:rsidRPr="00FF739A" w:rsidDel="00E25E42">
          <w:rPr>
            <w:rFonts w:ascii="Times New Roman" w:eastAsia="Times New Roman" w:hAnsi="Times New Roman" w:cs="Times New Roman"/>
            <w:sz w:val="24"/>
            <w:szCs w:val="24"/>
          </w:rPr>
          <w:delText>standardized</w:delText>
        </w:r>
        <w:r w:rsidR="00C76D99" w:rsidRPr="00FF739A" w:rsidDel="00E25E42">
          <w:rPr>
            <w:rFonts w:ascii="Times New Roman" w:eastAsia="Times New Roman" w:hAnsi="Times New Roman" w:cs="Times New Roman"/>
            <w:sz w:val="24"/>
            <w:szCs w:val="24"/>
          </w:rPr>
          <w:delText xml:space="preserve"> approach</w:delText>
        </w:r>
        <w:r w:rsidR="00F42BFB" w:rsidRPr="00FF739A" w:rsidDel="00E25E42">
          <w:rPr>
            <w:rFonts w:ascii="Times New Roman" w:eastAsia="Times New Roman" w:hAnsi="Times New Roman" w:cs="Times New Roman"/>
            <w:sz w:val="24"/>
            <w:szCs w:val="24"/>
          </w:rPr>
          <w:delText xml:space="preserve"> </w:delText>
        </w:r>
      </w:del>
      <w:r w:rsidR="009A02C5" w:rsidRPr="00FF739A">
        <w:rPr>
          <w:rFonts w:ascii="Times New Roman" w:eastAsia="Times New Roman" w:hAnsi="Times New Roman" w:cs="Times New Roman"/>
          <w:sz w:val="24"/>
          <w:szCs w:val="24"/>
        </w:rPr>
        <w:fldChar w:fldCharType="begin"/>
      </w:r>
      <w:r w:rsidR="009A02C5" w:rsidRPr="00FF739A">
        <w:rPr>
          <w:rFonts w:ascii="Times New Roman" w:eastAsia="Times New Roman" w:hAnsi="Times New Roman" w:cs="Times New Roman"/>
          <w:sz w:val="24"/>
          <w:szCs w:val="24"/>
        </w:rPr>
        <w:instrText xml:space="preserve"> ADDIN ZOTERO_ITEM CSL_CITATION {"citationID":"pzFQsKYV","properties":{"formattedCitation":"(Anderson and Cabana 2007, Kristensen et al. 2016)","plainCitation":"(Anderson and Cabana 2007, Kristensen et al. 2016)","noteIndex":0},"citationItems":[{"id":292,"uris":["http://zotero.org/users/8331576/items/3FARS5QB"],"itemData":{"id":292,"type":"article-journal","abstract":"Intraspecific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9A02C5" w:rsidRPr="00FF739A">
        <w:rPr>
          <w:rFonts w:ascii="Times New Roman" w:eastAsia="Times New Roman" w:hAnsi="Times New Roman" w:cs="Times New Roman"/>
          <w:sz w:val="24"/>
          <w:szCs w:val="24"/>
        </w:rPr>
        <w:fldChar w:fldCharType="separate"/>
      </w:r>
      <w:r w:rsidR="009A02C5" w:rsidRPr="00FF739A">
        <w:rPr>
          <w:rFonts w:ascii="Times New Roman" w:eastAsia="Times New Roman" w:hAnsi="Times New Roman" w:cs="Times New Roman"/>
          <w:noProof/>
          <w:sz w:val="24"/>
          <w:szCs w:val="24"/>
        </w:rPr>
        <w:t xml:space="preserve">(Anderson </w:t>
      </w:r>
      <w:r w:rsidR="00A31C05" w:rsidRPr="00FF739A">
        <w:rPr>
          <w:rFonts w:ascii="Times New Roman" w:eastAsia="Times New Roman" w:hAnsi="Times New Roman" w:cs="Times New Roman"/>
          <w:noProof/>
          <w:sz w:val="24"/>
          <w:szCs w:val="24"/>
        </w:rPr>
        <w:t>&amp;</w:t>
      </w:r>
      <w:r w:rsidR="009A02C5" w:rsidRPr="00FF739A">
        <w:rPr>
          <w:rFonts w:ascii="Times New Roman" w:eastAsia="Times New Roman" w:hAnsi="Times New Roman" w:cs="Times New Roman"/>
          <w:noProof/>
          <w:sz w:val="24"/>
          <w:szCs w:val="24"/>
        </w:rPr>
        <w:t xml:space="preserve"> Cabana 2007, Kristensen et al. 2016)</w:t>
      </w:r>
      <w:r w:rsidR="009A02C5" w:rsidRPr="00FF739A">
        <w:rPr>
          <w:rFonts w:ascii="Times New Roman" w:eastAsia="Times New Roman" w:hAnsi="Times New Roman" w:cs="Times New Roman"/>
          <w:sz w:val="24"/>
          <w:szCs w:val="24"/>
        </w:rPr>
        <w:fldChar w:fldCharType="end"/>
      </w:r>
      <w:r w:rsidR="00A51AAB" w:rsidRPr="00FF739A">
        <w:rPr>
          <w:rFonts w:ascii="Times New Roman" w:eastAsia="Times New Roman" w:hAnsi="Times New Roman" w:cs="Times New Roman"/>
          <w:sz w:val="24"/>
          <w:szCs w:val="24"/>
        </w:rPr>
        <w:t>.  B</w:t>
      </w:r>
      <w:r w:rsidR="00896656" w:rsidRPr="00FF739A">
        <w:rPr>
          <w:rFonts w:ascii="Times New Roman" w:eastAsia="Times New Roman" w:hAnsi="Times New Roman" w:cs="Times New Roman"/>
          <w:sz w:val="24"/>
          <w:szCs w:val="24"/>
        </w:rPr>
        <w:t xml:space="preserve">oth </w:t>
      </w:r>
      <w:r w:rsidR="00A51AAB" w:rsidRPr="00FF739A">
        <w:rPr>
          <w:rFonts w:ascii="Times New Roman" w:eastAsia="Times New Roman" w:hAnsi="Times New Roman" w:cs="Times New Roman"/>
          <w:sz w:val="24"/>
          <w:szCs w:val="24"/>
        </w:rPr>
        <w:t xml:space="preserve">standardized approaches </w:t>
      </w:r>
      <w:r w:rsidRPr="00FF739A">
        <w:rPr>
          <w:rFonts w:ascii="Times New Roman" w:eastAsia="Times New Roman" w:hAnsi="Times New Roman" w:cs="Times New Roman"/>
          <w:sz w:val="24"/>
          <w:szCs w:val="24"/>
        </w:rPr>
        <w:t xml:space="preserve">have limitations, and </w:t>
      </w:r>
      <w:r w:rsidR="00C647C9" w:rsidRPr="00FF739A">
        <w:rPr>
          <w:rFonts w:ascii="Times New Roman" w:eastAsia="Times New Roman" w:hAnsi="Times New Roman" w:cs="Times New Roman"/>
          <w:sz w:val="24"/>
          <w:szCs w:val="24"/>
        </w:rPr>
        <w:t xml:space="preserve">the selected baselines have not been </w:t>
      </w:r>
      <w:r w:rsidR="001860E4" w:rsidRPr="00FF739A">
        <w:rPr>
          <w:rFonts w:ascii="Times New Roman" w:eastAsia="Times New Roman" w:hAnsi="Times New Roman" w:cs="Times New Roman"/>
          <w:sz w:val="24"/>
          <w:szCs w:val="24"/>
        </w:rPr>
        <w:t xml:space="preserve">compared to find </w:t>
      </w:r>
      <w:r w:rsidR="00CA1AE9" w:rsidRPr="00FF739A">
        <w:rPr>
          <w:rFonts w:ascii="Times New Roman" w:eastAsia="Times New Roman" w:hAnsi="Times New Roman" w:cs="Times New Roman"/>
          <w:sz w:val="24"/>
          <w:szCs w:val="24"/>
        </w:rPr>
        <w:t>consensus</w:t>
      </w:r>
      <w:r w:rsidR="001860E4" w:rsidRPr="00FF739A">
        <w:rPr>
          <w:rFonts w:ascii="Times New Roman" w:eastAsia="Times New Roman" w:hAnsi="Times New Roman" w:cs="Times New Roman"/>
          <w:sz w:val="24"/>
          <w:szCs w:val="24"/>
        </w:rPr>
        <w:t xml:space="preserve"> between </w:t>
      </w:r>
      <w:r w:rsidR="00AB1C91" w:rsidRPr="00FF739A">
        <w:rPr>
          <w:rFonts w:ascii="Times New Roman" w:eastAsia="Times New Roman" w:hAnsi="Times New Roman" w:cs="Times New Roman"/>
          <w:sz w:val="24"/>
          <w:szCs w:val="24"/>
        </w:rPr>
        <w:t>regions.</w:t>
      </w:r>
      <w:r w:rsidR="00A830F9" w:rsidRPr="00FF739A">
        <w:rPr>
          <w:rFonts w:ascii="Times New Roman" w:eastAsia="Times New Roman" w:hAnsi="Times New Roman" w:cs="Times New Roman"/>
          <w:sz w:val="24"/>
          <w:szCs w:val="24"/>
        </w:rPr>
        <w:t xml:space="preserve"> </w:t>
      </w:r>
      <w:r w:rsidR="009A02C5" w:rsidRPr="00FF739A">
        <w:rPr>
          <w:rFonts w:ascii="Times New Roman" w:eastAsia="Times New Roman" w:hAnsi="Times New Roman" w:cs="Times New Roman"/>
          <w:sz w:val="24"/>
          <w:szCs w:val="24"/>
        </w:rPr>
        <w:t xml:space="preserve"> </w:t>
      </w:r>
      <w:r w:rsidR="00A31C05" w:rsidRPr="00FF739A">
        <w:rPr>
          <w:rFonts w:ascii="Times New Roman" w:eastAsia="Times New Roman" w:hAnsi="Times New Roman" w:cs="Times New Roman"/>
          <w:sz w:val="24"/>
          <w:szCs w:val="24"/>
        </w:rPr>
        <w:t xml:space="preserve">Anderson &amp; Cabana, (2007) </w:t>
      </w:r>
      <w:r w:rsidR="00784C62" w:rsidRPr="00FF739A">
        <w:rPr>
          <w:rFonts w:ascii="Times New Roman" w:eastAsia="Times New Roman" w:hAnsi="Times New Roman" w:cs="Times New Roman"/>
          <w:sz w:val="24"/>
          <w:szCs w:val="24"/>
        </w:rPr>
        <w:t>recommended that baselines be</w:t>
      </w:r>
      <w:r w:rsidR="00275265" w:rsidRPr="00FF739A">
        <w:rPr>
          <w:rFonts w:ascii="Times New Roman" w:eastAsia="Times New Roman" w:hAnsi="Times New Roman" w:cs="Times New Roman"/>
          <w:sz w:val="24"/>
          <w:szCs w:val="24"/>
        </w:rPr>
        <w:t xml:space="preserve"> </w:t>
      </w:r>
      <w:r w:rsidR="006E05AD" w:rsidRPr="00FF739A">
        <w:rPr>
          <w:rFonts w:ascii="Times New Roman" w:eastAsia="Times New Roman" w:hAnsi="Times New Roman" w:cs="Times New Roman"/>
          <w:sz w:val="24"/>
          <w:szCs w:val="24"/>
        </w:rPr>
        <w:t>broad</w:t>
      </w:r>
      <w:r w:rsidR="00784C62" w:rsidRPr="00FF739A">
        <w:rPr>
          <w:rFonts w:ascii="Times New Roman" w:eastAsia="Times New Roman" w:hAnsi="Times New Roman" w:cs="Times New Roman"/>
          <w:sz w:val="24"/>
          <w:szCs w:val="24"/>
        </w:rPr>
        <w:t>ly</w:t>
      </w:r>
      <w:r w:rsidR="00EE451C" w:rsidRPr="00FF739A">
        <w:rPr>
          <w:rFonts w:ascii="Times New Roman" w:eastAsia="Times New Roman" w:hAnsi="Times New Roman" w:cs="Times New Roman"/>
          <w:sz w:val="24"/>
          <w:szCs w:val="24"/>
        </w:rPr>
        <w:t xml:space="preserve"> distributed and </w:t>
      </w:r>
      <w:r w:rsidR="00341037" w:rsidRPr="00FF739A">
        <w:rPr>
          <w:rFonts w:ascii="Times New Roman" w:eastAsia="Times New Roman" w:hAnsi="Times New Roman" w:cs="Times New Roman"/>
          <w:sz w:val="24"/>
          <w:szCs w:val="24"/>
        </w:rPr>
        <w:t xml:space="preserve">use the same basal </w:t>
      </w:r>
      <w:del w:id="94" w:author="Frank J. Rahel" w:date="2023-08-10T11:01:00Z">
        <w:r w:rsidR="00341037" w:rsidRPr="00FF739A" w:rsidDel="00E25E42">
          <w:rPr>
            <w:rFonts w:ascii="Times New Roman" w:eastAsia="Times New Roman" w:hAnsi="Times New Roman" w:cs="Times New Roman"/>
            <w:sz w:val="24"/>
            <w:szCs w:val="24"/>
          </w:rPr>
          <w:delText>resouce</w:delText>
        </w:r>
        <w:r w:rsidR="00DD7E15" w:rsidRPr="00FF739A" w:rsidDel="00E25E42">
          <w:rPr>
            <w:rFonts w:ascii="Times New Roman" w:eastAsia="Times New Roman" w:hAnsi="Times New Roman" w:cs="Times New Roman"/>
            <w:sz w:val="24"/>
            <w:szCs w:val="24"/>
          </w:rPr>
          <w:delText>s</w:delText>
        </w:r>
      </w:del>
      <w:ins w:id="95" w:author="Frank J. Rahel" w:date="2023-08-10T11:01:00Z">
        <w:r w:rsidR="00E25E42" w:rsidRPr="00FF739A">
          <w:rPr>
            <w:rFonts w:ascii="Times New Roman" w:eastAsia="Times New Roman" w:hAnsi="Times New Roman" w:cs="Times New Roman"/>
            <w:sz w:val="24"/>
            <w:szCs w:val="24"/>
          </w:rPr>
          <w:t>resources</w:t>
        </w:r>
      </w:ins>
      <w:r w:rsidR="00341037" w:rsidRPr="00FF739A">
        <w:rPr>
          <w:rFonts w:ascii="Times New Roman" w:eastAsia="Times New Roman" w:hAnsi="Times New Roman" w:cs="Times New Roman"/>
          <w:sz w:val="24"/>
          <w:szCs w:val="24"/>
        </w:rPr>
        <w:t xml:space="preserve"> across sites (</w:t>
      </w:r>
      <w:r w:rsidR="00DD7E15" w:rsidRPr="00FF739A">
        <w:rPr>
          <w:rFonts w:ascii="Times New Roman" w:eastAsia="Times New Roman" w:hAnsi="Times New Roman" w:cs="Times New Roman"/>
          <w:sz w:val="24"/>
          <w:szCs w:val="24"/>
        </w:rPr>
        <w:t>i.e., low omnivory)</w:t>
      </w:r>
      <w:r w:rsidR="006E05AD" w:rsidRPr="00FF739A">
        <w:rPr>
          <w:rFonts w:ascii="Times New Roman" w:eastAsia="Times New Roman" w:hAnsi="Times New Roman" w:cs="Times New Roman"/>
          <w:sz w:val="24"/>
          <w:szCs w:val="24"/>
        </w:rPr>
        <w:t>.</w:t>
      </w:r>
      <w:r w:rsidR="00CB2720" w:rsidRPr="00FF739A">
        <w:rPr>
          <w:rFonts w:ascii="Times New Roman" w:eastAsia="Times New Roman" w:hAnsi="Times New Roman" w:cs="Times New Roman"/>
          <w:sz w:val="24"/>
          <w:szCs w:val="24"/>
        </w:rPr>
        <w:t xml:space="preserve">  </w:t>
      </w:r>
      <w:r w:rsidR="006D70D1" w:rsidRPr="00FF739A">
        <w:rPr>
          <w:rFonts w:ascii="Times New Roman" w:eastAsia="Times New Roman" w:hAnsi="Times New Roman" w:cs="Times New Roman"/>
          <w:sz w:val="24"/>
          <w:szCs w:val="24"/>
        </w:rPr>
        <w:t xml:space="preserve">Kristensen et </w:t>
      </w:r>
      <w:commentRangeStart w:id="96"/>
      <w:r w:rsidR="006D70D1" w:rsidRPr="00FF739A">
        <w:rPr>
          <w:rFonts w:ascii="Times New Roman" w:eastAsia="Times New Roman" w:hAnsi="Times New Roman" w:cs="Times New Roman"/>
          <w:sz w:val="24"/>
          <w:szCs w:val="24"/>
        </w:rPr>
        <w:t>al</w:t>
      </w:r>
      <w:commentRangeEnd w:id="96"/>
      <w:r w:rsidR="00832C28">
        <w:rPr>
          <w:rStyle w:val="CommentReference"/>
        </w:rPr>
        <w:commentReference w:id="96"/>
      </w:r>
      <w:r w:rsidR="006D70D1" w:rsidRPr="00FF739A">
        <w:rPr>
          <w:rFonts w:ascii="Times New Roman" w:eastAsia="Times New Roman" w:hAnsi="Times New Roman" w:cs="Times New Roman"/>
          <w:sz w:val="24"/>
          <w:szCs w:val="24"/>
        </w:rPr>
        <w:t>.</w:t>
      </w:r>
      <w:del w:id="97" w:author="Frank J. Rahel" w:date="2023-08-10T11:03:00Z">
        <w:r w:rsidR="006D70D1" w:rsidRPr="00FF739A" w:rsidDel="00F519A1">
          <w:rPr>
            <w:rFonts w:ascii="Times New Roman" w:eastAsia="Times New Roman" w:hAnsi="Times New Roman" w:cs="Times New Roman"/>
            <w:sz w:val="24"/>
            <w:szCs w:val="24"/>
          </w:rPr>
          <w:delText>,</w:delText>
        </w:r>
      </w:del>
      <w:r w:rsidR="006D70D1" w:rsidRPr="00FF739A">
        <w:rPr>
          <w:rFonts w:ascii="Times New Roman" w:eastAsia="Times New Roman" w:hAnsi="Times New Roman" w:cs="Times New Roman"/>
          <w:sz w:val="24"/>
          <w:szCs w:val="24"/>
        </w:rPr>
        <w:t xml:space="preserve"> (2016) </w:t>
      </w:r>
      <w:r w:rsidR="00164CBA" w:rsidRPr="00FF739A">
        <w:rPr>
          <w:rFonts w:ascii="Times New Roman" w:eastAsia="Times New Roman" w:hAnsi="Times New Roman" w:cs="Times New Roman"/>
          <w:sz w:val="24"/>
          <w:szCs w:val="24"/>
        </w:rPr>
        <w:t>included two additional criteria:</w:t>
      </w:r>
      <w:r w:rsidR="00D23ADC" w:rsidRPr="00FF739A">
        <w:rPr>
          <w:rFonts w:ascii="Times New Roman" w:eastAsia="Times New Roman" w:hAnsi="Times New Roman" w:cs="Times New Roman"/>
          <w:sz w:val="24"/>
          <w:szCs w:val="24"/>
        </w:rPr>
        <w:t xml:space="preserve"> </w:t>
      </w:r>
      <w:r w:rsidR="00EC650F" w:rsidRPr="00FF739A">
        <w:rPr>
          <w:rFonts w:ascii="Times New Roman" w:eastAsia="Times New Roman" w:hAnsi="Times New Roman" w:cs="Times New Roman"/>
          <w:sz w:val="24"/>
          <w:szCs w:val="24"/>
        </w:rPr>
        <w:t>the baseline</w:t>
      </w:r>
      <w:r w:rsidR="0059071A" w:rsidRPr="00FF739A">
        <w:rPr>
          <w:rFonts w:ascii="Times New Roman" w:eastAsia="Times New Roman" w:hAnsi="Times New Roman" w:cs="Times New Roman"/>
          <w:sz w:val="24"/>
          <w:szCs w:val="24"/>
        </w:rPr>
        <w:t>’s</w:t>
      </w:r>
      <w:r w:rsidR="00EC650F" w:rsidRPr="00FF739A">
        <w:rPr>
          <w:rFonts w:ascii="Times New Roman" w:eastAsia="Times New Roman" w:hAnsi="Times New Roman" w:cs="Times New Roman"/>
          <w:sz w:val="24"/>
          <w:szCs w:val="24"/>
        </w:rPr>
        <w:t xml:space="preserve"> </w:t>
      </w:r>
      <w:r w:rsidR="00D3316B" w:rsidRPr="00FF739A">
        <w:rPr>
          <w:rFonts w:ascii="Times New Roman" w:eastAsia="Times New Roman" w:hAnsi="Times New Roman" w:cs="Times New Roman"/>
          <w:sz w:val="24"/>
          <w:szCs w:val="24"/>
        </w:rPr>
        <w:t>δ</w:t>
      </w:r>
      <w:r w:rsidR="00D3316B" w:rsidRPr="00FF739A">
        <w:rPr>
          <w:rFonts w:ascii="Times New Roman" w:eastAsia="Times New Roman" w:hAnsi="Times New Roman" w:cs="Times New Roman"/>
          <w:sz w:val="24"/>
          <w:szCs w:val="24"/>
          <w:vertAlign w:val="superscript"/>
        </w:rPr>
        <w:t>15</w:t>
      </w:r>
      <w:r w:rsidR="00D3316B" w:rsidRPr="00FF739A">
        <w:rPr>
          <w:rFonts w:ascii="Times New Roman" w:eastAsia="Times New Roman" w:hAnsi="Times New Roman" w:cs="Times New Roman"/>
          <w:sz w:val="24"/>
          <w:szCs w:val="24"/>
        </w:rPr>
        <w:t xml:space="preserve">N </w:t>
      </w:r>
      <w:r w:rsidR="00EC650F" w:rsidRPr="00FF739A">
        <w:rPr>
          <w:rFonts w:ascii="Times New Roman" w:eastAsia="Times New Roman" w:hAnsi="Times New Roman" w:cs="Times New Roman"/>
          <w:sz w:val="24"/>
          <w:szCs w:val="24"/>
        </w:rPr>
        <w:t xml:space="preserve">values must </w:t>
      </w:r>
      <w:r w:rsidR="00D23ADC" w:rsidRPr="00FF739A">
        <w:rPr>
          <w:rFonts w:ascii="Times New Roman" w:eastAsia="Times New Roman" w:hAnsi="Times New Roman" w:cs="Times New Roman"/>
          <w:sz w:val="24"/>
          <w:szCs w:val="24"/>
        </w:rPr>
        <w:t xml:space="preserve">track </w:t>
      </w:r>
      <w:r w:rsidR="009D217E" w:rsidRPr="00FF739A">
        <w:rPr>
          <w:rFonts w:ascii="Times New Roman" w:eastAsia="Times New Roman" w:hAnsi="Times New Roman" w:cs="Times New Roman"/>
          <w:sz w:val="24"/>
          <w:szCs w:val="24"/>
        </w:rPr>
        <w:t>δ</w:t>
      </w:r>
      <w:r w:rsidR="009D217E" w:rsidRPr="00FF739A">
        <w:rPr>
          <w:rFonts w:ascii="Times New Roman" w:eastAsia="Times New Roman" w:hAnsi="Times New Roman" w:cs="Times New Roman"/>
          <w:sz w:val="24"/>
          <w:szCs w:val="24"/>
          <w:vertAlign w:val="superscript"/>
        </w:rPr>
        <w:t>15</w:t>
      </w:r>
      <w:r w:rsidR="009D217E" w:rsidRPr="00FF739A">
        <w:rPr>
          <w:rFonts w:ascii="Times New Roman" w:eastAsia="Times New Roman" w:hAnsi="Times New Roman" w:cs="Times New Roman"/>
          <w:sz w:val="24"/>
          <w:szCs w:val="24"/>
        </w:rPr>
        <w:t>N variation</w:t>
      </w:r>
      <w:r w:rsidR="00D408F7" w:rsidRPr="00FF739A">
        <w:rPr>
          <w:rFonts w:ascii="Times New Roman" w:eastAsia="Times New Roman" w:hAnsi="Times New Roman" w:cs="Times New Roman"/>
          <w:sz w:val="24"/>
          <w:szCs w:val="24"/>
        </w:rPr>
        <w:t>, and</w:t>
      </w:r>
      <w:r w:rsidR="004300FB" w:rsidRPr="00FF739A">
        <w:rPr>
          <w:rFonts w:ascii="Times New Roman" w:eastAsia="Times New Roman" w:hAnsi="Times New Roman" w:cs="Times New Roman"/>
          <w:sz w:val="24"/>
          <w:szCs w:val="24"/>
        </w:rPr>
        <w:t xml:space="preserve"> </w:t>
      </w:r>
      <w:del w:id="98" w:author="Frank J. Rahel" w:date="2023-08-10T11:05:00Z">
        <w:r w:rsidR="004300FB" w:rsidRPr="00FF739A" w:rsidDel="00832C28">
          <w:rPr>
            <w:rFonts w:ascii="Times New Roman" w:eastAsia="Times New Roman" w:hAnsi="Times New Roman" w:cs="Times New Roman"/>
            <w:sz w:val="24"/>
            <w:szCs w:val="24"/>
          </w:rPr>
          <w:delText xml:space="preserve">check that </w:delText>
        </w:r>
      </w:del>
      <w:r w:rsidR="004300FB" w:rsidRPr="00FF739A">
        <w:rPr>
          <w:rFonts w:ascii="Times New Roman" w:eastAsia="Times New Roman" w:hAnsi="Times New Roman" w:cs="Times New Roman"/>
          <w:sz w:val="24"/>
          <w:szCs w:val="24"/>
        </w:rPr>
        <w:t xml:space="preserve">the baseline </w:t>
      </w:r>
      <w:ins w:id="99" w:author="Frank J. Rahel" w:date="2023-08-10T11:05:00Z">
        <w:r w:rsidR="00832C28">
          <w:rPr>
            <w:rFonts w:ascii="Times New Roman" w:eastAsia="Times New Roman" w:hAnsi="Times New Roman" w:cs="Times New Roman"/>
            <w:sz w:val="24"/>
            <w:szCs w:val="24"/>
          </w:rPr>
          <w:t xml:space="preserve">should </w:t>
        </w:r>
      </w:ins>
      <w:r w:rsidR="004300FB" w:rsidRPr="00FF739A">
        <w:rPr>
          <w:rFonts w:ascii="Times New Roman" w:eastAsia="Times New Roman" w:hAnsi="Times New Roman" w:cs="Times New Roman"/>
          <w:sz w:val="24"/>
          <w:szCs w:val="24"/>
        </w:rPr>
        <w:t>remove</w:t>
      </w:r>
      <w:del w:id="100" w:author="Frank J. Rahel" w:date="2023-08-10T11:05:00Z">
        <w:r w:rsidR="004300FB" w:rsidRPr="00FF739A" w:rsidDel="00832C28">
          <w:rPr>
            <w:rFonts w:ascii="Times New Roman" w:eastAsia="Times New Roman" w:hAnsi="Times New Roman" w:cs="Times New Roman"/>
            <w:sz w:val="24"/>
            <w:szCs w:val="24"/>
          </w:rPr>
          <w:delText>s</w:delText>
        </w:r>
      </w:del>
      <w:r w:rsidR="004300FB" w:rsidRPr="00FF739A">
        <w:rPr>
          <w:rFonts w:ascii="Times New Roman" w:eastAsia="Times New Roman" w:hAnsi="Times New Roman" w:cs="Times New Roman"/>
          <w:sz w:val="24"/>
          <w:szCs w:val="24"/>
        </w:rPr>
        <w:t xml:space="preserve"> </w:t>
      </w:r>
      <w:r w:rsidR="00B7080E" w:rsidRPr="00FF739A">
        <w:rPr>
          <w:rFonts w:ascii="Times New Roman" w:eastAsia="Times New Roman" w:hAnsi="Times New Roman" w:cs="Times New Roman"/>
          <w:sz w:val="24"/>
          <w:szCs w:val="24"/>
        </w:rPr>
        <w:t xml:space="preserve">the </w:t>
      </w:r>
      <w:r w:rsidR="00F62D5C" w:rsidRPr="00FF739A">
        <w:rPr>
          <w:rFonts w:ascii="Times New Roman" w:eastAsia="Times New Roman" w:hAnsi="Times New Roman" w:cs="Times New Roman"/>
          <w:sz w:val="24"/>
          <w:szCs w:val="24"/>
        </w:rPr>
        <w:t>influence</w:t>
      </w:r>
      <w:r w:rsidR="00B7080E" w:rsidRPr="00FF739A">
        <w:rPr>
          <w:rFonts w:ascii="Times New Roman" w:eastAsia="Times New Roman" w:hAnsi="Times New Roman" w:cs="Times New Roman"/>
          <w:sz w:val="24"/>
          <w:szCs w:val="24"/>
        </w:rPr>
        <w:t xml:space="preserve"> of </w:t>
      </w:r>
      <w:r w:rsidR="009D69DC" w:rsidRPr="00FF739A">
        <w:rPr>
          <w:rFonts w:ascii="Times New Roman" w:eastAsia="Times New Roman" w:hAnsi="Times New Roman" w:cs="Times New Roman"/>
          <w:sz w:val="24"/>
          <w:szCs w:val="24"/>
        </w:rPr>
        <w:t>δ</w:t>
      </w:r>
      <w:r w:rsidR="009D69DC" w:rsidRPr="00FF739A">
        <w:rPr>
          <w:rFonts w:ascii="Times New Roman" w:eastAsia="Times New Roman" w:hAnsi="Times New Roman" w:cs="Times New Roman"/>
          <w:sz w:val="24"/>
          <w:szCs w:val="24"/>
          <w:vertAlign w:val="superscript"/>
        </w:rPr>
        <w:t>15</w:t>
      </w:r>
      <w:r w:rsidR="009D69DC" w:rsidRPr="00FF739A">
        <w:rPr>
          <w:rFonts w:ascii="Times New Roman" w:eastAsia="Times New Roman" w:hAnsi="Times New Roman" w:cs="Times New Roman"/>
          <w:sz w:val="24"/>
          <w:szCs w:val="24"/>
        </w:rPr>
        <w:t>N variation</w:t>
      </w:r>
      <w:r w:rsidR="0059071A" w:rsidRPr="00FF739A">
        <w:rPr>
          <w:rFonts w:ascii="Times New Roman" w:eastAsia="Times New Roman" w:hAnsi="Times New Roman" w:cs="Times New Roman"/>
          <w:sz w:val="24"/>
          <w:szCs w:val="24"/>
        </w:rPr>
        <w:t xml:space="preserve"> </w:t>
      </w:r>
      <w:r w:rsidR="00F62D5C" w:rsidRPr="00FF739A">
        <w:rPr>
          <w:rFonts w:ascii="Times New Roman" w:eastAsia="Times New Roman" w:hAnsi="Times New Roman" w:cs="Times New Roman"/>
          <w:sz w:val="24"/>
          <w:szCs w:val="24"/>
        </w:rPr>
        <w:t>on</w:t>
      </w:r>
      <w:r w:rsidR="00F33D43" w:rsidRPr="00FF739A">
        <w:rPr>
          <w:rFonts w:ascii="Times New Roman" w:eastAsia="Times New Roman" w:hAnsi="Times New Roman" w:cs="Times New Roman"/>
          <w:sz w:val="24"/>
          <w:szCs w:val="24"/>
        </w:rPr>
        <w:t xml:space="preserve"> TP estimates for</w:t>
      </w:r>
      <w:r w:rsidR="00F62D5C" w:rsidRPr="00FF739A">
        <w:rPr>
          <w:rFonts w:ascii="Times New Roman" w:eastAsia="Times New Roman" w:hAnsi="Times New Roman" w:cs="Times New Roman"/>
          <w:sz w:val="24"/>
          <w:szCs w:val="24"/>
        </w:rPr>
        <w:t xml:space="preserve"> common higher order consumers (i.e., fish)</w:t>
      </w:r>
      <w:r w:rsidR="00B7080E" w:rsidRPr="00FF739A">
        <w:rPr>
          <w:rFonts w:ascii="Times New Roman" w:eastAsia="Times New Roman" w:hAnsi="Times New Roman" w:cs="Times New Roman"/>
          <w:sz w:val="24"/>
          <w:szCs w:val="24"/>
        </w:rPr>
        <w:t xml:space="preserve">.  </w:t>
      </w:r>
      <w:r w:rsidR="000D4349" w:rsidRPr="00FF739A">
        <w:rPr>
          <w:rFonts w:ascii="Times New Roman" w:eastAsia="Times New Roman" w:hAnsi="Times New Roman" w:cs="Times New Roman"/>
          <w:sz w:val="24"/>
          <w:szCs w:val="24"/>
        </w:rPr>
        <w:t xml:space="preserve">One limitation </w:t>
      </w:r>
      <w:r w:rsidR="00AC3875" w:rsidRPr="00FF739A">
        <w:rPr>
          <w:rFonts w:ascii="Times New Roman" w:eastAsia="Times New Roman" w:hAnsi="Times New Roman" w:cs="Times New Roman"/>
          <w:sz w:val="24"/>
          <w:szCs w:val="24"/>
        </w:rPr>
        <w:t xml:space="preserve">was that Anderson &amp; Cabanana (2007) used </w:t>
      </w:r>
      <w:r w:rsidR="00CB2720" w:rsidRPr="00FF739A">
        <w:rPr>
          <w:rFonts w:ascii="Times New Roman" w:eastAsia="Times New Roman" w:hAnsi="Times New Roman" w:cs="Times New Roman"/>
          <w:sz w:val="24"/>
          <w:szCs w:val="24"/>
        </w:rPr>
        <w:t>low</w:t>
      </w:r>
      <w:r w:rsidR="00D9064C" w:rsidRPr="00FF739A">
        <w:rPr>
          <w:rFonts w:ascii="Times New Roman" w:eastAsia="Times New Roman" w:hAnsi="Times New Roman" w:cs="Times New Roman"/>
          <w:sz w:val="24"/>
          <w:szCs w:val="24"/>
        </w:rPr>
        <w:t xml:space="preserve"> mean</w:t>
      </w:r>
      <w:r w:rsidR="00CB2720" w:rsidRPr="00FF739A">
        <w:rPr>
          <w:rFonts w:ascii="Times New Roman" w:eastAsia="Times New Roman" w:hAnsi="Times New Roman" w:cs="Times New Roman"/>
          <w:sz w:val="24"/>
          <w:szCs w:val="24"/>
        </w:rPr>
        <w:t xml:space="preserve"> δ</w:t>
      </w:r>
      <w:r w:rsidR="00CB2720" w:rsidRPr="00FF739A">
        <w:rPr>
          <w:rFonts w:ascii="Times New Roman" w:eastAsia="Times New Roman" w:hAnsi="Times New Roman" w:cs="Times New Roman"/>
          <w:sz w:val="24"/>
          <w:szCs w:val="24"/>
          <w:vertAlign w:val="superscript"/>
        </w:rPr>
        <w:t>15</w:t>
      </w:r>
      <w:r w:rsidR="00CB2720" w:rsidRPr="00FF739A">
        <w:rPr>
          <w:rFonts w:ascii="Times New Roman" w:eastAsia="Times New Roman" w:hAnsi="Times New Roman" w:cs="Times New Roman"/>
          <w:sz w:val="24"/>
          <w:szCs w:val="24"/>
        </w:rPr>
        <w:t>N value</w:t>
      </w:r>
      <w:r w:rsidR="00AC3875" w:rsidRPr="00FF739A">
        <w:rPr>
          <w:rFonts w:ascii="Times New Roman" w:eastAsia="Times New Roman" w:hAnsi="Times New Roman" w:cs="Times New Roman"/>
          <w:sz w:val="24"/>
          <w:szCs w:val="24"/>
        </w:rPr>
        <w:t>s</w:t>
      </w:r>
      <w:r w:rsidR="00D9064C" w:rsidRPr="00FF739A">
        <w:rPr>
          <w:rFonts w:ascii="Times New Roman" w:eastAsia="Times New Roman" w:hAnsi="Times New Roman" w:cs="Times New Roman"/>
          <w:sz w:val="24"/>
          <w:szCs w:val="24"/>
        </w:rPr>
        <w:t xml:space="preserve"> </w:t>
      </w:r>
      <w:r w:rsidR="00AC3875" w:rsidRPr="00FF739A">
        <w:rPr>
          <w:rFonts w:ascii="Times New Roman" w:eastAsia="Times New Roman" w:hAnsi="Times New Roman" w:cs="Times New Roman"/>
          <w:sz w:val="24"/>
          <w:szCs w:val="24"/>
        </w:rPr>
        <w:t xml:space="preserve">as the </w:t>
      </w:r>
      <w:r w:rsidR="00AC3875" w:rsidRPr="00FF739A">
        <w:rPr>
          <w:rFonts w:ascii="Times New Roman" w:eastAsia="Times New Roman" w:hAnsi="Times New Roman" w:cs="Times New Roman"/>
          <w:sz w:val="24"/>
          <w:szCs w:val="24"/>
        </w:rPr>
        <w:lastRenderedPageBreak/>
        <w:t>metric for</w:t>
      </w:r>
      <w:r w:rsidR="00773A19" w:rsidRPr="00FF739A">
        <w:rPr>
          <w:rFonts w:ascii="Times New Roman" w:eastAsia="Times New Roman" w:hAnsi="Times New Roman" w:cs="Times New Roman"/>
          <w:sz w:val="24"/>
          <w:szCs w:val="24"/>
        </w:rPr>
        <w:t xml:space="preserve"> low omnivory (i.e., using the same basal resource</w:t>
      </w:r>
      <w:ins w:id="101" w:author="Frank J. Rahel" w:date="2023-08-10T11:05:00Z">
        <w:r w:rsidR="00832C28">
          <w:rPr>
            <w:rFonts w:ascii="Times New Roman" w:eastAsia="Times New Roman" w:hAnsi="Times New Roman" w:cs="Times New Roman"/>
            <w:sz w:val="24"/>
            <w:szCs w:val="24"/>
          </w:rPr>
          <w:t xml:space="preserve"> across locations</w:t>
        </w:r>
      </w:ins>
      <w:r w:rsidR="00773A19" w:rsidRPr="00FF739A">
        <w:rPr>
          <w:rFonts w:ascii="Times New Roman" w:eastAsia="Times New Roman" w:hAnsi="Times New Roman" w:cs="Times New Roman"/>
          <w:sz w:val="24"/>
          <w:szCs w:val="24"/>
        </w:rPr>
        <w:t>)</w:t>
      </w:r>
      <w:r w:rsidR="00013CDA" w:rsidRPr="00FF739A">
        <w:rPr>
          <w:rFonts w:ascii="Times New Roman" w:eastAsia="Times New Roman" w:hAnsi="Times New Roman" w:cs="Times New Roman"/>
          <w:sz w:val="24"/>
          <w:szCs w:val="24"/>
        </w:rPr>
        <w:t xml:space="preserve">. </w:t>
      </w:r>
      <w:r w:rsidR="00DB73E3" w:rsidRPr="00FF739A">
        <w:rPr>
          <w:rFonts w:ascii="Times New Roman" w:eastAsia="Times New Roman" w:hAnsi="Times New Roman" w:cs="Times New Roman"/>
          <w:sz w:val="24"/>
          <w:szCs w:val="24"/>
        </w:rPr>
        <w:t>B</w:t>
      </w:r>
      <w:r w:rsidR="00773A19" w:rsidRPr="00FF739A">
        <w:rPr>
          <w:rFonts w:ascii="Times New Roman" w:eastAsia="Times New Roman" w:hAnsi="Times New Roman" w:cs="Times New Roman"/>
          <w:sz w:val="24"/>
          <w:szCs w:val="24"/>
        </w:rPr>
        <w:t>ut</w:t>
      </w:r>
      <w:r w:rsidR="000B45AC" w:rsidRPr="00FF739A">
        <w:rPr>
          <w:rFonts w:ascii="Times New Roman" w:eastAsia="Times New Roman" w:hAnsi="Times New Roman" w:cs="Times New Roman"/>
          <w:sz w:val="24"/>
          <w:szCs w:val="24"/>
        </w:rPr>
        <w:t xml:space="preserve"> there is a large range of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N values within basal resource compartments</w:t>
      </w:r>
      <w:r w:rsidR="00483748" w:rsidRPr="00FF739A">
        <w:rPr>
          <w:rFonts w:ascii="Times New Roman" w:eastAsia="Times New Roman" w:hAnsi="Times New Roman" w:cs="Times New Roman"/>
          <w:sz w:val="24"/>
          <w:szCs w:val="24"/>
        </w:rPr>
        <w:t xml:space="preserve">. </w:t>
      </w:r>
      <w:ins w:id="102" w:author="Frank J. Rahel" w:date="2023-08-10T11:08:00Z">
        <w:r w:rsidR="00832C28">
          <w:rPr>
            <w:rFonts w:ascii="Times New Roman" w:eastAsia="Times New Roman" w:hAnsi="Times New Roman" w:cs="Times New Roman"/>
            <w:sz w:val="24"/>
            <w:szCs w:val="24"/>
          </w:rPr>
          <w:t>T</w:t>
        </w:r>
      </w:ins>
      <w:del w:id="103" w:author="Frank J. Rahel" w:date="2023-08-10T11:08:00Z">
        <w:r w:rsidR="00483748" w:rsidRPr="00FF739A" w:rsidDel="00832C28">
          <w:rPr>
            <w:rFonts w:ascii="Times New Roman" w:eastAsia="Times New Roman" w:hAnsi="Times New Roman" w:cs="Times New Roman"/>
            <w:sz w:val="24"/>
            <w:szCs w:val="24"/>
          </w:rPr>
          <w:delText>S</w:delText>
        </w:r>
        <w:r w:rsidR="00E5224F" w:rsidRPr="00FF739A" w:rsidDel="00832C28">
          <w:rPr>
            <w:rFonts w:ascii="Times New Roman" w:eastAsia="Times New Roman" w:hAnsi="Times New Roman" w:cs="Times New Roman"/>
            <w:sz w:val="24"/>
            <w:szCs w:val="24"/>
          </w:rPr>
          <w:delText>pecialist</w:delText>
        </w:r>
        <w:r w:rsidR="00DB73E3" w:rsidRPr="00FF739A" w:rsidDel="00832C28">
          <w:rPr>
            <w:rFonts w:ascii="Times New Roman" w:eastAsia="Times New Roman" w:hAnsi="Times New Roman" w:cs="Times New Roman"/>
            <w:sz w:val="24"/>
            <w:szCs w:val="24"/>
          </w:rPr>
          <w:delText xml:space="preserve"> t</w:delText>
        </w:r>
      </w:del>
      <w:r w:rsidR="000B45AC" w:rsidRPr="00FF739A">
        <w:rPr>
          <w:rFonts w:ascii="Times New Roman" w:eastAsia="Times New Roman" w:hAnsi="Times New Roman" w:cs="Times New Roman"/>
          <w:sz w:val="24"/>
          <w:szCs w:val="24"/>
        </w:rPr>
        <w:t xml:space="preserve">axonomic groups </w:t>
      </w:r>
      <w:ins w:id="104" w:author="Frank J. Rahel" w:date="2023-08-10T11:06:00Z">
        <w:r w:rsidR="00832C28">
          <w:rPr>
            <w:rFonts w:ascii="Times New Roman" w:eastAsia="Times New Roman" w:hAnsi="Times New Roman" w:cs="Times New Roman"/>
            <w:sz w:val="24"/>
            <w:szCs w:val="24"/>
          </w:rPr>
          <w:t xml:space="preserve">that </w:t>
        </w:r>
      </w:ins>
      <w:del w:id="105" w:author="Frank J. Rahel" w:date="2023-08-10T11:06:00Z">
        <w:r w:rsidR="00E5224F" w:rsidRPr="00FF739A" w:rsidDel="00832C28">
          <w:rPr>
            <w:rFonts w:ascii="Times New Roman" w:eastAsia="Times New Roman" w:hAnsi="Times New Roman" w:cs="Times New Roman"/>
            <w:sz w:val="24"/>
            <w:szCs w:val="24"/>
          </w:rPr>
          <w:delText>could</w:delText>
        </w:r>
        <w:r w:rsidR="000B45AC" w:rsidRPr="00FF739A" w:rsidDel="00832C28">
          <w:rPr>
            <w:rFonts w:ascii="Times New Roman" w:eastAsia="Times New Roman" w:hAnsi="Times New Roman" w:cs="Times New Roman"/>
            <w:sz w:val="24"/>
            <w:szCs w:val="24"/>
          </w:rPr>
          <w:delText xml:space="preserve"> </w:delText>
        </w:r>
      </w:del>
      <w:r w:rsidR="000B45AC" w:rsidRPr="00FF739A">
        <w:rPr>
          <w:rFonts w:ascii="Times New Roman" w:eastAsia="Times New Roman" w:hAnsi="Times New Roman" w:cs="Times New Roman"/>
          <w:sz w:val="24"/>
          <w:szCs w:val="24"/>
        </w:rPr>
        <w:t>feed on a single high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 xml:space="preserve">N resource </w:t>
      </w:r>
      <w:ins w:id="106" w:author="Frank J. Rahel" w:date="2023-08-10T11:09:00Z">
        <w:r w:rsidR="00832C28">
          <w:rPr>
            <w:rFonts w:ascii="Times New Roman" w:eastAsia="Times New Roman" w:hAnsi="Times New Roman" w:cs="Times New Roman"/>
            <w:sz w:val="24"/>
            <w:szCs w:val="24"/>
          </w:rPr>
          <w:t>would m</w:t>
        </w:r>
      </w:ins>
      <w:ins w:id="107" w:author="Frank J. Rahel" w:date="2023-08-10T11:10:00Z">
        <w:r w:rsidR="00832C28">
          <w:rPr>
            <w:rFonts w:ascii="Times New Roman" w:eastAsia="Times New Roman" w:hAnsi="Times New Roman" w:cs="Times New Roman"/>
            <w:sz w:val="24"/>
            <w:szCs w:val="24"/>
          </w:rPr>
          <w:t>eet</w:t>
        </w:r>
      </w:ins>
      <w:ins w:id="108" w:author="Frank J. Rahel" w:date="2023-08-10T11:09:00Z">
        <w:r w:rsidR="00832C28">
          <w:rPr>
            <w:rFonts w:ascii="Times New Roman" w:eastAsia="Times New Roman" w:hAnsi="Times New Roman" w:cs="Times New Roman"/>
            <w:sz w:val="24"/>
            <w:szCs w:val="24"/>
          </w:rPr>
          <w:t xml:space="preserve"> the low omnivory criteria </w:t>
        </w:r>
      </w:ins>
      <w:ins w:id="109" w:author="Frank J. Rahel" w:date="2023-08-10T11:10:00Z">
        <w:r w:rsidR="00832C28">
          <w:rPr>
            <w:rFonts w:ascii="Times New Roman" w:eastAsia="Times New Roman" w:hAnsi="Times New Roman" w:cs="Times New Roman"/>
            <w:sz w:val="24"/>
            <w:szCs w:val="24"/>
          </w:rPr>
          <w:t xml:space="preserve">but </w:t>
        </w:r>
      </w:ins>
      <w:ins w:id="110" w:author="Frank J. Rahel" w:date="2023-08-10T11:07:00Z">
        <w:r w:rsidR="00832C28">
          <w:rPr>
            <w:rFonts w:ascii="Times New Roman" w:eastAsia="Times New Roman" w:hAnsi="Times New Roman" w:cs="Times New Roman"/>
            <w:sz w:val="24"/>
            <w:szCs w:val="24"/>
          </w:rPr>
          <w:t>might not be considered as baseline proxies</w:t>
        </w:r>
      </w:ins>
      <w:del w:id="111" w:author="Frank J. Rahel" w:date="2023-08-10T11:07:00Z">
        <w:r w:rsidR="001749DE" w:rsidRPr="00FF739A" w:rsidDel="00832C28">
          <w:rPr>
            <w:rFonts w:ascii="Times New Roman" w:eastAsia="Times New Roman" w:hAnsi="Times New Roman" w:cs="Times New Roman"/>
            <w:sz w:val="24"/>
            <w:szCs w:val="24"/>
          </w:rPr>
          <w:delText>then be removed</w:delText>
        </w:r>
      </w:del>
      <w:r w:rsidR="001749DE" w:rsidRPr="00FF739A">
        <w:rPr>
          <w:rFonts w:ascii="Times New Roman" w:eastAsia="Times New Roman" w:hAnsi="Times New Roman" w:cs="Times New Roman"/>
          <w:sz w:val="24"/>
          <w:szCs w:val="24"/>
        </w:rPr>
        <w:t xml:space="preserve"> because </w:t>
      </w:r>
      <w:ins w:id="112" w:author="Frank J. Rahel" w:date="2023-08-10T11:10:00Z">
        <w:r w:rsidR="00832C28">
          <w:rPr>
            <w:rFonts w:ascii="Times New Roman" w:eastAsia="Times New Roman" w:hAnsi="Times New Roman" w:cs="Times New Roman"/>
            <w:sz w:val="24"/>
            <w:szCs w:val="24"/>
          </w:rPr>
          <w:t xml:space="preserve">they have </w:t>
        </w:r>
      </w:ins>
      <w:del w:id="113" w:author="Frank J. Rahel" w:date="2023-08-10T11:10:00Z">
        <w:r w:rsidR="001749DE" w:rsidRPr="00FF739A" w:rsidDel="00832C28">
          <w:rPr>
            <w:rFonts w:ascii="Times New Roman" w:eastAsia="Times New Roman" w:hAnsi="Times New Roman" w:cs="Times New Roman"/>
            <w:sz w:val="24"/>
            <w:szCs w:val="24"/>
          </w:rPr>
          <w:delText>of</w:delText>
        </w:r>
        <w:r w:rsidR="000B45AC" w:rsidRPr="00FF739A" w:rsidDel="00832C28">
          <w:rPr>
            <w:rFonts w:ascii="Times New Roman" w:eastAsia="Times New Roman" w:hAnsi="Times New Roman" w:cs="Times New Roman"/>
            <w:sz w:val="24"/>
            <w:szCs w:val="24"/>
          </w:rPr>
          <w:delText xml:space="preserve"> </w:delText>
        </w:r>
      </w:del>
      <w:r w:rsidR="000B45AC" w:rsidRPr="00FF739A">
        <w:rPr>
          <w:rFonts w:ascii="Times New Roman" w:eastAsia="Times New Roman" w:hAnsi="Times New Roman" w:cs="Times New Roman"/>
          <w:sz w:val="24"/>
          <w:szCs w:val="24"/>
        </w:rPr>
        <w:t>high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 xml:space="preserve">N signatures </w:t>
      </w:r>
      <w:r w:rsidR="00483748" w:rsidRPr="00FF739A">
        <w:rPr>
          <w:rFonts w:ascii="Times New Roman" w:eastAsia="Times New Roman" w:hAnsi="Times New Roman" w:cs="Times New Roman"/>
          <w:sz w:val="24"/>
          <w:szCs w:val="24"/>
        </w:rPr>
        <w:t>relative to omnivorous taxonomic groups that feed on a variety of low δ</w:t>
      </w:r>
      <w:r w:rsidR="00483748" w:rsidRPr="00FF739A">
        <w:rPr>
          <w:rFonts w:ascii="Times New Roman" w:eastAsia="Times New Roman" w:hAnsi="Times New Roman" w:cs="Times New Roman"/>
          <w:sz w:val="24"/>
          <w:szCs w:val="24"/>
          <w:vertAlign w:val="superscript"/>
        </w:rPr>
        <w:t>15</w:t>
      </w:r>
      <w:r w:rsidR="00483748" w:rsidRPr="00FF739A">
        <w:rPr>
          <w:rFonts w:ascii="Times New Roman" w:eastAsia="Times New Roman" w:hAnsi="Times New Roman" w:cs="Times New Roman"/>
          <w:sz w:val="24"/>
          <w:szCs w:val="24"/>
        </w:rPr>
        <w:t>N resources.</w:t>
      </w:r>
      <w:r w:rsidR="000B45AC" w:rsidRPr="00FF739A">
        <w:rPr>
          <w:rFonts w:ascii="Times New Roman" w:eastAsia="Times New Roman" w:hAnsi="Times New Roman" w:cs="Times New Roman"/>
          <w:sz w:val="24"/>
          <w:szCs w:val="24"/>
        </w:rPr>
        <w:t xml:space="preserve">  Alternatively, </w:t>
      </w:r>
      <w:r w:rsidR="000F0316" w:rsidRPr="00FF739A">
        <w:rPr>
          <w:rFonts w:ascii="Times New Roman" w:eastAsia="Times New Roman" w:hAnsi="Times New Roman" w:cs="Times New Roman"/>
          <w:sz w:val="24"/>
          <w:szCs w:val="24"/>
        </w:rPr>
        <w:t>Kristensen et al.</w:t>
      </w:r>
      <w:del w:id="114" w:author="Frank J. Rahel" w:date="2023-08-10T11:10:00Z">
        <w:r w:rsidR="000F0316" w:rsidRPr="00FF739A" w:rsidDel="00832C28">
          <w:rPr>
            <w:rFonts w:ascii="Times New Roman" w:eastAsia="Times New Roman" w:hAnsi="Times New Roman" w:cs="Times New Roman"/>
            <w:sz w:val="24"/>
            <w:szCs w:val="24"/>
          </w:rPr>
          <w:delText>,</w:delText>
        </w:r>
      </w:del>
      <w:r w:rsidR="000F0316" w:rsidRPr="00FF739A">
        <w:rPr>
          <w:rFonts w:ascii="Times New Roman" w:eastAsia="Times New Roman" w:hAnsi="Times New Roman" w:cs="Times New Roman"/>
          <w:sz w:val="24"/>
          <w:szCs w:val="24"/>
        </w:rPr>
        <w:t xml:space="preserve"> (2016) </w:t>
      </w:r>
      <w:r w:rsidR="000648FB" w:rsidRPr="00FF739A">
        <w:rPr>
          <w:rFonts w:ascii="Times New Roman" w:eastAsia="Times New Roman" w:hAnsi="Times New Roman" w:cs="Times New Roman"/>
          <w:sz w:val="24"/>
          <w:szCs w:val="24"/>
        </w:rPr>
        <w:t xml:space="preserve">used the </w:t>
      </w:r>
      <w:r w:rsidR="00AA3635" w:rsidRPr="00FF739A">
        <w:rPr>
          <w:rFonts w:ascii="Times New Roman" w:eastAsia="Times New Roman" w:hAnsi="Times New Roman" w:cs="Times New Roman"/>
          <w:sz w:val="24"/>
          <w:szCs w:val="24"/>
        </w:rPr>
        <w:t xml:space="preserve">mean coefficient of variation (CV) of taxonomic </w:t>
      </w:r>
      <w:del w:id="115" w:author="Frank J. Rahel" w:date="2023-08-10T11:12:00Z">
        <w:r w:rsidR="00AA3635" w:rsidRPr="00FF739A" w:rsidDel="00832C28">
          <w:rPr>
            <w:rFonts w:ascii="Times New Roman" w:eastAsia="Times New Roman" w:hAnsi="Times New Roman" w:cs="Times New Roman"/>
            <w:sz w:val="24"/>
            <w:szCs w:val="24"/>
          </w:rPr>
          <w:delText xml:space="preserve">groups </w:delText>
        </w:r>
        <w:r w:rsidR="00AE002B" w:rsidRPr="00FF739A" w:rsidDel="00832C28">
          <w:rPr>
            <w:rFonts w:ascii="Times New Roman" w:eastAsia="Times New Roman" w:hAnsi="Times New Roman" w:cs="Times New Roman"/>
            <w:sz w:val="24"/>
            <w:szCs w:val="24"/>
          </w:rPr>
          <w:delText>which</w:delText>
        </w:r>
      </w:del>
      <w:ins w:id="116" w:author="Frank J. Rahel" w:date="2023-08-10T11:12:00Z">
        <w:r w:rsidR="00832C28" w:rsidRPr="00FF739A">
          <w:rPr>
            <w:rFonts w:ascii="Times New Roman" w:eastAsia="Times New Roman" w:hAnsi="Times New Roman" w:cs="Times New Roman"/>
            <w:sz w:val="24"/>
            <w:szCs w:val="24"/>
          </w:rPr>
          <w:t>groups, which</w:t>
        </w:r>
      </w:ins>
      <w:r w:rsidR="00AE002B" w:rsidRPr="00FF739A">
        <w:rPr>
          <w:rFonts w:ascii="Times New Roman" w:eastAsia="Times New Roman" w:hAnsi="Times New Roman" w:cs="Times New Roman"/>
          <w:sz w:val="24"/>
          <w:szCs w:val="24"/>
        </w:rPr>
        <w:t xml:space="preserve"> likely better represents </w:t>
      </w:r>
      <w:r w:rsidR="00915FF2" w:rsidRPr="00FF739A">
        <w:rPr>
          <w:rFonts w:ascii="Times New Roman" w:eastAsia="Times New Roman" w:hAnsi="Times New Roman" w:cs="Times New Roman"/>
          <w:sz w:val="24"/>
          <w:szCs w:val="24"/>
        </w:rPr>
        <w:t xml:space="preserve">low omnivory.  However, </w:t>
      </w:r>
      <w:r w:rsidR="00B8208F" w:rsidRPr="00FF739A">
        <w:rPr>
          <w:rFonts w:ascii="Times New Roman" w:eastAsia="Times New Roman" w:hAnsi="Times New Roman" w:cs="Times New Roman"/>
          <w:sz w:val="24"/>
          <w:szCs w:val="24"/>
        </w:rPr>
        <w:t xml:space="preserve">when determining if baselines track </w:t>
      </w:r>
      <w:r w:rsidR="00C60384" w:rsidRPr="00FF739A">
        <w:rPr>
          <w:rFonts w:ascii="Times New Roman" w:eastAsia="Times New Roman" w:hAnsi="Times New Roman" w:cs="Times New Roman"/>
          <w:sz w:val="24"/>
          <w:szCs w:val="24"/>
        </w:rPr>
        <w:t>δ</w:t>
      </w:r>
      <w:r w:rsidR="00C60384" w:rsidRPr="00FF739A">
        <w:rPr>
          <w:rFonts w:ascii="Times New Roman" w:eastAsia="Times New Roman" w:hAnsi="Times New Roman" w:cs="Times New Roman"/>
          <w:sz w:val="24"/>
          <w:szCs w:val="24"/>
          <w:vertAlign w:val="superscript"/>
        </w:rPr>
        <w:t>15</w:t>
      </w:r>
      <w:r w:rsidR="00C60384" w:rsidRPr="00FF739A">
        <w:rPr>
          <w:rFonts w:ascii="Times New Roman" w:eastAsia="Times New Roman" w:hAnsi="Times New Roman" w:cs="Times New Roman"/>
          <w:sz w:val="24"/>
          <w:szCs w:val="24"/>
        </w:rPr>
        <w:t>N</w:t>
      </w:r>
      <w:r w:rsidR="00B8208F" w:rsidRPr="00FF739A">
        <w:rPr>
          <w:rFonts w:ascii="Times New Roman" w:eastAsia="Times New Roman" w:hAnsi="Times New Roman" w:cs="Times New Roman"/>
          <w:sz w:val="24"/>
          <w:szCs w:val="24"/>
        </w:rPr>
        <w:t xml:space="preserve"> </w:t>
      </w:r>
      <w:r w:rsidR="00CA6176" w:rsidRPr="00FF739A">
        <w:rPr>
          <w:rFonts w:ascii="Times New Roman" w:eastAsia="Times New Roman" w:hAnsi="Times New Roman" w:cs="Times New Roman"/>
          <w:sz w:val="24"/>
          <w:szCs w:val="24"/>
        </w:rPr>
        <w:t>variation</w:t>
      </w:r>
      <w:ins w:id="117" w:author="Frank J. Rahel" w:date="2023-08-10T11:12:00Z">
        <w:r w:rsidR="00832C28">
          <w:rPr>
            <w:rFonts w:ascii="Times New Roman" w:eastAsia="Times New Roman" w:hAnsi="Times New Roman" w:cs="Times New Roman"/>
            <w:sz w:val="24"/>
            <w:szCs w:val="24"/>
          </w:rPr>
          <w:t>,</w:t>
        </w:r>
      </w:ins>
      <w:r w:rsidR="00CA6176" w:rsidRPr="00FF739A">
        <w:rPr>
          <w:rFonts w:ascii="Times New Roman" w:eastAsia="Times New Roman" w:hAnsi="Times New Roman" w:cs="Times New Roman"/>
          <w:sz w:val="24"/>
          <w:szCs w:val="24"/>
        </w:rPr>
        <w:t xml:space="preserve"> Kristensen et al. (2016) </w:t>
      </w:r>
      <w:r w:rsidR="00A3417A" w:rsidRPr="00FF739A">
        <w:rPr>
          <w:rFonts w:ascii="Times New Roman" w:eastAsia="Times New Roman" w:hAnsi="Times New Roman" w:cs="Times New Roman"/>
          <w:sz w:val="24"/>
          <w:szCs w:val="24"/>
        </w:rPr>
        <w:t xml:space="preserve">correlated </w:t>
      </w:r>
      <w:r w:rsidR="0042280D" w:rsidRPr="00FF739A">
        <w:rPr>
          <w:rFonts w:ascii="Times New Roman" w:eastAsia="Times New Roman" w:hAnsi="Times New Roman" w:cs="Times New Roman"/>
          <w:sz w:val="24"/>
          <w:szCs w:val="24"/>
        </w:rPr>
        <w:t>δ</w:t>
      </w:r>
      <w:r w:rsidR="0042280D" w:rsidRPr="00FF739A">
        <w:rPr>
          <w:rFonts w:ascii="Times New Roman" w:eastAsia="Times New Roman" w:hAnsi="Times New Roman" w:cs="Times New Roman"/>
          <w:sz w:val="24"/>
          <w:szCs w:val="24"/>
          <w:vertAlign w:val="superscript"/>
        </w:rPr>
        <w:t>15</w:t>
      </w:r>
      <w:r w:rsidR="0042280D" w:rsidRPr="00FF739A">
        <w:rPr>
          <w:rFonts w:ascii="Times New Roman" w:eastAsia="Times New Roman" w:hAnsi="Times New Roman" w:cs="Times New Roman"/>
          <w:sz w:val="24"/>
          <w:szCs w:val="24"/>
        </w:rPr>
        <w:t xml:space="preserve">N only to </w:t>
      </w:r>
      <w:r w:rsidR="0023349F" w:rsidRPr="00FF739A">
        <w:rPr>
          <w:rFonts w:ascii="Times New Roman" w:eastAsia="Times New Roman" w:hAnsi="Times New Roman" w:cs="Times New Roman"/>
          <w:sz w:val="24"/>
          <w:szCs w:val="24"/>
        </w:rPr>
        <w:t>land-use</w:t>
      </w:r>
      <w:r w:rsidR="00A3417A" w:rsidRPr="00FF739A">
        <w:rPr>
          <w:rFonts w:ascii="Times New Roman" w:eastAsia="Times New Roman" w:hAnsi="Times New Roman" w:cs="Times New Roman"/>
          <w:sz w:val="24"/>
          <w:szCs w:val="24"/>
        </w:rPr>
        <w:t xml:space="preserve"> (</w:t>
      </w:r>
      <w:r w:rsidR="006054FA" w:rsidRPr="00FF739A">
        <w:rPr>
          <w:rFonts w:ascii="Times New Roman" w:eastAsia="Times New Roman" w:hAnsi="Times New Roman" w:cs="Times New Roman"/>
          <w:sz w:val="24"/>
          <w:szCs w:val="24"/>
        </w:rPr>
        <w:t xml:space="preserve">i.e., natural </w:t>
      </w:r>
      <w:r w:rsidR="00A3417A" w:rsidRPr="00FF739A">
        <w:rPr>
          <w:rFonts w:ascii="Times New Roman" w:eastAsia="Times New Roman" w:hAnsi="Times New Roman" w:cs="Times New Roman"/>
          <w:sz w:val="24"/>
          <w:szCs w:val="24"/>
        </w:rPr>
        <w:t xml:space="preserve">to </w:t>
      </w:r>
      <w:r w:rsidR="006054FA" w:rsidRPr="00FF739A">
        <w:rPr>
          <w:rFonts w:ascii="Times New Roman" w:eastAsia="Times New Roman" w:hAnsi="Times New Roman" w:cs="Times New Roman"/>
          <w:sz w:val="24"/>
          <w:szCs w:val="24"/>
        </w:rPr>
        <w:t>human uses</w:t>
      </w:r>
      <w:r w:rsidR="00A3417A" w:rsidRPr="00FF739A">
        <w:rPr>
          <w:rFonts w:ascii="Times New Roman" w:eastAsia="Times New Roman" w:hAnsi="Times New Roman" w:cs="Times New Roman"/>
          <w:sz w:val="24"/>
          <w:szCs w:val="24"/>
        </w:rPr>
        <w:t>)</w:t>
      </w:r>
      <w:r w:rsidR="00CA589F" w:rsidRPr="00FF739A">
        <w:rPr>
          <w:rFonts w:ascii="Times New Roman" w:eastAsia="Times New Roman" w:hAnsi="Times New Roman" w:cs="Times New Roman"/>
          <w:sz w:val="24"/>
          <w:szCs w:val="24"/>
        </w:rPr>
        <w:t xml:space="preserve"> </w:t>
      </w:r>
      <w:r w:rsidR="0042280D" w:rsidRPr="00FF739A">
        <w:rPr>
          <w:rFonts w:ascii="Times New Roman" w:eastAsia="Times New Roman" w:hAnsi="Times New Roman" w:cs="Times New Roman"/>
          <w:sz w:val="24"/>
          <w:szCs w:val="24"/>
        </w:rPr>
        <w:t>whi</w:t>
      </w:r>
      <w:r w:rsidR="00306481" w:rsidRPr="00FF739A">
        <w:rPr>
          <w:rFonts w:ascii="Times New Roman" w:eastAsia="Times New Roman" w:hAnsi="Times New Roman" w:cs="Times New Roman"/>
          <w:sz w:val="24"/>
          <w:szCs w:val="24"/>
        </w:rPr>
        <w:t xml:space="preserve">ch may </w:t>
      </w:r>
      <w:r w:rsidR="0042280D" w:rsidRPr="00FF739A">
        <w:rPr>
          <w:rFonts w:ascii="Times New Roman" w:eastAsia="Times New Roman" w:hAnsi="Times New Roman" w:cs="Times New Roman"/>
          <w:sz w:val="24"/>
          <w:szCs w:val="24"/>
        </w:rPr>
        <w:t>ignore</w:t>
      </w:r>
      <w:r w:rsidR="001B3CF1" w:rsidRPr="00FF739A">
        <w:rPr>
          <w:rFonts w:ascii="Times New Roman" w:eastAsia="Times New Roman" w:hAnsi="Times New Roman" w:cs="Times New Roman"/>
          <w:sz w:val="24"/>
          <w:szCs w:val="24"/>
        </w:rPr>
        <w:t xml:space="preserve"> other substantial geographic δ</w:t>
      </w:r>
      <w:r w:rsidR="001B3CF1" w:rsidRPr="00FF739A">
        <w:rPr>
          <w:rFonts w:ascii="Times New Roman" w:eastAsia="Times New Roman" w:hAnsi="Times New Roman" w:cs="Times New Roman"/>
          <w:sz w:val="24"/>
          <w:szCs w:val="24"/>
          <w:vertAlign w:val="superscript"/>
        </w:rPr>
        <w:t>15</w:t>
      </w:r>
      <w:r w:rsidR="001B3CF1" w:rsidRPr="00FF739A">
        <w:rPr>
          <w:rFonts w:ascii="Times New Roman" w:eastAsia="Times New Roman" w:hAnsi="Times New Roman" w:cs="Times New Roman"/>
          <w:sz w:val="24"/>
          <w:szCs w:val="24"/>
        </w:rPr>
        <w:t>N</w:t>
      </w:r>
      <w:r w:rsidR="00CA589F" w:rsidRPr="00FF739A">
        <w:rPr>
          <w:rFonts w:ascii="Times New Roman" w:eastAsia="Times New Roman" w:hAnsi="Times New Roman" w:cs="Times New Roman"/>
          <w:sz w:val="24"/>
          <w:szCs w:val="24"/>
        </w:rPr>
        <w:t xml:space="preserve"> </w:t>
      </w:r>
      <w:r w:rsidR="001B3CF1" w:rsidRPr="00FF739A">
        <w:rPr>
          <w:rFonts w:ascii="Times New Roman" w:eastAsia="Times New Roman" w:hAnsi="Times New Roman" w:cs="Times New Roman"/>
          <w:sz w:val="24"/>
          <w:szCs w:val="24"/>
        </w:rPr>
        <w:t>variation.</w:t>
      </w:r>
      <w:r w:rsidR="00692B48" w:rsidRPr="00FF739A">
        <w:rPr>
          <w:rFonts w:ascii="Times New Roman" w:eastAsia="Times New Roman" w:hAnsi="Times New Roman" w:cs="Times New Roman"/>
          <w:sz w:val="24"/>
          <w:szCs w:val="24"/>
        </w:rPr>
        <w:t xml:space="preserve">  Additionally,</w:t>
      </w:r>
      <w:r w:rsidR="0020672A"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when checking if baselines remove δ</w:t>
      </w:r>
      <w:r w:rsidR="009D6C0D" w:rsidRPr="00FF739A">
        <w:rPr>
          <w:rFonts w:ascii="Times New Roman" w:eastAsia="Times New Roman" w:hAnsi="Times New Roman" w:cs="Times New Roman"/>
          <w:sz w:val="24"/>
          <w:szCs w:val="24"/>
          <w:vertAlign w:val="superscript"/>
        </w:rPr>
        <w:t>15</w:t>
      </w:r>
      <w:r w:rsidR="009D6C0D" w:rsidRPr="00FF739A">
        <w:rPr>
          <w:rFonts w:ascii="Times New Roman" w:eastAsia="Times New Roman" w:hAnsi="Times New Roman" w:cs="Times New Roman"/>
          <w:sz w:val="24"/>
          <w:szCs w:val="24"/>
        </w:rPr>
        <w:t>N variation on TP estimate</w:t>
      </w:r>
      <w:ins w:id="118" w:author="Frank J. Rahel" w:date="2023-08-10T11:14:00Z">
        <w:r w:rsidR="00832C28">
          <w:rPr>
            <w:rFonts w:ascii="Times New Roman" w:eastAsia="Times New Roman" w:hAnsi="Times New Roman" w:cs="Times New Roman"/>
            <w:sz w:val="24"/>
            <w:szCs w:val="24"/>
          </w:rPr>
          <w:t>s</w:t>
        </w:r>
      </w:ins>
      <w:r w:rsidR="009D6C0D" w:rsidRPr="00FF739A">
        <w:rPr>
          <w:rFonts w:ascii="Times New Roman" w:eastAsia="Times New Roman" w:hAnsi="Times New Roman" w:cs="Times New Roman"/>
          <w:sz w:val="24"/>
          <w:szCs w:val="24"/>
        </w:rPr>
        <w:t xml:space="preserve"> of common higher order consumers, Kristensen et al. (2016) </w:t>
      </w:r>
      <w:r w:rsidR="00AC06D1" w:rsidRPr="00FF739A">
        <w:rPr>
          <w:rFonts w:ascii="Times New Roman" w:eastAsia="Times New Roman" w:hAnsi="Times New Roman" w:cs="Times New Roman"/>
          <w:sz w:val="24"/>
          <w:szCs w:val="24"/>
        </w:rPr>
        <w:t xml:space="preserve">assumed that </w:t>
      </w:r>
      <w:r w:rsidR="007F67E9" w:rsidRPr="00FF739A">
        <w:rPr>
          <w:rFonts w:ascii="Times New Roman" w:eastAsia="Times New Roman" w:hAnsi="Times New Roman" w:cs="Times New Roman"/>
          <w:sz w:val="24"/>
          <w:szCs w:val="24"/>
        </w:rPr>
        <w:t xml:space="preserve">TP should </w:t>
      </w:r>
      <w:r w:rsidR="00EE2A5D" w:rsidRPr="00FF739A">
        <w:rPr>
          <w:rFonts w:ascii="Times New Roman" w:eastAsia="Times New Roman" w:hAnsi="Times New Roman" w:cs="Times New Roman"/>
          <w:sz w:val="24"/>
          <w:szCs w:val="24"/>
        </w:rPr>
        <w:t xml:space="preserve">not change along the </w:t>
      </w:r>
      <w:r w:rsidR="003305A4" w:rsidRPr="00FF739A">
        <w:rPr>
          <w:rFonts w:ascii="Times New Roman" w:eastAsia="Times New Roman" w:hAnsi="Times New Roman" w:cs="Times New Roman"/>
          <w:sz w:val="24"/>
          <w:szCs w:val="24"/>
        </w:rPr>
        <w:t>environmental</w:t>
      </w:r>
      <w:r w:rsidR="00D46578" w:rsidRPr="00FF739A">
        <w:rPr>
          <w:rFonts w:ascii="Times New Roman" w:eastAsia="Times New Roman" w:hAnsi="Times New Roman" w:cs="Times New Roman"/>
          <w:sz w:val="24"/>
          <w:szCs w:val="24"/>
        </w:rPr>
        <w:t xml:space="preserve"> </w:t>
      </w:r>
      <w:del w:id="119" w:author="Frank J. Rahel" w:date="2023-08-10T11:13:00Z">
        <w:r w:rsidR="00D46578" w:rsidRPr="00FF739A" w:rsidDel="00832C28">
          <w:rPr>
            <w:rFonts w:ascii="Times New Roman" w:eastAsia="Times New Roman" w:hAnsi="Times New Roman" w:cs="Times New Roman"/>
            <w:sz w:val="24"/>
            <w:szCs w:val="24"/>
          </w:rPr>
          <w:delText>gradient which</w:delText>
        </w:r>
      </w:del>
      <w:ins w:id="120" w:author="Frank J. Rahel" w:date="2023-08-10T11:13:00Z">
        <w:r w:rsidR="00832C28" w:rsidRPr="00FF739A">
          <w:rPr>
            <w:rFonts w:ascii="Times New Roman" w:eastAsia="Times New Roman" w:hAnsi="Times New Roman" w:cs="Times New Roman"/>
            <w:sz w:val="24"/>
            <w:szCs w:val="24"/>
          </w:rPr>
          <w:t>gradient, which</w:t>
        </w:r>
      </w:ins>
      <w:r w:rsidR="00D46578" w:rsidRPr="00FF739A">
        <w:rPr>
          <w:rFonts w:ascii="Times New Roman" w:eastAsia="Times New Roman" w:hAnsi="Times New Roman" w:cs="Times New Roman"/>
          <w:sz w:val="24"/>
          <w:szCs w:val="24"/>
        </w:rPr>
        <w:t xml:space="preserve"> may not be valid for consumers that change consumption rates along </w:t>
      </w:r>
      <w:r w:rsidR="00533E7E" w:rsidRPr="00FF739A">
        <w:rPr>
          <w:rFonts w:ascii="Times New Roman" w:eastAsia="Times New Roman" w:hAnsi="Times New Roman" w:cs="Times New Roman"/>
          <w:sz w:val="24"/>
          <w:szCs w:val="24"/>
        </w:rPr>
        <w:t>geographic</w:t>
      </w:r>
      <w:r w:rsidR="003305A4" w:rsidRPr="00FF739A">
        <w:rPr>
          <w:rFonts w:ascii="Times New Roman" w:eastAsia="Times New Roman" w:hAnsi="Times New Roman" w:cs="Times New Roman"/>
          <w:sz w:val="24"/>
          <w:szCs w:val="24"/>
        </w:rPr>
        <w:t xml:space="preserve"> </w:t>
      </w:r>
      <w:r w:rsidR="00D46578" w:rsidRPr="00FF739A">
        <w:rPr>
          <w:rFonts w:ascii="Times New Roman" w:eastAsia="Times New Roman" w:hAnsi="Times New Roman" w:cs="Times New Roman"/>
          <w:sz w:val="24"/>
          <w:szCs w:val="24"/>
        </w:rPr>
        <w:t>gradients.</w:t>
      </w:r>
      <w:r w:rsidR="0035665E" w:rsidRPr="00FF739A">
        <w:rPr>
          <w:rFonts w:ascii="Times New Roman" w:eastAsia="Times New Roman" w:hAnsi="Times New Roman" w:cs="Times New Roman"/>
          <w:sz w:val="24"/>
          <w:szCs w:val="24"/>
        </w:rPr>
        <w:t xml:space="preserve"> </w:t>
      </w:r>
      <w:r w:rsidR="0018129B" w:rsidRPr="00FF739A">
        <w:rPr>
          <w:rFonts w:ascii="Times New Roman" w:eastAsia="Times New Roman" w:hAnsi="Times New Roman" w:cs="Times New Roman"/>
          <w:sz w:val="24"/>
          <w:szCs w:val="24"/>
        </w:rPr>
        <w:t xml:space="preserve">Updated </w:t>
      </w:r>
      <w:r w:rsidR="00122219" w:rsidRPr="00FF739A">
        <w:rPr>
          <w:rFonts w:ascii="Times New Roman" w:eastAsia="Times New Roman" w:hAnsi="Times New Roman" w:cs="Times New Roman"/>
          <w:sz w:val="24"/>
          <w:szCs w:val="24"/>
        </w:rPr>
        <w:t xml:space="preserve">criteria and </w:t>
      </w:r>
      <w:del w:id="121" w:author="Frank J. Rahel" w:date="2023-08-10T11:15:00Z">
        <w:r w:rsidR="00122219" w:rsidRPr="00FF739A" w:rsidDel="004A73CD">
          <w:rPr>
            <w:rFonts w:ascii="Times New Roman" w:eastAsia="Times New Roman" w:hAnsi="Times New Roman" w:cs="Times New Roman"/>
            <w:sz w:val="24"/>
            <w:szCs w:val="24"/>
          </w:rPr>
          <w:delText xml:space="preserve">comparisons of </w:delText>
        </w:r>
      </w:del>
      <w:r w:rsidR="006914F4" w:rsidRPr="00FF739A">
        <w:rPr>
          <w:rFonts w:ascii="Times New Roman" w:eastAsia="Times New Roman" w:hAnsi="Times New Roman" w:cs="Times New Roman"/>
          <w:sz w:val="24"/>
          <w:szCs w:val="24"/>
        </w:rPr>
        <w:t>regional</w:t>
      </w:r>
      <w:del w:id="122" w:author="Frank J. Rahel" w:date="2023-08-10T11:15:00Z">
        <w:r w:rsidR="00206949" w:rsidRPr="00FF739A" w:rsidDel="004A73CD">
          <w:rPr>
            <w:rFonts w:ascii="Times New Roman" w:eastAsia="Times New Roman" w:hAnsi="Times New Roman" w:cs="Times New Roman"/>
            <w:sz w:val="24"/>
            <w:szCs w:val="24"/>
          </w:rPr>
          <w:delText>ly</w:delText>
        </w:r>
        <w:r w:rsidR="006914F4" w:rsidRPr="00FF739A" w:rsidDel="004A73CD">
          <w:rPr>
            <w:rFonts w:ascii="Times New Roman" w:eastAsia="Times New Roman" w:hAnsi="Times New Roman" w:cs="Times New Roman"/>
            <w:sz w:val="24"/>
            <w:szCs w:val="24"/>
          </w:rPr>
          <w:delText xml:space="preserve"> derived</w:delText>
        </w:r>
      </w:del>
      <w:r w:rsidR="006914F4" w:rsidRPr="00FF739A">
        <w:rPr>
          <w:rFonts w:ascii="Times New Roman" w:eastAsia="Times New Roman" w:hAnsi="Times New Roman" w:cs="Times New Roman"/>
          <w:sz w:val="24"/>
          <w:szCs w:val="24"/>
        </w:rPr>
        <w:t xml:space="preserve"> </w:t>
      </w:r>
      <w:r w:rsidR="00206949" w:rsidRPr="00FF739A">
        <w:rPr>
          <w:rFonts w:ascii="Times New Roman" w:eastAsia="Times New Roman" w:hAnsi="Times New Roman" w:cs="Times New Roman"/>
          <w:sz w:val="24"/>
          <w:szCs w:val="24"/>
        </w:rPr>
        <w:t xml:space="preserve">comparisons are needed to </w:t>
      </w:r>
      <w:ins w:id="123" w:author="Frank J. Rahel" w:date="2023-08-10T11:15:00Z">
        <w:r w:rsidR="004A73CD">
          <w:rPr>
            <w:rFonts w:ascii="Times New Roman" w:eastAsia="Times New Roman" w:hAnsi="Times New Roman" w:cs="Times New Roman"/>
            <w:sz w:val="24"/>
            <w:szCs w:val="24"/>
          </w:rPr>
          <w:t xml:space="preserve">develop a </w:t>
        </w:r>
      </w:ins>
      <w:del w:id="124" w:author="Frank J. Rahel" w:date="2023-08-10T11:16:00Z">
        <w:r w:rsidR="00206949" w:rsidRPr="00FF739A" w:rsidDel="004A73CD">
          <w:rPr>
            <w:rFonts w:ascii="Times New Roman" w:eastAsia="Times New Roman" w:hAnsi="Times New Roman" w:cs="Times New Roman"/>
            <w:sz w:val="24"/>
            <w:szCs w:val="24"/>
          </w:rPr>
          <w:delText xml:space="preserve">determine if </w:delText>
        </w:r>
      </w:del>
      <w:r w:rsidR="00206949" w:rsidRPr="00FF739A">
        <w:rPr>
          <w:rFonts w:ascii="Times New Roman" w:eastAsia="Times New Roman" w:hAnsi="Times New Roman" w:cs="Times New Roman"/>
          <w:sz w:val="24"/>
          <w:szCs w:val="24"/>
        </w:rPr>
        <w:t xml:space="preserve">consensus </w:t>
      </w:r>
      <w:del w:id="125" w:author="Frank J. Rahel" w:date="2023-08-10T11:16:00Z">
        <w:r w:rsidR="00206949" w:rsidRPr="00FF739A" w:rsidDel="004A73CD">
          <w:rPr>
            <w:rFonts w:ascii="Times New Roman" w:eastAsia="Times New Roman" w:hAnsi="Times New Roman" w:cs="Times New Roman"/>
            <w:sz w:val="24"/>
            <w:szCs w:val="24"/>
          </w:rPr>
          <w:delText xml:space="preserve">can be found </w:delText>
        </w:r>
      </w:del>
      <w:ins w:id="126" w:author="Frank J. Rahel" w:date="2023-08-10T11:14:00Z">
        <w:r w:rsidR="00832C28">
          <w:rPr>
            <w:rFonts w:ascii="Times New Roman" w:eastAsia="Times New Roman" w:hAnsi="Times New Roman" w:cs="Times New Roman"/>
            <w:sz w:val="24"/>
            <w:szCs w:val="24"/>
          </w:rPr>
          <w:t>for determining baseline proxies in food web studies</w:t>
        </w:r>
      </w:ins>
      <w:del w:id="127" w:author="Frank J. Rahel" w:date="2023-08-10T11:15:00Z">
        <w:r w:rsidR="00FF739A" w:rsidRPr="00FF739A" w:rsidDel="00832C28">
          <w:rPr>
            <w:rFonts w:ascii="Times New Roman" w:eastAsia="Times New Roman" w:hAnsi="Times New Roman" w:cs="Times New Roman"/>
            <w:sz w:val="24"/>
            <w:szCs w:val="24"/>
          </w:rPr>
          <w:delText>across regions</w:delText>
        </w:r>
      </w:del>
      <w:r w:rsidR="00FF739A" w:rsidRPr="00FF739A">
        <w:rPr>
          <w:rFonts w:ascii="Times New Roman" w:eastAsia="Times New Roman" w:hAnsi="Times New Roman" w:cs="Times New Roman"/>
          <w:sz w:val="24"/>
          <w:szCs w:val="24"/>
        </w:rPr>
        <w:t>.</w:t>
      </w:r>
    </w:p>
    <w:p w14:paraId="2C8F9026" w14:textId="1E2F3307" w:rsidR="00A23148" w:rsidRPr="007C2B7F" w:rsidRDefault="00ED54C5" w:rsidP="00FB1D3E">
      <w:pPr>
        <w:spacing w:before="240" w:after="240" w:line="360" w:lineRule="auto"/>
        <w:rPr>
          <w:rFonts w:ascii="Times New Roman" w:eastAsia="Times New Roman" w:hAnsi="Times New Roman" w:cs="Times New Roman"/>
          <w:sz w:val="24"/>
          <w:szCs w:val="24"/>
        </w:rPr>
      </w:pPr>
      <w:r w:rsidRPr="00CE3C66">
        <w:rPr>
          <w:rFonts w:ascii="Times New Roman" w:eastAsia="Times New Roman" w:hAnsi="Times New Roman" w:cs="Times New Roman"/>
          <w:sz w:val="24"/>
          <w:szCs w:val="24"/>
        </w:rPr>
        <w:t>Here</w:t>
      </w:r>
      <w:r w:rsidR="00D04598" w:rsidRPr="00CE3C66">
        <w:rPr>
          <w:rFonts w:ascii="Times New Roman" w:eastAsia="Times New Roman" w:hAnsi="Times New Roman" w:cs="Times New Roman"/>
          <w:sz w:val="24"/>
          <w:szCs w:val="24"/>
        </w:rPr>
        <w:t xml:space="preserve">, </w:t>
      </w:r>
      <w:r w:rsidR="00335092" w:rsidRPr="00CE3C66">
        <w:rPr>
          <w:rFonts w:ascii="Times New Roman" w:eastAsia="Times New Roman" w:hAnsi="Times New Roman" w:cs="Times New Roman"/>
          <w:sz w:val="24"/>
          <w:szCs w:val="24"/>
        </w:rPr>
        <w:t xml:space="preserve">we </w:t>
      </w:r>
      <w:r w:rsidR="00E67F15" w:rsidRPr="00CE3C66">
        <w:rPr>
          <w:rFonts w:ascii="Times New Roman" w:eastAsia="Times New Roman" w:hAnsi="Times New Roman" w:cs="Times New Roman"/>
          <w:sz w:val="24"/>
          <w:szCs w:val="24"/>
        </w:rPr>
        <w:t>update the</w:t>
      </w:r>
      <w:r w:rsidR="005250CF" w:rsidRPr="00CE3C66">
        <w:rPr>
          <w:rFonts w:ascii="Times New Roman" w:eastAsia="Times New Roman" w:hAnsi="Times New Roman" w:cs="Times New Roman"/>
          <w:sz w:val="24"/>
          <w:szCs w:val="24"/>
        </w:rPr>
        <w:t xml:space="preserve"> standardized method</w:t>
      </w:r>
      <w:r w:rsidR="00E757AE" w:rsidRPr="00CE3C66">
        <w:rPr>
          <w:rFonts w:ascii="Times New Roman" w:eastAsia="Times New Roman" w:hAnsi="Times New Roman" w:cs="Times New Roman"/>
          <w:sz w:val="24"/>
          <w:szCs w:val="24"/>
        </w:rPr>
        <w:t xml:space="preserve"> </w:t>
      </w:r>
      <w:r w:rsidR="009F7A74" w:rsidRPr="00CE3C66">
        <w:rPr>
          <w:rFonts w:ascii="Times New Roman" w:eastAsia="Times New Roman" w:hAnsi="Times New Roman" w:cs="Times New Roman"/>
          <w:sz w:val="24"/>
          <w:szCs w:val="24"/>
        </w:rPr>
        <w:t>presented by Kristensen et al.</w:t>
      </w:r>
      <w:del w:id="128" w:author="Frank J. Rahel" w:date="2023-08-10T11:16:00Z">
        <w:r w:rsidR="009F7A74" w:rsidRPr="00CE3C66" w:rsidDel="004A73CD">
          <w:rPr>
            <w:rFonts w:ascii="Times New Roman" w:eastAsia="Times New Roman" w:hAnsi="Times New Roman" w:cs="Times New Roman"/>
            <w:sz w:val="24"/>
            <w:szCs w:val="24"/>
          </w:rPr>
          <w:delText>,</w:delText>
        </w:r>
      </w:del>
      <w:r w:rsidR="009F7A74" w:rsidRPr="00CE3C66">
        <w:rPr>
          <w:rFonts w:ascii="Times New Roman" w:eastAsia="Times New Roman" w:hAnsi="Times New Roman" w:cs="Times New Roman"/>
          <w:sz w:val="24"/>
          <w:szCs w:val="24"/>
        </w:rPr>
        <w:t xml:space="preserve"> (2016)</w:t>
      </w:r>
      <w:r w:rsidR="00E71CD1" w:rsidRPr="00CE3C66">
        <w:rPr>
          <w:rFonts w:ascii="Times New Roman" w:eastAsia="Times New Roman" w:hAnsi="Times New Roman" w:cs="Times New Roman"/>
          <w:sz w:val="24"/>
          <w:szCs w:val="24"/>
        </w:rPr>
        <w:t xml:space="preserve">, </w:t>
      </w:r>
      <w:del w:id="129" w:author="Frank J. Rahel" w:date="2023-08-10T11:16:00Z">
        <w:r w:rsidR="00E71CD1" w:rsidRPr="00CE3C66" w:rsidDel="004A73CD">
          <w:rPr>
            <w:rFonts w:ascii="Times New Roman" w:eastAsia="Times New Roman" w:hAnsi="Times New Roman" w:cs="Times New Roman"/>
            <w:sz w:val="24"/>
            <w:szCs w:val="24"/>
          </w:rPr>
          <w:delText>we</w:delText>
        </w:r>
        <w:r w:rsidR="00A536E4" w:rsidRPr="00CE3C66" w:rsidDel="004A73CD">
          <w:rPr>
            <w:rFonts w:ascii="Times New Roman" w:eastAsia="Times New Roman" w:hAnsi="Times New Roman" w:cs="Times New Roman"/>
            <w:sz w:val="24"/>
            <w:szCs w:val="24"/>
          </w:rPr>
          <w:delText xml:space="preserve"> </w:delText>
        </w:r>
      </w:del>
      <w:r w:rsidR="00A536E4" w:rsidRPr="00CE3C66">
        <w:rPr>
          <w:rFonts w:ascii="Times New Roman" w:eastAsia="Times New Roman" w:hAnsi="Times New Roman" w:cs="Times New Roman"/>
          <w:sz w:val="24"/>
          <w:szCs w:val="24"/>
        </w:rPr>
        <w:t xml:space="preserve">select a suitable baseline in </w:t>
      </w:r>
      <w:r w:rsidR="00E63729" w:rsidRPr="00CE3C66">
        <w:rPr>
          <w:rFonts w:ascii="Times New Roman" w:eastAsia="Times New Roman" w:hAnsi="Times New Roman" w:cs="Times New Roman"/>
          <w:sz w:val="24"/>
          <w:szCs w:val="24"/>
        </w:rPr>
        <w:t>streams that span the Rocky Mountain—Great Plains ecotone in western North America</w:t>
      </w:r>
      <w:r w:rsidR="007323E0" w:rsidRPr="00CE3C66">
        <w:rPr>
          <w:rFonts w:ascii="Times New Roman" w:eastAsia="Times New Roman" w:hAnsi="Times New Roman" w:cs="Times New Roman"/>
          <w:sz w:val="24"/>
          <w:szCs w:val="24"/>
        </w:rPr>
        <w:t xml:space="preserve">, and </w:t>
      </w:r>
      <w:del w:id="130" w:author="Frank J. Rahel" w:date="2023-08-10T11:16:00Z">
        <w:r w:rsidR="00F60DF3" w:rsidRPr="00CE3C66" w:rsidDel="004A73CD">
          <w:rPr>
            <w:rFonts w:ascii="Times New Roman" w:eastAsia="Times New Roman" w:hAnsi="Times New Roman" w:cs="Times New Roman"/>
            <w:sz w:val="24"/>
            <w:szCs w:val="24"/>
          </w:rPr>
          <w:delText xml:space="preserve">we </w:delText>
        </w:r>
      </w:del>
      <w:r w:rsidR="007323E0" w:rsidRPr="00CE3C66">
        <w:rPr>
          <w:rFonts w:ascii="Times New Roman" w:eastAsia="Times New Roman" w:hAnsi="Times New Roman" w:cs="Times New Roman"/>
          <w:sz w:val="24"/>
          <w:szCs w:val="24"/>
        </w:rPr>
        <w:t>compare our selected baseline</w:t>
      </w:r>
      <w:r w:rsidR="004F6F74">
        <w:rPr>
          <w:rFonts w:ascii="Times New Roman" w:eastAsia="Times New Roman" w:hAnsi="Times New Roman" w:cs="Times New Roman"/>
          <w:sz w:val="24"/>
          <w:szCs w:val="24"/>
        </w:rPr>
        <w:t>s</w:t>
      </w:r>
      <w:r w:rsidR="007323E0" w:rsidRPr="00CE3C66">
        <w:rPr>
          <w:rFonts w:ascii="Times New Roman" w:eastAsia="Times New Roman" w:hAnsi="Times New Roman" w:cs="Times New Roman"/>
          <w:sz w:val="24"/>
          <w:szCs w:val="24"/>
        </w:rPr>
        <w:t xml:space="preserve"> to those found in </w:t>
      </w:r>
      <w:r w:rsidR="004F6F74">
        <w:rPr>
          <w:rFonts w:ascii="Times New Roman" w:eastAsia="Times New Roman" w:hAnsi="Times New Roman" w:cs="Times New Roman"/>
          <w:sz w:val="24"/>
          <w:szCs w:val="24"/>
        </w:rPr>
        <w:t>other regions</w:t>
      </w:r>
      <w:r w:rsidR="003E7798" w:rsidRPr="00CE3C66">
        <w:rPr>
          <w:rFonts w:ascii="Times New Roman" w:eastAsia="Times New Roman" w:hAnsi="Times New Roman" w:cs="Times New Roman"/>
          <w:sz w:val="24"/>
          <w:szCs w:val="24"/>
        </w:rPr>
        <w:t xml:space="preserve">.  </w:t>
      </w:r>
      <w:r w:rsidR="00F60DF3" w:rsidRPr="00CE3C66">
        <w:rPr>
          <w:rFonts w:ascii="Times New Roman" w:eastAsia="Times New Roman" w:hAnsi="Times New Roman" w:cs="Times New Roman"/>
          <w:sz w:val="24"/>
          <w:szCs w:val="24"/>
        </w:rPr>
        <w:t xml:space="preserve">To </w:t>
      </w:r>
      <w:del w:id="131" w:author="Frank J. Rahel" w:date="2023-08-10T11:17:00Z">
        <w:r w:rsidR="00F60DF3" w:rsidRPr="00CE3C66" w:rsidDel="004A73CD">
          <w:rPr>
            <w:rFonts w:ascii="Times New Roman" w:eastAsia="Times New Roman" w:hAnsi="Times New Roman" w:cs="Times New Roman"/>
            <w:sz w:val="24"/>
            <w:szCs w:val="24"/>
          </w:rPr>
          <w:delText xml:space="preserve">update the standardized method, </w:delText>
        </w:r>
      </w:del>
      <w:del w:id="132" w:author="Frank J. Rahel" w:date="2023-08-10T11:18:00Z">
        <w:r w:rsidR="00F60DF3" w:rsidRPr="00CE3C66" w:rsidDel="004A73CD">
          <w:rPr>
            <w:rFonts w:ascii="Times New Roman" w:eastAsia="Times New Roman" w:hAnsi="Times New Roman" w:cs="Times New Roman"/>
            <w:sz w:val="24"/>
            <w:szCs w:val="24"/>
          </w:rPr>
          <w:delText xml:space="preserve">we </w:delText>
        </w:r>
      </w:del>
      <w:r w:rsidR="00867241" w:rsidRPr="00CE3C66">
        <w:rPr>
          <w:rFonts w:ascii="Times New Roman" w:eastAsia="Times New Roman" w:hAnsi="Times New Roman" w:cs="Times New Roman"/>
          <w:sz w:val="24"/>
          <w:szCs w:val="24"/>
        </w:rPr>
        <w:t xml:space="preserve">test if </w:t>
      </w:r>
      <w:ins w:id="133" w:author="Frank J. Rahel" w:date="2023-08-10T11:19:00Z">
        <w:r w:rsidR="004A73CD">
          <w:rPr>
            <w:rFonts w:ascii="Times New Roman" w:eastAsia="Times New Roman" w:hAnsi="Times New Roman" w:cs="Times New Roman"/>
            <w:sz w:val="24"/>
            <w:szCs w:val="24"/>
          </w:rPr>
          <w:t xml:space="preserve">candidate </w:t>
        </w:r>
      </w:ins>
      <w:r w:rsidR="00B97757" w:rsidRPr="00CE3C66">
        <w:rPr>
          <w:rFonts w:ascii="Times New Roman" w:eastAsia="Times New Roman" w:hAnsi="Times New Roman" w:cs="Times New Roman"/>
          <w:sz w:val="24"/>
          <w:szCs w:val="24"/>
        </w:rPr>
        <w:t>baseline</w:t>
      </w:r>
      <w:ins w:id="134" w:author="Frank J. Rahel" w:date="2023-08-10T11:19:00Z">
        <w:r w:rsidR="004A73CD">
          <w:rPr>
            <w:rFonts w:ascii="Times New Roman" w:eastAsia="Times New Roman" w:hAnsi="Times New Roman" w:cs="Times New Roman"/>
            <w:sz w:val="24"/>
            <w:szCs w:val="24"/>
          </w:rPr>
          <w:t xml:space="preserve"> proxies</w:t>
        </w:r>
      </w:ins>
      <w:r w:rsidR="00B97757" w:rsidRPr="00CE3C66">
        <w:rPr>
          <w:rFonts w:ascii="Times New Roman" w:eastAsia="Times New Roman" w:hAnsi="Times New Roman" w:cs="Times New Roman"/>
          <w:sz w:val="24"/>
          <w:szCs w:val="24"/>
        </w:rPr>
        <w:t xml:space="preserve"> track</w:t>
      </w:r>
      <w:ins w:id="135" w:author="Frank J. Rahel" w:date="2023-08-10T11:20:00Z">
        <w:r w:rsidR="004A73CD">
          <w:rPr>
            <w:rFonts w:ascii="Times New Roman" w:eastAsia="Times New Roman" w:hAnsi="Times New Roman" w:cs="Times New Roman"/>
            <w:sz w:val="24"/>
            <w:szCs w:val="24"/>
          </w:rPr>
          <w:t>ed</w:t>
        </w:r>
      </w:ins>
      <w:r w:rsidR="00B97757" w:rsidRPr="00CE3C66">
        <w:rPr>
          <w:rFonts w:ascii="Times New Roman" w:eastAsia="Times New Roman" w:hAnsi="Times New Roman" w:cs="Times New Roman"/>
          <w:sz w:val="24"/>
          <w:szCs w:val="24"/>
        </w:rPr>
        <w:t xml:space="preserve"> δ</w:t>
      </w:r>
      <w:r w:rsidR="00B97757" w:rsidRPr="00CE3C66">
        <w:rPr>
          <w:rFonts w:ascii="Times New Roman" w:eastAsia="Times New Roman" w:hAnsi="Times New Roman" w:cs="Times New Roman"/>
          <w:sz w:val="24"/>
          <w:szCs w:val="24"/>
          <w:vertAlign w:val="superscript"/>
        </w:rPr>
        <w:t>15</w:t>
      </w:r>
      <w:r w:rsidR="00B97757" w:rsidRPr="00CE3C66">
        <w:rPr>
          <w:rFonts w:ascii="Times New Roman" w:eastAsia="Times New Roman" w:hAnsi="Times New Roman" w:cs="Times New Roman"/>
          <w:sz w:val="24"/>
          <w:szCs w:val="24"/>
        </w:rPr>
        <w:t xml:space="preserve">N </w:t>
      </w:r>
      <w:ins w:id="136" w:author="Frank J. Rahel" w:date="2023-08-10T11:18:00Z">
        <w:r w:rsidR="004A73CD">
          <w:rPr>
            <w:rFonts w:ascii="Times New Roman" w:eastAsia="Times New Roman" w:hAnsi="Times New Roman" w:cs="Times New Roman"/>
            <w:sz w:val="24"/>
            <w:szCs w:val="24"/>
          </w:rPr>
          <w:t xml:space="preserve">spatial </w:t>
        </w:r>
      </w:ins>
      <w:r w:rsidR="00B97757" w:rsidRPr="00CE3C66">
        <w:rPr>
          <w:rFonts w:ascii="Times New Roman" w:eastAsia="Times New Roman" w:hAnsi="Times New Roman" w:cs="Times New Roman"/>
          <w:sz w:val="24"/>
          <w:szCs w:val="24"/>
        </w:rPr>
        <w:t>variation</w:t>
      </w:r>
      <w:ins w:id="137" w:author="Frank J. Rahel" w:date="2023-08-10T11:18:00Z">
        <w:r w:rsidR="004A73CD">
          <w:rPr>
            <w:rFonts w:ascii="Times New Roman" w:eastAsia="Times New Roman" w:hAnsi="Times New Roman" w:cs="Times New Roman"/>
            <w:sz w:val="24"/>
            <w:szCs w:val="24"/>
          </w:rPr>
          <w:t>, we used</w:t>
        </w:r>
      </w:ins>
      <w:del w:id="138" w:author="Frank J. Rahel" w:date="2023-08-10T11:19:00Z">
        <w:r w:rsidR="00B97757" w:rsidRPr="00CE3C66" w:rsidDel="004A73CD">
          <w:rPr>
            <w:rFonts w:ascii="Times New Roman" w:eastAsia="Times New Roman" w:hAnsi="Times New Roman" w:cs="Times New Roman"/>
            <w:sz w:val="24"/>
            <w:szCs w:val="24"/>
          </w:rPr>
          <w:delText xml:space="preserve"> </w:delText>
        </w:r>
        <w:r w:rsidR="00C1260F" w:rsidRPr="00CE3C66" w:rsidDel="004A73CD">
          <w:rPr>
            <w:rFonts w:ascii="Times New Roman" w:eastAsia="Times New Roman" w:hAnsi="Times New Roman" w:cs="Times New Roman"/>
            <w:sz w:val="24"/>
            <w:szCs w:val="24"/>
          </w:rPr>
          <w:delText>using</w:delText>
        </w:r>
      </w:del>
      <w:r w:rsidR="007F5F95" w:rsidRPr="00CE3C66">
        <w:rPr>
          <w:rFonts w:ascii="Times New Roman" w:eastAsia="Times New Roman" w:hAnsi="Times New Roman" w:cs="Times New Roman"/>
          <w:sz w:val="24"/>
          <w:szCs w:val="24"/>
        </w:rPr>
        <w:t xml:space="preserve"> a synthetic variable that includes </w:t>
      </w:r>
      <w:r w:rsidR="00B97757" w:rsidRPr="00CE3C66">
        <w:rPr>
          <w:rFonts w:ascii="Times New Roman" w:eastAsia="Times New Roman" w:hAnsi="Times New Roman" w:cs="Times New Roman"/>
          <w:sz w:val="24"/>
          <w:szCs w:val="24"/>
        </w:rPr>
        <w:t>many potential</w:t>
      </w:r>
      <w:r w:rsidR="00D36869" w:rsidRPr="00CE3C66">
        <w:rPr>
          <w:rFonts w:ascii="Times New Roman" w:eastAsia="Times New Roman" w:hAnsi="Times New Roman" w:cs="Times New Roman"/>
          <w:sz w:val="24"/>
          <w:szCs w:val="24"/>
        </w:rPr>
        <w:t xml:space="preserve"> sources of δ</w:t>
      </w:r>
      <w:r w:rsidR="00D36869" w:rsidRPr="00CE3C66">
        <w:rPr>
          <w:rFonts w:ascii="Times New Roman" w:eastAsia="Times New Roman" w:hAnsi="Times New Roman" w:cs="Times New Roman"/>
          <w:sz w:val="24"/>
          <w:szCs w:val="24"/>
          <w:vertAlign w:val="superscript"/>
        </w:rPr>
        <w:t>15</w:t>
      </w:r>
      <w:r w:rsidR="00D36869" w:rsidRPr="00CE3C66">
        <w:rPr>
          <w:rFonts w:ascii="Times New Roman" w:eastAsia="Times New Roman" w:hAnsi="Times New Roman" w:cs="Times New Roman"/>
          <w:sz w:val="24"/>
          <w:szCs w:val="24"/>
        </w:rPr>
        <w:t>N variation</w:t>
      </w:r>
      <w:r w:rsidR="00B97757" w:rsidRPr="00CE3C66">
        <w:rPr>
          <w:rFonts w:ascii="Times New Roman" w:eastAsia="Times New Roman" w:hAnsi="Times New Roman" w:cs="Times New Roman"/>
          <w:sz w:val="24"/>
          <w:szCs w:val="24"/>
        </w:rPr>
        <w:t xml:space="preserve"> including land-use </w:t>
      </w:r>
      <w:r w:rsidR="003B1590" w:rsidRPr="00CE3C66">
        <w:rPr>
          <w:rFonts w:ascii="Times New Roman" w:eastAsia="Times New Roman" w:hAnsi="Times New Roman" w:cs="Times New Roman"/>
          <w:sz w:val="24"/>
          <w:szCs w:val="24"/>
        </w:rPr>
        <w:t>changes</w:t>
      </w:r>
      <w:r w:rsidR="00042721" w:rsidRPr="00CE3C66">
        <w:rPr>
          <w:rFonts w:ascii="Times New Roman" w:eastAsia="Times New Roman" w:hAnsi="Times New Roman" w:cs="Times New Roman"/>
          <w:sz w:val="24"/>
          <w:szCs w:val="24"/>
        </w:rPr>
        <w:t xml:space="preserve"> along the </w:t>
      </w:r>
      <w:r w:rsidR="00867241" w:rsidRPr="00CE3C66">
        <w:rPr>
          <w:rFonts w:ascii="Times New Roman" w:eastAsia="Times New Roman" w:hAnsi="Times New Roman" w:cs="Times New Roman"/>
          <w:sz w:val="24"/>
          <w:szCs w:val="24"/>
        </w:rPr>
        <w:t xml:space="preserve">ecotone. </w:t>
      </w:r>
      <w:r w:rsidR="00262D98" w:rsidRPr="00CE3C66">
        <w:rPr>
          <w:rFonts w:ascii="Times New Roman" w:eastAsia="Times New Roman" w:hAnsi="Times New Roman" w:cs="Times New Roman"/>
          <w:sz w:val="24"/>
          <w:szCs w:val="24"/>
        </w:rPr>
        <w:t>We also perform</w:t>
      </w:r>
      <w:ins w:id="139" w:author="Frank J. Rahel" w:date="2023-08-10T11:21:00Z">
        <w:r w:rsidR="004A73CD">
          <w:rPr>
            <w:rFonts w:ascii="Times New Roman" w:eastAsia="Times New Roman" w:hAnsi="Times New Roman" w:cs="Times New Roman"/>
            <w:sz w:val="24"/>
            <w:szCs w:val="24"/>
          </w:rPr>
          <w:t>ed</w:t>
        </w:r>
      </w:ins>
      <w:r w:rsidR="00262D98" w:rsidRPr="00CE3C66">
        <w:rPr>
          <w:rFonts w:ascii="Times New Roman" w:eastAsia="Times New Roman" w:hAnsi="Times New Roman" w:cs="Times New Roman"/>
          <w:sz w:val="24"/>
          <w:szCs w:val="24"/>
        </w:rPr>
        <w:t xml:space="preserve"> a </w:t>
      </w:r>
      <w:del w:id="140" w:author="Frank J. Rahel" w:date="2023-08-10T11:20:00Z">
        <w:r w:rsidR="00262D98" w:rsidRPr="00CE3C66" w:rsidDel="004A73CD">
          <w:rPr>
            <w:rFonts w:ascii="Times New Roman" w:eastAsia="Times New Roman" w:hAnsi="Times New Roman" w:cs="Times New Roman"/>
            <w:sz w:val="24"/>
            <w:szCs w:val="24"/>
          </w:rPr>
          <w:delText>sperate</w:delText>
        </w:r>
      </w:del>
      <w:ins w:id="141" w:author="Frank J. Rahel" w:date="2023-08-10T11:20:00Z">
        <w:r w:rsidR="004A73CD" w:rsidRPr="00CE3C66">
          <w:rPr>
            <w:rFonts w:ascii="Times New Roman" w:eastAsia="Times New Roman" w:hAnsi="Times New Roman" w:cs="Times New Roman"/>
            <w:sz w:val="24"/>
            <w:szCs w:val="24"/>
          </w:rPr>
          <w:t>s</w:t>
        </w:r>
        <w:r w:rsidR="004A73CD">
          <w:rPr>
            <w:rFonts w:ascii="Times New Roman" w:eastAsia="Times New Roman" w:hAnsi="Times New Roman" w:cs="Times New Roman"/>
            <w:sz w:val="24"/>
            <w:szCs w:val="24"/>
          </w:rPr>
          <w:t>e</w:t>
        </w:r>
        <w:r w:rsidR="004A73CD" w:rsidRPr="00CE3C66">
          <w:rPr>
            <w:rFonts w:ascii="Times New Roman" w:eastAsia="Times New Roman" w:hAnsi="Times New Roman" w:cs="Times New Roman"/>
            <w:sz w:val="24"/>
            <w:szCs w:val="24"/>
          </w:rPr>
          <w:t>parate</w:t>
        </w:r>
      </w:ins>
      <w:del w:id="142" w:author="Frank J. Rahel" w:date="2023-08-10T11:21:00Z">
        <w:r w:rsidR="00262D98" w:rsidRPr="00CE3C66" w:rsidDel="004A73CD">
          <w:rPr>
            <w:rFonts w:ascii="Times New Roman" w:eastAsia="Times New Roman" w:hAnsi="Times New Roman" w:cs="Times New Roman"/>
            <w:sz w:val="24"/>
            <w:szCs w:val="24"/>
          </w:rPr>
          <w:delText xml:space="preserve"> </w:delText>
        </w:r>
        <w:r w:rsidR="002D7109" w:rsidRPr="00CE3C66" w:rsidDel="004A73CD">
          <w:rPr>
            <w:rFonts w:ascii="Times New Roman" w:eastAsia="Times New Roman" w:hAnsi="Times New Roman" w:cs="Times New Roman"/>
            <w:sz w:val="24"/>
            <w:szCs w:val="24"/>
          </w:rPr>
          <w:delText>separate</w:delText>
        </w:r>
      </w:del>
      <w:r w:rsidR="002D7109" w:rsidRPr="00CE3C66">
        <w:rPr>
          <w:rFonts w:ascii="Times New Roman" w:eastAsia="Times New Roman" w:hAnsi="Times New Roman" w:cs="Times New Roman"/>
          <w:sz w:val="24"/>
          <w:szCs w:val="24"/>
        </w:rPr>
        <w:t xml:space="preserve"> stomach content analysis to inform </w:t>
      </w:r>
      <w:r w:rsidR="00DB7804" w:rsidRPr="00CE3C66">
        <w:rPr>
          <w:rFonts w:ascii="Times New Roman" w:eastAsia="Times New Roman" w:hAnsi="Times New Roman" w:cs="Times New Roman"/>
          <w:sz w:val="24"/>
          <w:szCs w:val="24"/>
        </w:rPr>
        <w:t xml:space="preserve">our </w:t>
      </w:r>
      <w:r w:rsidR="002D7109" w:rsidRPr="00CE3C66">
        <w:rPr>
          <w:rFonts w:ascii="Times New Roman" w:eastAsia="Times New Roman" w:hAnsi="Times New Roman" w:cs="Times New Roman"/>
          <w:sz w:val="24"/>
          <w:szCs w:val="24"/>
        </w:rPr>
        <w:t>expectation of</w:t>
      </w:r>
      <w:r w:rsidR="00DF00A0" w:rsidRPr="00CE3C66">
        <w:rPr>
          <w:rFonts w:ascii="Times New Roman" w:eastAsia="Times New Roman" w:hAnsi="Times New Roman" w:cs="Times New Roman"/>
          <w:sz w:val="24"/>
          <w:szCs w:val="24"/>
        </w:rPr>
        <w:t xml:space="preserve"> </w:t>
      </w:r>
      <w:r w:rsidR="00E15314" w:rsidRPr="00CE3C66">
        <w:rPr>
          <w:rFonts w:ascii="Times New Roman" w:eastAsia="Times New Roman" w:hAnsi="Times New Roman" w:cs="Times New Roman"/>
          <w:sz w:val="24"/>
          <w:szCs w:val="24"/>
        </w:rPr>
        <w:t xml:space="preserve">how TP </w:t>
      </w:r>
      <w:r w:rsidR="004A386C" w:rsidRPr="00CE3C66">
        <w:rPr>
          <w:rFonts w:ascii="Times New Roman" w:eastAsia="Times New Roman" w:hAnsi="Times New Roman" w:cs="Times New Roman"/>
          <w:sz w:val="24"/>
          <w:szCs w:val="24"/>
        </w:rPr>
        <w:t xml:space="preserve">of common higher order consumers </w:t>
      </w:r>
      <w:r w:rsidR="00E15314" w:rsidRPr="00CE3C66">
        <w:rPr>
          <w:rFonts w:ascii="Times New Roman" w:eastAsia="Times New Roman" w:hAnsi="Times New Roman" w:cs="Times New Roman"/>
          <w:sz w:val="24"/>
          <w:szCs w:val="24"/>
        </w:rPr>
        <w:t xml:space="preserve">might change </w:t>
      </w:r>
      <w:r w:rsidR="004A386C" w:rsidRPr="00CE3C66">
        <w:rPr>
          <w:rFonts w:ascii="Times New Roman" w:eastAsia="Times New Roman" w:hAnsi="Times New Roman" w:cs="Times New Roman"/>
          <w:sz w:val="24"/>
          <w:szCs w:val="24"/>
        </w:rPr>
        <w:t xml:space="preserve">if </w:t>
      </w:r>
      <w:ins w:id="143" w:author="Frank J. Rahel" w:date="2023-08-10T11:21:00Z">
        <w:r w:rsidR="004A73CD">
          <w:rPr>
            <w:rFonts w:ascii="Times New Roman" w:eastAsia="Times New Roman" w:hAnsi="Times New Roman" w:cs="Times New Roman"/>
            <w:sz w:val="24"/>
            <w:szCs w:val="24"/>
          </w:rPr>
          <w:t xml:space="preserve">these </w:t>
        </w:r>
      </w:ins>
      <w:del w:id="144" w:author="Frank J. Rahel" w:date="2023-08-10T11:22:00Z">
        <w:r w:rsidR="003E2752" w:rsidDel="004A73CD">
          <w:rPr>
            <w:rFonts w:ascii="Times New Roman" w:eastAsia="Times New Roman" w:hAnsi="Times New Roman" w:cs="Times New Roman"/>
            <w:sz w:val="24"/>
            <w:szCs w:val="24"/>
          </w:rPr>
          <w:delText xml:space="preserve">higher order </w:delText>
        </w:r>
      </w:del>
      <w:r w:rsidR="003E2752">
        <w:rPr>
          <w:rFonts w:ascii="Times New Roman" w:eastAsia="Times New Roman" w:hAnsi="Times New Roman" w:cs="Times New Roman"/>
          <w:sz w:val="24"/>
          <w:szCs w:val="24"/>
        </w:rPr>
        <w:t>consumers</w:t>
      </w:r>
      <w:r w:rsidR="003B1590">
        <w:rPr>
          <w:rFonts w:ascii="Times New Roman" w:eastAsia="Times New Roman" w:hAnsi="Times New Roman" w:cs="Times New Roman"/>
          <w:sz w:val="24"/>
          <w:szCs w:val="24"/>
        </w:rPr>
        <w:t xml:space="preserve"> </w:t>
      </w:r>
      <w:r w:rsidR="003E2752" w:rsidRPr="00CE3C66">
        <w:rPr>
          <w:rFonts w:ascii="Times New Roman" w:eastAsia="Times New Roman" w:hAnsi="Times New Roman" w:cs="Times New Roman"/>
          <w:sz w:val="24"/>
          <w:szCs w:val="24"/>
        </w:rPr>
        <w:t>systematic</w:t>
      </w:r>
      <w:r w:rsidR="003E2752">
        <w:rPr>
          <w:rFonts w:ascii="Times New Roman" w:eastAsia="Times New Roman" w:hAnsi="Times New Roman" w:cs="Times New Roman"/>
          <w:sz w:val="24"/>
          <w:szCs w:val="24"/>
        </w:rPr>
        <w:t>ally</w:t>
      </w:r>
      <w:r w:rsidR="00E15314" w:rsidRPr="00CE3C66">
        <w:rPr>
          <w:rFonts w:ascii="Times New Roman" w:eastAsia="Times New Roman" w:hAnsi="Times New Roman" w:cs="Times New Roman"/>
          <w:sz w:val="24"/>
          <w:szCs w:val="24"/>
        </w:rPr>
        <w:t xml:space="preserve"> change </w:t>
      </w:r>
      <w:r w:rsidR="003305A4" w:rsidRPr="00CE3C66">
        <w:rPr>
          <w:rFonts w:ascii="Times New Roman" w:eastAsia="Times New Roman" w:hAnsi="Times New Roman" w:cs="Times New Roman"/>
          <w:sz w:val="24"/>
          <w:szCs w:val="24"/>
        </w:rPr>
        <w:t>food consumption</w:t>
      </w:r>
      <w:r w:rsidR="00B2295F" w:rsidRPr="00CE3C66">
        <w:rPr>
          <w:rFonts w:ascii="Times New Roman" w:eastAsia="Times New Roman" w:hAnsi="Times New Roman" w:cs="Times New Roman"/>
          <w:sz w:val="24"/>
          <w:szCs w:val="24"/>
        </w:rPr>
        <w:t xml:space="preserve">.  </w:t>
      </w:r>
      <w:r w:rsidR="00B7258B" w:rsidRPr="00CE3C66">
        <w:rPr>
          <w:rFonts w:ascii="Times New Roman" w:eastAsia="Times New Roman" w:hAnsi="Times New Roman" w:cs="Times New Roman"/>
          <w:sz w:val="24"/>
          <w:szCs w:val="24"/>
        </w:rPr>
        <w:t xml:space="preserve">We </w:t>
      </w:r>
      <w:r w:rsidR="00527E5F" w:rsidRPr="00CE3C66">
        <w:rPr>
          <w:rFonts w:ascii="Times New Roman" w:eastAsia="Times New Roman" w:hAnsi="Times New Roman" w:cs="Times New Roman"/>
          <w:sz w:val="24"/>
          <w:szCs w:val="24"/>
        </w:rPr>
        <w:t xml:space="preserve">also </w:t>
      </w:r>
      <w:r w:rsidR="003A65E6">
        <w:rPr>
          <w:rFonts w:ascii="Times New Roman" w:eastAsia="Times New Roman" w:hAnsi="Times New Roman" w:cs="Times New Roman"/>
          <w:sz w:val="24"/>
          <w:szCs w:val="24"/>
        </w:rPr>
        <w:t>compare</w:t>
      </w:r>
      <w:r w:rsidR="00527E5F" w:rsidRPr="00CE3C66">
        <w:rPr>
          <w:rFonts w:ascii="Times New Roman" w:eastAsia="Times New Roman" w:hAnsi="Times New Roman" w:cs="Times New Roman"/>
          <w:sz w:val="24"/>
          <w:szCs w:val="24"/>
        </w:rPr>
        <w:t xml:space="preserve"> our ba</w:t>
      </w:r>
      <w:r w:rsidR="003B1590">
        <w:rPr>
          <w:rFonts w:ascii="Times New Roman" w:eastAsia="Times New Roman" w:hAnsi="Times New Roman" w:cs="Times New Roman"/>
          <w:sz w:val="24"/>
          <w:szCs w:val="24"/>
        </w:rPr>
        <w:t>se</w:t>
      </w:r>
      <w:r w:rsidR="00527E5F" w:rsidRPr="00CE3C66">
        <w:rPr>
          <w:rFonts w:ascii="Times New Roman" w:eastAsia="Times New Roman" w:hAnsi="Times New Roman" w:cs="Times New Roman"/>
          <w:sz w:val="24"/>
          <w:szCs w:val="24"/>
        </w:rPr>
        <w:t>lines to those</w:t>
      </w:r>
      <w:r w:rsidR="003B1590">
        <w:rPr>
          <w:rFonts w:ascii="Times New Roman" w:eastAsia="Times New Roman" w:hAnsi="Times New Roman" w:cs="Times New Roman"/>
          <w:sz w:val="24"/>
          <w:szCs w:val="24"/>
        </w:rPr>
        <w:t xml:space="preserve"> in</w:t>
      </w:r>
      <w:r w:rsidR="00E44E39" w:rsidRPr="00CE3C66">
        <w:rPr>
          <w:rFonts w:ascii="Times New Roman" w:eastAsia="Times New Roman" w:hAnsi="Times New Roman" w:cs="Times New Roman"/>
          <w:sz w:val="24"/>
          <w:szCs w:val="24"/>
        </w:rPr>
        <w:t xml:space="preserve"> Danish Lowland </w:t>
      </w:r>
      <w:r w:rsidR="00835902" w:rsidRPr="00CE3C66">
        <w:rPr>
          <w:rFonts w:ascii="Times New Roman" w:eastAsia="Times New Roman" w:hAnsi="Times New Roman" w:cs="Times New Roman"/>
          <w:sz w:val="24"/>
          <w:szCs w:val="24"/>
        </w:rPr>
        <w:t>s</w:t>
      </w:r>
      <w:r w:rsidR="00E44E39" w:rsidRPr="00CE3C66">
        <w:rPr>
          <w:rFonts w:ascii="Times New Roman" w:eastAsia="Times New Roman" w:hAnsi="Times New Roman" w:cs="Times New Roman"/>
          <w:sz w:val="24"/>
          <w:szCs w:val="24"/>
        </w:rPr>
        <w:t>treams (</w:t>
      </w:r>
      <w:r w:rsidR="00835902" w:rsidRPr="00CE3C66">
        <w:rPr>
          <w:rFonts w:ascii="Times New Roman" w:eastAsia="Times New Roman" w:hAnsi="Times New Roman" w:cs="Times New Roman"/>
          <w:sz w:val="24"/>
          <w:szCs w:val="24"/>
        </w:rPr>
        <w:t>Kristensen et al.</w:t>
      </w:r>
      <w:del w:id="145" w:author="Frank J. Rahel" w:date="2023-08-10T11:22:00Z">
        <w:r w:rsidR="00835902" w:rsidRPr="00CE3C66" w:rsidDel="004A73CD">
          <w:rPr>
            <w:rFonts w:ascii="Times New Roman" w:eastAsia="Times New Roman" w:hAnsi="Times New Roman" w:cs="Times New Roman"/>
            <w:sz w:val="24"/>
            <w:szCs w:val="24"/>
          </w:rPr>
          <w:delText>,</w:delText>
        </w:r>
      </w:del>
      <w:r w:rsidR="00835902" w:rsidRPr="00CE3C66">
        <w:rPr>
          <w:rFonts w:ascii="Times New Roman" w:eastAsia="Times New Roman" w:hAnsi="Times New Roman" w:cs="Times New Roman"/>
          <w:sz w:val="24"/>
          <w:szCs w:val="24"/>
        </w:rPr>
        <w:t xml:space="preserve"> 2016) to</w:t>
      </w:r>
      <w:r w:rsidR="00392BA7" w:rsidRPr="00CE3C66">
        <w:rPr>
          <w:rFonts w:ascii="Times New Roman" w:eastAsia="Times New Roman" w:hAnsi="Times New Roman" w:cs="Times New Roman"/>
          <w:sz w:val="24"/>
          <w:szCs w:val="24"/>
        </w:rPr>
        <w:t xml:space="preserve"> look for consensus between regions.</w:t>
      </w:r>
      <w:r w:rsidR="003B1590">
        <w:rPr>
          <w:rFonts w:ascii="Times New Roman" w:eastAsia="Times New Roman" w:hAnsi="Times New Roman" w:cs="Times New Roman"/>
          <w:sz w:val="24"/>
          <w:szCs w:val="24"/>
        </w:rPr>
        <w:t xml:space="preserve">  Improving standardized </w:t>
      </w:r>
      <w:r w:rsidR="003A65E6">
        <w:rPr>
          <w:rFonts w:ascii="Times New Roman" w:eastAsia="Times New Roman" w:hAnsi="Times New Roman" w:cs="Times New Roman"/>
          <w:sz w:val="24"/>
          <w:szCs w:val="24"/>
        </w:rPr>
        <w:t xml:space="preserve">methods </w:t>
      </w:r>
      <w:ins w:id="146" w:author="Frank J. Rahel" w:date="2023-08-10T11:23:00Z">
        <w:r w:rsidR="004A73CD">
          <w:rPr>
            <w:rFonts w:ascii="Times New Roman" w:eastAsia="Times New Roman" w:hAnsi="Times New Roman" w:cs="Times New Roman"/>
            <w:sz w:val="24"/>
            <w:szCs w:val="24"/>
          </w:rPr>
          <w:t>for</w:t>
        </w:r>
      </w:ins>
      <w:del w:id="147" w:author="Frank J. Rahel" w:date="2023-08-10T11:23:00Z">
        <w:r w:rsidR="003A65E6" w:rsidDel="004A73CD">
          <w:rPr>
            <w:rFonts w:ascii="Times New Roman" w:eastAsia="Times New Roman" w:hAnsi="Times New Roman" w:cs="Times New Roman"/>
            <w:sz w:val="24"/>
            <w:szCs w:val="24"/>
          </w:rPr>
          <w:delText>and</w:delText>
        </w:r>
      </w:del>
      <w:r w:rsidR="00A575AD">
        <w:rPr>
          <w:rFonts w:ascii="Times New Roman" w:eastAsia="Times New Roman" w:hAnsi="Times New Roman" w:cs="Times New Roman"/>
          <w:sz w:val="24"/>
          <w:szCs w:val="24"/>
        </w:rPr>
        <w:t xml:space="preserve"> finding baselines that are </w:t>
      </w:r>
      <w:ins w:id="148" w:author="Frank J. Rahel" w:date="2023-08-10T11:24:00Z">
        <w:r w:rsidR="004A73CD">
          <w:rPr>
            <w:rFonts w:ascii="Times New Roman" w:eastAsia="Times New Roman" w:hAnsi="Times New Roman" w:cs="Times New Roman"/>
            <w:sz w:val="24"/>
            <w:szCs w:val="24"/>
          </w:rPr>
          <w:t xml:space="preserve">applicable across </w:t>
        </w:r>
      </w:ins>
      <w:del w:id="149" w:author="Frank J. Rahel" w:date="2023-08-10T11:23:00Z">
        <w:r w:rsidR="00A575AD" w:rsidDel="004A73CD">
          <w:rPr>
            <w:rFonts w:ascii="Times New Roman" w:eastAsia="Times New Roman" w:hAnsi="Times New Roman" w:cs="Times New Roman"/>
            <w:sz w:val="24"/>
            <w:szCs w:val="24"/>
          </w:rPr>
          <w:delText xml:space="preserve">sufficient between </w:delText>
        </w:r>
      </w:del>
      <w:r w:rsidR="00A575AD">
        <w:rPr>
          <w:rFonts w:ascii="Times New Roman" w:eastAsia="Times New Roman" w:hAnsi="Times New Roman" w:cs="Times New Roman"/>
          <w:sz w:val="24"/>
          <w:szCs w:val="24"/>
        </w:rPr>
        <w:t xml:space="preserve">regions </w:t>
      </w:r>
      <w:r w:rsidR="00BA5751">
        <w:rPr>
          <w:rFonts w:ascii="Times New Roman" w:eastAsia="Times New Roman" w:hAnsi="Times New Roman" w:cs="Times New Roman"/>
          <w:sz w:val="24"/>
          <w:szCs w:val="24"/>
        </w:rPr>
        <w:t>should help future studies</w:t>
      </w:r>
      <w:r w:rsidR="003D30D5">
        <w:rPr>
          <w:rFonts w:ascii="Times New Roman" w:eastAsia="Times New Roman" w:hAnsi="Times New Roman" w:cs="Times New Roman"/>
          <w:sz w:val="24"/>
          <w:szCs w:val="24"/>
        </w:rPr>
        <w:t xml:space="preserve"> better</w:t>
      </w:r>
      <w:r w:rsidR="003A65E6">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identify and understand</w:t>
      </w:r>
      <w:r w:rsidR="00BA5751">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 xml:space="preserve">drivers of </w:t>
      </w:r>
      <w:r w:rsidR="005D1CA9">
        <w:rPr>
          <w:rFonts w:ascii="Times New Roman" w:eastAsia="Times New Roman" w:hAnsi="Times New Roman" w:cs="Times New Roman"/>
          <w:sz w:val="24"/>
          <w:szCs w:val="24"/>
        </w:rPr>
        <w:t xml:space="preserve">trophic structure across </w:t>
      </w:r>
      <w:r w:rsidR="00643FE0">
        <w:rPr>
          <w:rFonts w:ascii="Times New Roman" w:eastAsia="Times New Roman" w:hAnsi="Times New Roman" w:cs="Times New Roman"/>
          <w:sz w:val="24"/>
          <w:szCs w:val="24"/>
        </w:rPr>
        <w:t>space</w:t>
      </w:r>
      <w:r w:rsidR="005D1CA9">
        <w:rPr>
          <w:rFonts w:ascii="Times New Roman" w:eastAsia="Times New Roman" w:hAnsi="Times New Roman" w:cs="Times New Roman"/>
          <w:sz w:val="24"/>
          <w:szCs w:val="24"/>
        </w:rPr>
        <w:t xml:space="preserve"> and </w:t>
      </w:r>
      <w:r w:rsidR="00643FE0">
        <w:rPr>
          <w:rFonts w:ascii="Times New Roman" w:eastAsia="Times New Roman" w:hAnsi="Times New Roman" w:cs="Times New Roman"/>
          <w:sz w:val="24"/>
          <w:szCs w:val="24"/>
        </w:rPr>
        <w:t>time</w:t>
      </w:r>
      <w:r w:rsidR="005D1CA9">
        <w:rPr>
          <w:rFonts w:ascii="Times New Roman" w:eastAsia="Times New Roman" w:hAnsi="Times New Roman" w:cs="Times New Roman"/>
          <w:sz w:val="24"/>
          <w:szCs w:val="24"/>
        </w:rPr>
        <w:t>.</w:t>
      </w:r>
    </w:p>
    <w:p w14:paraId="1A99DF8B"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Methods</w:t>
      </w:r>
    </w:p>
    <w:p w14:paraId="1C2193E4"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Study system and site selection</w:t>
      </w:r>
    </w:p>
    <w:p w14:paraId="4F3354BD" w14:textId="310045E3"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 sampled sixteen 2</w:t>
      </w:r>
      <w:r w:rsidRPr="00C70282">
        <w:rPr>
          <w:rFonts w:ascii="Times New Roman" w:eastAsia="Times New Roman" w:hAnsi="Times New Roman" w:cs="Times New Roman"/>
          <w:sz w:val="24"/>
          <w:szCs w:val="24"/>
          <w:vertAlign w:val="superscript"/>
        </w:rPr>
        <w:t>nd</w:t>
      </w:r>
      <w:r w:rsidRPr="00C70282">
        <w:rPr>
          <w:rFonts w:ascii="Times New Roman" w:eastAsia="Times New Roman" w:hAnsi="Times New Roman" w:cs="Times New Roman"/>
          <w:sz w:val="24"/>
          <w:szCs w:val="24"/>
        </w:rPr>
        <w:t>-5</w:t>
      </w:r>
      <w:r w:rsidRPr="00C70282">
        <w:rPr>
          <w:rFonts w:ascii="Times New Roman" w:eastAsia="Times New Roman" w:hAnsi="Times New Roman" w:cs="Times New Roman"/>
          <w:sz w:val="24"/>
          <w:szCs w:val="24"/>
          <w:vertAlign w:val="superscript"/>
        </w:rPr>
        <w:t>th</w:t>
      </w:r>
      <w:r w:rsidRPr="00C70282">
        <w:rPr>
          <w:rFonts w:ascii="Times New Roman" w:eastAsia="Times New Roman" w:hAnsi="Times New Roman" w:cs="Times New Roman"/>
          <w:sz w:val="24"/>
          <w:szCs w:val="24"/>
        </w:rPr>
        <w:t xml:space="preserve"> order stream sites distributed along the Rocky Mountain—Great Plains ecotone. </w:t>
      </w:r>
      <w:r w:rsidR="00CE4866" w:rsidRPr="00C70282">
        <w:rPr>
          <w:rFonts w:ascii="Times New Roman" w:eastAsia="Times New Roman" w:hAnsi="Times New Roman" w:cs="Times New Roman"/>
          <w:sz w:val="24"/>
          <w:szCs w:val="24"/>
        </w:rPr>
        <w:t xml:space="preserve">Sites spanned the longitudinal (i.e., upstream-downstream) gradient of the three primary tributaries to the North Platte River in Wyoming, USA (Figure 1). The Sweetwater, </w:t>
      </w:r>
      <w:r w:rsidR="00CE4866" w:rsidRPr="00C70282">
        <w:rPr>
          <w:rFonts w:ascii="Times New Roman" w:eastAsia="Times New Roman" w:hAnsi="Times New Roman" w:cs="Times New Roman"/>
          <w:sz w:val="24"/>
          <w:szCs w:val="24"/>
        </w:rPr>
        <w:lastRenderedPageBreak/>
        <w:t>Medicine Bow and Laramie rivers are snowmelt dominated with peak flows occurring in the spring and base flows occurring by mid-summer.  Along these tributaries, sites</w:t>
      </w:r>
      <w:r w:rsidRPr="00C70282">
        <w:rPr>
          <w:rFonts w:ascii="Times New Roman" w:eastAsia="Times New Roman" w:hAnsi="Times New Roman" w:cs="Times New Roman"/>
          <w:sz w:val="24"/>
          <w:szCs w:val="24"/>
        </w:rPr>
        <w:t xml:space="preserve"> were selected to represent an environmental gradient based on elevation and land-use that resulted in a wide variation of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at the base of local food webs. </w:t>
      </w:r>
      <w:r w:rsidR="008514AF" w:rsidRPr="00C70282">
        <w:rPr>
          <w:rFonts w:ascii="Times New Roman" w:eastAsia="Times New Roman" w:hAnsi="Times New Roman" w:cs="Times New Roman"/>
          <w:sz w:val="24"/>
          <w:szCs w:val="24"/>
        </w:rPr>
        <w:t xml:space="preserve">Sites located at the </w:t>
      </w:r>
      <w:r w:rsidR="00293437" w:rsidRPr="00C70282">
        <w:rPr>
          <w:rFonts w:ascii="Times New Roman" w:eastAsia="Times New Roman" w:hAnsi="Times New Roman" w:cs="Times New Roman"/>
          <w:sz w:val="24"/>
          <w:szCs w:val="24"/>
        </w:rPr>
        <w:t>high elevation</w:t>
      </w:r>
      <w:r w:rsidR="00BE0C42" w:rsidRPr="00C70282">
        <w:rPr>
          <w:rFonts w:ascii="Times New Roman" w:eastAsia="Times New Roman" w:hAnsi="Times New Roman" w:cs="Times New Roman"/>
          <w:sz w:val="24"/>
          <w:szCs w:val="24"/>
        </w:rPr>
        <w:t xml:space="preserve"> were</w:t>
      </w:r>
      <w:r w:rsidR="008514AF" w:rsidRPr="00C70282">
        <w:rPr>
          <w:rFonts w:ascii="Times New Roman" w:eastAsia="Times New Roman" w:hAnsi="Times New Roman" w:cs="Times New Roman"/>
          <w:sz w:val="24"/>
          <w:szCs w:val="24"/>
        </w:rPr>
        <w:t xml:space="preserve"> dominated by natural </w:t>
      </w:r>
      <w:r w:rsidRPr="00C70282">
        <w:rPr>
          <w:rFonts w:ascii="Times New Roman" w:eastAsia="Times New Roman" w:hAnsi="Times New Roman" w:cs="Times New Roman"/>
          <w:sz w:val="24"/>
          <w:szCs w:val="24"/>
        </w:rPr>
        <w:t>forested land at high elevations</w:t>
      </w:r>
      <w:r w:rsidR="008514AF" w:rsidRPr="00C70282">
        <w:rPr>
          <w:rFonts w:ascii="Times New Roman" w:eastAsia="Times New Roman" w:hAnsi="Times New Roman" w:cs="Times New Roman"/>
          <w:sz w:val="24"/>
          <w:szCs w:val="24"/>
        </w:rPr>
        <w:t xml:space="preserve">, and sites at </w:t>
      </w:r>
      <w:r w:rsidR="00BE0C42" w:rsidRPr="00C70282">
        <w:rPr>
          <w:rFonts w:ascii="Times New Roman" w:eastAsia="Times New Roman" w:hAnsi="Times New Roman" w:cs="Times New Roman"/>
          <w:sz w:val="24"/>
          <w:szCs w:val="24"/>
        </w:rPr>
        <w:t xml:space="preserve">low elevation </w:t>
      </w:r>
      <w:r w:rsidR="008514AF" w:rsidRPr="00C70282">
        <w:rPr>
          <w:rFonts w:ascii="Times New Roman" w:eastAsia="Times New Roman" w:hAnsi="Times New Roman" w:cs="Times New Roman"/>
          <w:sz w:val="24"/>
          <w:szCs w:val="24"/>
        </w:rPr>
        <w:t>we</w:t>
      </w:r>
      <w:r w:rsidR="00293437" w:rsidRPr="00C70282">
        <w:rPr>
          <w:rFonts w:ascii="Times New Roman" w:eastAsia="Times New Roman" w:hAnsi="Times New Roman" w:cs="Times New Roman"/>
          <w:sz w:val="24"/>
          <w:szCs w:val="24"/>
        </w:rPr>
        <w:t>re dominated by a</w:t>
      </w:r>
      <w:r w:rsidRPr="00C70282">
        <w:rPr>
          <w:rFonts w:ascii="Times New Roman" w:eastAsia="Times New Roman" w:hAnsi="Times New Roman" w:cs="Times New Roman"/>
          <w:sz w:val="24"/>
          <w:szCs w:val="24"/>
        </w:rPr>
        <w:t>gricultural</w:t>
      </w:r>
      <w:r w:rsidR="00293437"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with some urbanization at low elevations. </w:t>
      </w:r>
      <w:r w:rsidR="00E42874" w:rsidRPr="00C70282">
        <w:rPr>
          <w:rFonts w:ascii="Times New Roman" w:eastAsia="Times New Roman" w:hAnsi="Times New Roman" w:cs="Times New Roman"/>
          <w:sz w:val="24"/>
          <w:szCs w:val="24"/>
        </w:rPr>
        <w:t>These streams vary in land-use characteristics moving from upstream headwaters to downstream reaches, making them good systems to identify a widely usable and reliable baseline indicator.</w:t>
      </w:r>
    </w:p>
    <w:p w14:paraId="7F46B85D" w14:textId="77777777" w:rsidR="00A23148" w:rsidRPr="00C70282" w:rsidRDefault="00DF00A0" w:rsidP="00FB1D3E">
      <w:pPr>
        <w:shd w:val="clear" w:color="auto" w:fill="FFFFFF"/>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 xml:space="preserve">Longitudinal gradient and land use index variable </w:t>
      </w:r>
    </w:p>
    <w:p w14:paraId="571BC297" w14:textId="423DDB54" w:rsidR="00A23148" w:rsidRPr="00C70282" w:rsidRDefault="006C7E7A" w:rsidP="00FB1D3E">
      <w:pPr>
        <w:shd w:val="clear" w:color="auto" w:fill="FFFFFF"/>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account for all sources of background variability in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we used a synthetic variable for a site’s location along the longitudinal stream gradient </w:t>
      </w:r>
      <w:r w:rsidRPr="00C70282">
        <w:rPr>
          <w:rFonts w:ascii="Times New Roman" w:eastAsia="Times New Roman" w:hAnsi="Times New Roman" w:cs="Times New Roman"/>
          <w:sz w:val="24"/>
          <w:szCs w:val="24"/>
        </w:rPr>
        <w:fldChar w:fldCharType="begin"/>
      </w:r>
      <w:r w:rsidRPr="00C70282">
        <w:rPr>
          <w:rFonts w:ascii="Times New Roman" w:eastAsia="Times New Roman" w:hAnsi="Times New Roman" w:cs="Times New Roman"/>
          <w:sz w:val="24"/>
          <w:szCs w:val="24"/>
        </w:rPr>
        <w:instrText xml:space="preserve"> ADDIN ZOTERO_ITEM CSL_CITATION {"citationID":"FoPCnWIG","properties":{"formattedCitation":"(Maitland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Pr="00C70282">
        <w:rPr>
          <w:rFonts w:ascii="Times New Roman" w:eastAsia="Times New Roman" w:hAnsi="Times New Roman" w:cs="Times New Roman"/>
          <w:sz w:val="24"/>
          <w:szCs w:val="24"/>
        </w:rPr>
        <w:fldChar w:fldCharType="separate"/>
      </w:r>
      <w:r w:rsidRPr="00C70282">
        <w:rPr>
          <w:rFonts w:ascii="Times New Roman" w:eastAsia="Times New Roman" w:hAnsi="Times New Roman" w:cs="Times New Roman"/>
          <w:noProof/>
          <w:sz w:val="24"/>
          <w:szCs w:val="24"/>
        </w:rPr>
        <w:t>(Maitland &amp; Rahel, 2023)</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Previous</w:t>
      </w:r>
      <w:ins w:id="150" w:author="Frank J. Rahel" w:date="2023-08-10T11:43:00Z">
        <w:r w:rsidR="00CE042B">
          <w:rPr>
            <w:rFonts w:ascii="Times New Roman" w:eastAsia="Times New Roman" w:hAnsi="Times New Roman" w:cs="Times New Roman"/>
            <w:sz w:val="24"/>
            <w:szCs w:val="24"/>
          </w:rPr>
          <w:t xml:space="preserve"> studies used </w:t>
        </w:r>
      </w:ins>
      <w:del w:id="151" w:author="Frank J. Rahel" w:date="2023-08-10T11:43:00Z">
        <w:r w:rsidRPr="00C70282" w:rsidDel="00CE042B">
          <w:rPr>
            <w:rFonts w:ascii="Times New Roman" w:eastAsia="Times New Roman" w:hAnsi="Times New Roman" w:cs="Times New Roman"/>
            <w:sz w:val="24"/>
            <w:szCs w:val="24"/>
          </w:rPr>
          <w:delText xml:space="preserve">ly </w:delText>
        </w:r>
      </w:del>
      <w:r w:rsidRPr="00C70282">
        <w:rPr>
          <w:rFonts w:ascii="Times New Roman" w:eastAsia="Times New Roman" w:hAnsi="Times New Roman" w:cs="Times New Roman"/>
          <w:sz w:val="24"/>
          <w:szCs w:val="24"/>
        </w:rPr>
        <w:t>p</w:t>
      </w:r>
      <w:r w:rsidR="003C1DE9" w:rsidRPr="00C70282">
        <w:rPr>
          <w:rFonts w:ascii="Times New Roman" w:eastAsia="Times New Roman" w:hAnsi="Times New Roman" w:cs="Times New Roman"/>
          <w:sz w:val="24"/>
          <w:szCs w:val="24"/>
        </w:rPr>
        <w:t>ercent</w:t>
      </w:r>
      <w:r w:rsidR="00DF00A0" w:rsidRPr="00C70282">
        <w:rPr>
          <w:rFonts w:ascii="Times New Roman" w:eastAsia="Times New Roman" w:hAnsi="Times New Roman" w:cs="Times New Roman"/>
          <w:sz w:val="24"/>
          <w:szCs w:val="24"/>
        </w:rPr>
        <w:t xml:space="preserve"> natural land cover </w:t>
      </w:r>
      <w:r w:rsidRPr="00C70282">
        <w:rPr>
          <w:rFonts w:ascii="Times New Roman" w:eastAsia="Times New Roman" w:hAnsi="Times New Roman" w:cs="Times New Roman"/>
          <w:sz w:val="24"/>
          <w:szCs w:val="24"/>
        </w:rPr>
        <w:t xml:space="preserve">alone </w:t>
      </w:r>
      <w:del w:id="152" w:author="Frank J. Rahel" w:date="2023-08-10T11:44:00Z">
        <w:r w:rsidRPr="00C70282" w:rsidDel="00CE042B">
          <w:rPr>
            <w:rFonts w:ascii="Times New Roman" w:eastAsia="Times New Roman" w:hAnsi="Times New Roman" w:cs="Times New Roman"/>
            <w:sz w:val="24"/>
            <w:szCs w:val="24"/>
          </w:rPr>
          <w:delText>was</w:delText>
        </w:r>
        <w:r w:rsidR="00EA0297" w:rsidRPr="00C70282" w:rsidDel="00CE042B">
          <w:rPr>
            <w:rFonts w:ascii="Times New Roman" w:eastAsia="Times New Roman" w:hAnsi="Times New Roman" w:cs="Times New Roman"/>
            <w:sz w:val="24"/>
            <w:szCs w:val="24"/>
          </w:rPr>
          <w:delText xml:space="preserve"> used</w:delText>
        </w:r>
        <w:r w:rsidR="00DF00A0" w:rsidRPr="00C70282" w:rsidDel="00CE042B">
          <w:rPr>
            <w:rFonts w:ascii="Times New Roman" w:eastAsia="Times New Roman" w:hAnsi="Times New Roman" w:cs="Times New Roman"/>
            <w:sz w:val="24"/>
            <w:szCs w:val="24"/>
          </w:rPr>
          <w:delText xml:space="preserve"> </w:delText>
        </w:r>
      </w:del>
      <w:r w:rsidR="00BE7424" w:rsidRPr="00C70282">
        <w:rPr>
          <w:rFonts w:ascii="Times New Roman" w:eastAsia="Times New Roman" w:hAnsi="Times New Roman" w:cs="Times New Roman"/>
          <w:sz w:val="24"/>
          <w:szCs w:val="24"/>
        </w:rPr>
        <w:t>to compare δ</w:t>
      </w:r>
      <w:r w:rsidR="00BE7424" w:rsidRPr="00C70282">
        <w:rPr>
          <w:rFonts w:ascii="Times New Roman" w:eastAsia="Times New Roman" w:hAnsi="Times New Roman" w:cs="Times New Roman"/>
          <w:sz w:val="24"/>
          <w:szCs w:val="24"/>
          <w:vertAlign w:val="superscript"/>
        </w:rPr>
        <w:t>15</w:t>
      </w:r>
      <w:r w:rsidR="00BE7424" w:rsidRPr="00C70282">
        <w:rPr>
          <w:rFonts w:ascii="Times New Roman" w:eastAsia="Times New Roman" w:hAnsi="Times New Roman" w:cs="Times New Roman"/>
          <w:sz w:val="24"/>
          <w:szCs w:val="24"/>
        </w:rPr>
        <w:t>N values among potential baselines</w:t>
      </w:r>
      <w:r w:rsidR="0054619E" w:rsidRPr="00C70282">
        <w:rPr>
          <w:rFonts w:ascii="Times New Roman" w:eastAsia="Times New Roman" w:hAnsi="Times New Roman" w:cs="Times New Roman"/>
          <w:sz w:val="24"/>
          <w:szCs w:val="24"/>
        </w:rPr>
        <w:t>. Changes in</w:t>
      </w:r>
      <w:r w:rsidR="00BE7424" w:rsidRPr="00C70282">
        <w:rPr>
          <w:rFonts w:ascii="Times New Roman" w:eastAsia="Times New Roman" w:hAnsi="Times New Roman" w:cs="Times New Roman"/>
          <w:sz w:val="24"/>
          <w:szCs w:val="24"/>
        </w:rPr>
        <w:t xml:space="preserve"> </w:t>
      </w:r>
      <w:r w:rsidR="00325E3D" w:rsidRPr="00C70282">
        <w:rPr>
          <w:rFonts w:ascii="Times New Roman" w:eastAsia="Times New Roman" w:hAnsi="Times New Roman" w:cs="Times New Roman"/>
          <w:sz w:val="24"/>
          <w:szCs w:val="24"/>
        </w:rPr>
        <w:t xml:space="preserve">natural land cover </w:t>
      </w:r>
      <w:r w:rsidR="00561A86" w:rsidRPr="00C70282">
        <w:rPr>
          <w:rFonts w:ascii="Times New Roman" w:eastAsia="Times New Roman" w:hAnsi="Times New Roman" w:cs="Times New Roman"/>
          <w:sz w:val="24"/>
          <w:szCs w:val="24"/>
        </w:rPr>
        <w:t>can track</w:t>
      </w:r>
      <w:r w:rsidR="00357B65" w:rsidRPr="00C70282">
        <w:rPr>
          <w:rFonts w:ascii="Times New Roman" w:eastAsia="Times New Roman" w:hAnsi="Times New Roman" w:cs="Times New Roman"/>
          <w:sz w:val="24"/>
          <w:szCs w:val="24"/>
        </w:rPr>
        <w:t xml:space="preserve"> </w:t>
      </w:r>
      <w:r w:rsidR="000A30CB" w:rsidRPr="00C70282">
        <w:rPr>
          <w:rFonts w:ascii="Times New Roman" w:eastAsia="Times New Roman" w:hAnsi="Times New Roman" w:cs="Times New Roman"/>
          <w:sz w:val="24"/>
          <w:szCs w:val="24"/>
        </w:rPr>
        <w:t>inflate</w:t>
      </w:r>
      <w:r w:rsidR="00561A86" w:rsidRPr="00C70282">
        <w:rPr>
          <w:rFonts w:ascii="Times New Roman" w:eastAsia="Times New Roman" w:hAnsi="Times New Roman" w:cs="Times New Roman"/>
          <w:sz w:val="24"/>
          <w:szCs w:val="24"/>
        </w:rPr>
        <w:t>d</w:t>
      </w:r>
      <w:r w:rsidR="00DF00A0" w:rsidRPr="00C70282">
        <w:rPr>
          <w:rFonts w:ascii="Times New Roman" w:eastAsia="Times New Roman" w:hAnsi="Times New Roman" w:cs="Times New Roman"/>
          <w:sz w:val="24"/>
          <w:szCs w:val="24"/>
        </w:rPr>
        <w:t xml:space="preserve">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w:t>
      </w:r>
      <w:r w:rsidR="00561A86" w:rsidRPr="00C70282">
        <w:rPr>
          <w:rFonts w:ascii="Times New Roman" w:eastAsia="Times New Roman" w:hAnsi="Times New Roman" w:cs="Times New Roman"/>
          <w:sz w:val="24"/>
          <w:szCs w:val="24"/>
        </w:rPr>
        <w:t xml:space="preserve"> caused by </w:t>
      </w:r>
      <w:r w:rsidR="00C351B9" w:rsidRPr="00C70282">
        <w:rPr>
          <w:rFonts w:ascii="Times New Roman" w:eastAsia="Times New Roman" w:hAnsi="Times New Roman" w:cs="Times New Roman"/>
          <w:sz w:val="24"/>
          <w:szCs w:val="24"/>
        </w:rPr>
        <w:t>agriculture and urban</w:t>
      </w:r>
      <w:r w:rsidR="00655F13" w:rsidRPr="00C70282">
        <w:rPr>
          <w:rFonts w:ascii="Times New Roman" w:eastAsia="Times New Roman" w:hAnsi="Times New Roman" w:cs="Times New Roman"/>
          <w:sz w:val="24"/>
          <w:szCs w:val="24"/>
        </w:rPr>
        <w:t xml:space="preserve">ization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{"citationID":"YS0RiTJ1","properties":{"formattedCitation":"(Kristensen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(Kristensen et al. 2016)</w:t>
      </w:r>
      <w:r w:rsidR="00075D34" w:rsidRPr="00C70282">
        <w:rPr>
          <w:rFonts w:ascii="Times New Roman" w:eastAsia="Times New Roman" w:hAnsi="Times New Roman" w:cs="Times New Roman"/>
          <w:sz w:val="24"/>
          <w:szCs w:val="24"/>
        </w:rPr>
        <w:fldChar w:fldCharType="end"/>
      </w:r>
      <w:ins w:id="153" w:author="Frank J. Rahel" w:date="2023-08-10T11:44:00Z">
        <w:r w:rsidR="00CE042B">
          <w:rPr>
            <w:rFonts w:ascii="Times New Roman" w:eastAsia="Times New Roman" w:hAnsi="Times New Roman" w:cs="Times New Roman"/>
            <w:sz w:val="24"/>
            <w:szCs w:val="24"/>
          </w:rPr>
          <w:t xml:space="preserve"> but these </w:t>
        </w:r>
      </w:ins>
      <w:del w:id="154" w:author="Frank J. Rahel" w:date="2023-08-10T11:44:00Z">
        <w:r w:rsidR="000A30CB" w:rsidRPr="00C70282" w:rsidDel="00CE042B">
          <w:rPr>
            <w:rFonts w:ascii="Times New Roman" w:eastAsia="Times New Roman" w:hAnsi="Times New Roman" w:cs="Times New Roman"/>
            <w:sz w:val="24"/>
            <w:szCs w:val="24"/>
          </w:rPr>
          <w:delText>.</w:delText>
        </w:r>
        <w:r w:rsidR="0081468E" w:rsidRPr="00C70282" w:rsidDel="00CE042B">
          <w:rPr>
            <w:rFonts w:ascii="Times New Roman" w:eastAsia="Times New Roman" w:hAnsi="Times New Roman" w:cs="Times New Roman"/>
            <w:sz w:val="24"/>
            <w:szCs w:val="24"/>
          </w:rPr>
          <w:delText xml:space="preserve">  But</w:delText>
        </w:r>
        <w:r w:rsidR="00655F13" w:rsidRPr="00C70282" w:rsidDel="00CE042B">
          <w:rPr>
            <w:rFonts w:ascii="Times New Roman" w:eastAsia="Times New Roman" w:hAnsi="Times New Roman" w:cs="Times New Roman"/>
            <w:sz w:val="24"/>
            <w:szCs w:val="24"/>
          </w:rPr>
          <w:delText xml:space="preserve"> agriculture and urbaniz</w:delText>
        </w:r>
      </w:del>
      <w:del w:id="155" w:author="Frank J. Rahel" w:date="2023-08-10T11:45:00Z">
        <w:r w:rsidR="00655F13" w:rsidRPr="00C70282" w:rsidDel="00CE042B">
          <w:rPr>
            <w:rFonts w:ascii="Times New Roman" w:eastAsia="Times New Roman" w:hAnsi="Times New Roman" w:cs="Times New Roman"/>
            <w:sz w:val="24"/>
            <w:szCs w:val="24"/>
          </w:rPr>
          <w:delText xml:space="preserve">ation </w:delText>
        </w:r>
      </w:del>
      <w:r w:rsidR="00BB7FD0" w:rsidRPr="00C70282">
        <w:rPr>
          <w:rFonts w:ascii="Times New Roman" w:eastAsia="Times New Roman" w:hAnsi="Times New Roman" w:cs="Times New Roman"/>
          <w:sz w:val="24"/>
          <w:szCs w:val="24"/>
        </w:rPr>
        <w:t>are not the only source</w:t>
      </w:r>
      <w:ins w:id="156" w:author="Frank J. Rahel" w:date="2023-08-10T11:45:00Z">
        <w:r w:rsidR="00CE042B">
          <w:rPr>
            <w:rFonts w:ascii="Times New Roman" w:eastAsia="Times New Roman" w:hAnsi="Times New Roman" w:cs="Times New Roman"/>
            <w:sz w:val="24"/>
            <w:szCs w:val="24"/>
          </w:rPr>
          <w:t>s</w:t>
        </w:r>
      </w:ins>
      <w:r w:rsidR="00BB7FD0" w:rsidRPr="00C70282">
        <w:rPr>
          <w:rFonts w:ascii="Times New Roman" w:eastAsia="Times New Roman" w:hAnsi="Times New Roman" w:cs="Times New Roman"/>
          <w:sz w:val="24"/>
          <w:szCs w:val="24"/>
        </w:rPr>
        <w:t xml:space="preserve"> of</w:t>
      </w:r>
      <w:r w:rsidR="00075A93" w:rsidRPr="00C70282">
        <w:rPr>
          <w:rFonts w:ascii="Times New Roman" w:eastAsia="Times New Roman" w:hAnsi="Times New Roman" w:cs="Times New Roman"/>
          <w:sz w:val="24"/>
          <w:szCs w:val="24"/>
        </w:rPr>
        <w:t xml:space="preserve"> background</w:t>
      </w:r>
      <w:r w:rsidR="0081468E" w:rsidRPr="00C70282">
        <w:rPr>
          <w:rFonts w:ascii="Times New Roman" w:eastAsia="Times New Roman" w:hAnsi="Times New Roman" w:cs="Times New Roman"/>
          <w:sz w:val="24"/>
          <w:szCs w:val="24"/>
        </w:rPr>
        <w:t xml:space="preserve"> variation in δ</w:t>
      </w:r>
      <w:r w:rsidR="0081468E" w:rsidRPr="00C70282">
        <w:rPr>
          <w:rFonts w:ascii="Times New Roman" w:eastAsia="Times New Roman" w:hAnsi="Times New Roman" w:cs="Times New Roman"/>
          <w:sz w:val="24"/>
          <w:szCs w:val="24"/>
          <w:vertAlign w:val="superscript"/>
        </w:rPr>
        <w:t>15</w:t>
      </w:r>
      <w:r w:rsidR="0081468E" w:rsidRPr="00C70282">
        <w:rPr>
          <w:rFonts w:ascii="Times New Roman" w:eastAsia="Times New Roman" w:hAnsi="Times New Roman" w:cs="Times New Roman"/>
          <w:sz w:val="24"/>
          <w:szCs w:val="24"/>
        </w:rPr>
        <w:t>N values</w:t>
      </w:r>
      <w:ins w:id="157" w:author="Frank J. Rahel" w:date="2023-08-10T11:45:00Z">
        <w:r w:rsidR="00CE042B">
          <w:rPr>
            <w:rFonts w:ascii="Times New Roman" w:eastAsia="Times New Roman" w:hAnsi="Times New Roman" w:cs="Times New Roman"/>
            <w:sz w:val="24"/>
            <w:szCs w:val="24"/>
          </w:rPr>
          <w:t>.  G</w:t>
        </w:r>
      </w:ins>
      <w:del w:id="158" w:author="Frank J. Rahel" w:date="2023-08-10T11:45:00Z">
        <w:r w:rsidR="00075A93" w:rsidRPr="00C70282" w:rsidDel="00CE042B">
          <w:rPr>
            <w:rFonts w:ascii="Times New Roman" w:eastAsia="Times New Roman" w:hAnsi="Times New Roman" w:cs="Times New Roman"/>
            <w:sz w:val="24"/>
            <w:szCs w:val="24"/>
          </w:rPr>
          <w:delText xml:space="preserve">, </w:delText>
        </w:r>
        <w:r w:rsidR="00152233" w:rsidRPr="00C70282" w:rsidDel="00CE042B">
          <w:rPr>
            <w:rFonts w:ascii="Times New Roman" w:eastAsia="Times New Roman" w:hAnsi="Times New Roman" w:cs="Times New Roman"/>
            <w:sz w:val="24"/>
            <w:szCs w:val="24"/>
          </w:rPr>
          <w:delText>g</w:delText>
        </w:r>
      </w:del>
      <w:r w:rsidR="00152233" w:rsidRPr="00C70282">
        <w:rPr>
          <w:rFonts w:ascii="Times New Roman" w:eastAsia="Times New Roman" w:hAnsi="Times New Roman" w:cs="Times New Roman"/>
          <w:sz w:val="24"/>
          <w:szCs w:val="24"/>
        </w:rPr>
        <w:t>eographic</w:t>
      </w:r>
      <w:r w:rsidR="003D264D" w:rsidRPr="00C70282">
        <w:rPr>
          <w:rFonts w:ascii="Times New Roman" w:eastAsia="Times New Roman" w:hAnsi="Times New Roman" w:cs="Times New Roman"/>
          <w:sz w:val="24"/>
          <w:szCs w:val="24"/>
        </w:rPr>
        <w:t xml:space="preserve"> context </w:t>
      </w:r>
      <w:r w:rsidR="000B2B72" w:rsidRPr="00C70282">
        <w:rPr>
          <w:rFonts w:ascii="Times New Roman" w:eastAsia="Times New Roman" w:hAnsi="Times New Roman" w:cs="Times New Roman"/>
          <w:sz w:val="24"/>
          <w:szCs w:val="24"/>
        </w:rPr>
        <w:t>also drives</w:t>
      </w:r>
      <w:r w:rsidR="001A176F" w:rsidRPr="00C70282">
        <w:rPr>
          <w:rFonts w:ascii="Times New Roman" w:eastAsia="Times New Roman" w:hAnsi="Times New Roman" w:cs="Times New Roman"/>
          <w:sz w:val="24"/>
          <w:szCs w:val="24"/>
        </w:rPr>
        <w:t xml:space="preserve"> background variability in δ</w:t>
      </w:r>
      <w:r w:rsidR="001A176F" w:rsidRPr="00C70282">
        <w:rPr>
          <w:rFonts w:ascii="Times New Roman" w:eastAsia="Times New Roman" w:hAnsi="Times New Roman" w:cs="Times New Roman"/>
          <w:sz w:val="24"/>
          <w:szCs w:val="24"/>
          <w:vertAlign w:val="superscript"/>
        </w:rPr>
        <w:t>15</w:t>
      </w:r>
      <w:r w:rsidR="001A176F" w:rsidRPr="00C70282">
        <w:rPr>
          <w:rFonts w:ascii="Times New Roman" w:eastAsia="Times New Roman" w:hAnsi="Times New Roman" w:cs="Times New Roman"/>
          <w:sz w:val="24"/>
          <w:szCs w:val="24"/>
        </w:rPr>
        <w:t xml:space="preserve">N values. </w:t>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Our</w:t>
      </w:r>
      <w:r w:rsidR="00DF00A0" w:rsidRPr="00C70282">
        <w:rPr>
          <w:rFonts w:ascii="Times New Roman" w:eastAsia="Times New Roman" w:hAnsi="Times New Roman" w:cs="Times New Roman"/>
          <w:sz w:val="24"/>
          <w:szCs w:val="24"/>
        </w:rPr>
        <w:t xml:space="preserve"> </w:t>
      </w:r>
      <w:r w:rsidR="00C20D93" w:rsidRPr="00C70282">
        <w:rPr>
          <w:rFonts w:ascii="Times New Roman" w:eastAsia="Times New Roman" w:hAnsi="Times New Roman" w:cs="Times New Roman"/>
          <w:sz w:val="24"/>
          <w:szCs w:val="24"/>
        </w:rPr>
        <w:t>synthetic</w:t>
      </w:r>
      <w:r w:rsidR="00DF00A0" w:rsidRPr="00C70282">
        <w:rPr>
          <w:rFonts w:ascii="Times New Roman" w:eastAsia="Times New Roman" w:hAnsi="Times New Roman" w:cs="Times New Roman"/>
          <w:sz w:val="24"/>
          <w:szCs w:val="24"/>
        </w:rPr>
        <w:t xml:space="preserve"> variable combine</w:t>
      </w:r>
      <w:ins w:id="159" w:author="Frank J. Rahel" w:date="2023-08-10T11:45:00Z">
        <w:r w:rsidR="00CE042B">
          <w:rPr>
            <w:rFonts w:ascii="Times New Roman" w:eastAsia="Times New Roman" w:hAnsi="Times New Roman" w:cs="Times New Roman"/>
            <w:sz w:val="24"/>
            <w:szCs w:val="24"/>
          </w:rPr>
          <w:t>d</w:t>
        </w:r>
      </w:ins>
      <w:del w:id="160" w:author="Frank J. Rahel" w:date="2023-08-10T11:45:00Z">
        <w:r w:rsidR="00DF00A0" w:rsidRPr="00C70282" w:rsidDel="00CE042B">
          <w:rPr>
            <w:rFonts w:ascii="Times New Roman" w:eastAsia="Times New Roman" w:hAnsi="Times New Roman" w:cs="Times New Roman"/>
            <w:sz w:val="24"/>
            <w:szCs w:val="24"/>
          </w:rPr>
          <w:delText>s</w:delText>
        </w:r>
      </w:del>
      <w:r w:rsidR="00DF00A0" w:rsidRPr="00C70282">
        <w:rPr>
          <w:rFonts w:ascii="Times New Roman" w:eastAsia="Times New Roman" w:hAnsi="Times New Roman" w:cs="Times New Roman"/>
          <w:sz w:val="24"/>
          <w:szCs w:val="24"/>
        </w:rPr>
        <w:t xml:space="preserve"> seven metrics of environmental conditions at a study site into an index of longitudinal stream position using the Axis 1 site score from a principal component analysis (PCA). Input variables to the PCA were elevation (m a.s.l.), stream slope (km/km), distance to North Platte River (km), Strahler stream order, mean August water temperature (℃), upstream drainage area (km</w:t>
      </w:r>
      <w:r w:rsidR="00DF00A0" w:rsidRPr="00C70282">
        <w:rPr>
          <w:rFonts w:ascii="Times New Roman" w:eastAsia="Times New Roman" w:hAnsi="Times New Roman" w:cs="Times New Roman"/>
          <w:sz w:val="24"/>
          <w:szCs w:val="24"/>
          <w:vertAlign w:val="superscript"/>
        </w:rPr>
        <w:t>2</w:t>
      </w:r>
      <w:r w:rsidR="00DF00A0" w:rsidRPr="00C70282">
        <w:rPr>
          <w:rFonts w:ascii="Times New Roman" w:eastAsia="Times New Roman" w:hAnsi="Times New Roman" w:cs="Times New Roman"/>
          <w:sz w:val="24"/>
          <w:szCs w:val="24"/>
        </w:rPr>
        <w:t xml:space="preserve">), and stream width (m). </w:t>
      </w:r>
      <w:ins w:id="161" w:author="Frank J. Rahel" w:date="2023-08-10T11:47:00Z">
        <w:r w:rsidR="00CE042B">
          <w:rPr>
            <w:rFonts w:ascii="Times New Roman" w:eastAsia="Times New Roman" w:hAnsi="Times New Roman" w:cs="Times New Roman"/>
            <w:sz w:val="24"/>
            <w:szCs w:val="24"/>
          </w:rPr>
          <w:t>Water temperature data came from …..</w:t>
        </w:r>
      </w:ins>
      <w:r w:rsidR="00DF00A0" w:rsidRPr="00C70282">
        <w:rPr>
          <w:rFonts w:ascii="Times New Roman" w:eastAsia="Times New Roman" w:hAnsi="Times New Roman" w:cs="Times New Roman"/>
          <w:sz w:val="24"/>
          <w:szCs w:val="24"/>
        </w:rPr>
        <w:t>Th</w:t>
      </w:r>
      <w:ins w:id="162" w:author="Frank J. Rahel" w:date="2023-08-10T11:47:00Z">
        <w:r w:rsidR="00CE042B">
          <w:rPr>
            <w:rFonts w:ascii="Times New Roman" w:eastAsia="Times New Roman" w:hAnsi="Times New Roman" w:cs="Times New Roman"/>
            <w:sz w:val="24"/>
            <w:szCs w:val="24"/>
          </w:rPr>
          <w:t>e</w:t>
        </w:r>
      </w:ins>
      <w:del w:id="163" w:author="Frank J. Rahel" w:date="2023-08-10T11:47:00Z">
        <w:r w:rsidR="00DF00A0" w:rsidRPr="00C70282" w:rsidDel="00CE042B">
          <w:rPr>
            <w:rFonts w:ascii="Times New Roman" w:eastAsia="Times New Roman" w:hAnsi="Times New Roman" w:cs="Times New Roman"/>
            <w:sz w:val="24"/>
            <w:szCs w:val="24"/>
          </w:rPr>
          <w:delText>is</w:delText>
        </w:r>
      </w:del>
      <w:r w:rsidR="00DF00A0" w:rsidRPr="00C70282">
        <w:rPr>
          <w:rFonts w:ascii="Times New Roman" w:eastAsia="Times New Roman" w:hAnsi="Times New Roman" w:cs="Times New Roman"/>
          <w:sz w:val="24"/>
          <w:szCs w:val="24"/>
        </w:rPr>
        <w:t xml:space="preserve"> longitudinal gradient index (PC1) explained 78% of site-level variation among the 16 study sites and described changes in environmental conditions from upstream, high-elevation, cold-water streams to downstream, low-elevation, warm-water streams. Upstream sites were more likely to be surrounded by natural land cover (e.g. forest, grassland, </w:t>
      </w:r>
      <w:del w:id="164" w:author="Frank J. Rahel" w:date="2023-08-10T11:48:00Z">
        <w:r w:rsidR="00DF00A0" w:rsidRPr="00C70282" w:rsidDel="00A73D73">
          <w:rPr>
            <w:rFonts w:ascii="Times New Roman" w:eastAsia="Times New Roman" w:hAnsi="Times New Roman" w:cs="Times New Roman"/>
            <w:sz w:val="24"/>
            <w:szCs w:val="24"/>
          </w:rPr>
          <w:delText>shrubland</w:delText>
        </w:r>
      </w:del>
      <w:ins w:id="165" w:author="Frank J. Rahel" w:date="2023-08-10T11:48:00Z">
        <w:r w:rsidR="00A73D73" w:rsidRPr="00C70282">
          <w:rPr>
            <w:rFonts w:ascii="Times New Roman" w:eastAsia="Times New Roman" w:hAnsi="Times New Roman" w:cs="Times New Roman"/>
            <w:sz w:val="24"/>
            <w:szCs w:val="24"/>
          </w:rPr>
          <w:t>shrub land</w:t>
        </w:r>
      </w:ins>
      <w:r w:rsidR="00DF00A0" w:rsidRPr="00C70282">
        <w:rPr>
          <w:rFonts w:ascii="Times New Roman" w:eastAsia="Times New Roman" w:hAnsi="Times New Roman" w:cs="Times New Roman"/>
          <w:sz w:val="24"/>
          <w:szCs w:val="24"/>
        </w:rPr>
        <w:t>, and wetland land types</w:t>
      </w:r>
      <w:r w:rsidR="00C20D93"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{"citationID":"IwMLYJa7","properties":{"formattedCitation":"(Maitland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(Maitland</w:t>
      </w:r>
      <w:r w:rsidR="005F51DA" w:rsidRPr="00C70282">
        <w:rPr>
          <w:rFonts w:ascii="Times New Roman" w:eastAsia="Times New Roman" w:hAnsi="Times New Roman" w:cs="Times New Roman"/>
          <w:noProof/>
          <w:sz w:val="24"/>
          <w:szCs w:val="24"/>
        </w:rPr>
        <w:t xml:space="preserve"> &amp; Rahel, 2023</w:t>
      </w:r>
      <w:r w:rsidR="00867AEC" w:rsidRPr="00C70282">
        <w:rPr>
          <w:rFonts w:ascii="Times New Roman" w:eastAsia="Times New Roman" w:hAnsi="Times New Roman" w:cs="Times New Roman"/>
          <w:noProof/>
          <w:sz w:val="24"/>
          <w:szCs w:val="24"/>
        </w:rPr>
        <w:t>)</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513D45" w:rsidRPr="00C70282">
        <w:rPr>
          <w:rFonts w:ascii="Times New Roman" w:eastAsia="Times New Roman" w:hAnsi="Times New Roman" w:cs="Times New Roman"/>
          <w:sz w:val="24"/>
          <w:szCs w:val="24"/>
        </w:rPr>
        <w:t xml:space="preserve">In a previous study, </w:t>
      </w:r>
      <w:r w:rsidR="00DF00A0" w:rsidRPr="00C70282">
        <w:rPr>
          <w:rFonts w:ascii="Times New Roman" w:eastAsia="Times New Roman" w:hAnsi="Times New Roman" w:cs="Times New Roman"/>
          <w:sz w:val="24"/>
          <w:szCs w:val="24"/>
        </w:rPr>
        <w:t>PC1 was positively correlated with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of basal resources and primary consumers</w:t>
      </w:r>
      <w:r w:rsidR="00075D34"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{"citationID":"ggGJ6aqP","properties":{"formattedCitation":"(Maitland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w:t>
      </w:r>
      <w:r w:rsidR="00F518DB" w:rsidRPr="00C70282">
        <w:rPr>
          <w:rFonts w:ascii="Times New Roman" w:eastAsia="Times New Roman" w:hAnsi="Times New Roman" w:cs="Times New Roman"/>
          <w:noProof/>
          <w:sz w:val="24"/>
          <w:szCs w:val="24"/>
        </w:rPr>
        <w:t xml:space="preserve">r = -0.32; </w:t>
      </w:r>
      <w:r w:rsidR="00867AEC" w:rsidRPr="00C70282">
        <w:rPr>
          <w:rFonts w:ascii="Times New Roman" w:eastAsia="Times New Roman" w:hAnsi="Times New Roman" w:cs="Times New Roman"/>
          <w:noProof/>
          <w:sz w:val="24"/>
          <w:szCs w:val="24"/>
        </w:rPr>
        <w:t xml:space="preserve">Maitland </w:t>
      </w:r>
      <w:r w:rsidR="00F518DB" w:rsidRPr="00C70282">
        <w:rPr>
          <w:rFonts w:ascii="Times New Roman" w:eastAsia="Times New Roman" w:hAnsi="Times New Roman" w:cs="Times New Roman"/>
          <w:noProof/>
          <w:sz w:val="24"/>
          <w:szCs w:val="24"/>
        </w:rPr>
        <w:t xml:space="preserve">&amp; Rahel, </w:t>
      </w:r>
      <w:r w:rsidR="00867AEC" w:rsidRPr="00C70282">
        <w:rPr>
          <w:rFonts w:ascii="Times New Roman" w:eastAsia="Times New Roman" w:hAnsi="Times New Roman" w:cs="Times New Roman"/>
          <w:noProof/>
          <w:sz w:val="24"/>
          <w:szCs w:val="24"/>
        </w:rPr>
        <w:t>202</w:t>
      </w:r>
      <w:r w:rsidR="00F518DB" w:rsidRPr="00C70282">
        <w:rPr>
          <w:rFonts w:ascii="Times New Roman" w:eastAsia="Times New Roman" w:hAnsi="Times New Roman" w:cs="Times New Roman"/>
          <w:noProof/>
          <w:sz w:val="24"/>
          <w:szCs w:val="24"/>
        </w:rPr>
        <w:t>3</w:t>
      </w:r>
      <w:r w:rsidR="00867AEC" w:rsidRPr="00C70282">
        <w:rPr>
          <w:rFonts w:ascii="Times New Roman" w:eastAsia="Times New Roman" w:hAnsi="Times New Roman" w:cs="Times New Roman"/>
          <w:noProof/>
          <w:sz w:val="24"/>
          <w:szCs w:val="24"/>
        </w:rPr>
        <w:t>)</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consistent with previous research</w:t>
      </w:r>
      <w:r w:rsidR="00075D34"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{"citationID":"9OKpt7Lj","properties":{"formattedCitation":"(Cabana and Rasmussen 1996, Lake et al. 2001, Kristensen et al. 2016)","plainCitation":"(Cabana and Rasmussen 1996, Lake et al. 2001,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 of the United States of America","DOI":"10.1073/pnas.93.20.10844","ISSN":"00278424","issue":"20","note":"PMID: 8855268\nCitation Key: Cabana1996","page":"10844-10847","title":"Comparison of aquatic food chains using nitrogen isotopes","volume":"93","author":[{"family":"Cabana","given":"Gilbert"},{"family":"Rasmussen","given":"Joseph B."}],"issued":{"date-parts":[["1996"]]},"citation-key":"Cabana1996"}},{"id":6395,"uris":["http://zotero.org/users/8331576/items/C6E82SLG"],"itemData":{"id":6395,"type":"article-journal","container-title":"Canadian Journal of Fisheries and Aquatic Sciences","issue":"5","note":"publisher: NRC Research Press Ottawa, Canada","page":"870–878","title":"Stable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D"}],"issued":{"date-parts":[["2001"]]},"citation-key":"lakeStableNitrogenIsotopes2001"}},{"id":434,"uris":["http://zotero.org/users/8331576/items/9K8GUBIA"],"itemData":{"id":434,"type":"article-journal","container-title":"Freshwater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(Cabana and Rasmussen 1996, Lake et al. 2001, Kristensen et al.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W</w:t>
      </w:r>
      <w:r w:rsidR="00DF00A0" w:rsidRPr="00C70282">
        <w:rPr>
          <w:rFonts w:ascii="Times New Roman" w:eastAsia="Times New Roman" w:hAnsi="Times New Roman" w:cs="Times New Roman"/>
          <w:sz w:val="24"/>
          <w:szCs w:val="24"/>
        </w:rPr>
        <w:t>e used PC1</w:t>
      </w:r>
      <w:r w:rsidR="004D1AE7" w:rsidRPr="00C70282">
        <w:rPr>
          <w:rFonts w:ascii="Times New Roman" w:eastAsia="Times New Roman" w:hAnsi="Times New Roman" w:cs="Times New Roman"/>
          <w:sz w:val="24"/>
          <w:szCs w:val="24"/>
        </w:rPr>
        <w:t xml:space="preserve"> score</w:t>
      </w:r>
      <w:r w:rsidR="00DF00A0" w:rsidRPr="00C70282">
        <w:rPr>
          <w:rFonts w:ascii="Times New Roman" w:eastAsia="Times New Roman" w:hAnsi="Times New Roman" w:cs="Times New Roman"/>
          <w:sz w:val="24"/>
          <w:szCs w:val="24"/>
        </w:rPr>
        <w:t xml:space="preserve"> as a measure of local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for all future analyses.</w:t>
      </w:r>
    </w:p>
    <w:p w14:paraId="5F050FF8" w14:textId="77777777" w:rsidR="00A23148" w:rsidRPr="00C70282" w:rsidRDefault="00DF00A0"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Sample collection and preparation</w:t>
      </w:r>
    </w:p>
    <w:p w14:paraId="60427342" w14:textId="2AD1218F" w:rsidR="00A23148" w:rsidRPr="00C70282" w:rsidRDefault="00190093"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 xml:space="preserve">We sampled basal resources, </w:t>
      </w:r>
      <w:r w:rsidR="002D0DD1" w:rsidRPr="00C70282">
        <w:rPr>
          <w:rFonts w:ascii="Times New Roman" w:eastAsia="Times New Roman" w:hAnsi="Times New Roman" w:cs="Times New Roman"/>
          <w:sz w:val="24"/>
          <w:szCs w:val="24"/>
        </w:rPr>
        <w:t>macroinvertebrates,</w:t>
      </w:r>
      <w:r w:rsidRPr="00C70282">
        <w:rPr>
          <w:rFonts w:ascii="Times New Roman" w:eastAsia="Times New Roman" w:hAnsi="Times New Roman" w:cs="Times New Roman"/>
          <w:sz w:val="24"/>
          <w:szCs w:val="24"/>
        </w:rPr>
        <w:t xml:space="preserve"> and fishes during the summer of 2016.  </w:t>
      </w:r>
      <w:r w:rsidR="00DF00A0" w:rsidRPr="00C70282">
        <w:rPr>
          <w:rFonts w:ascii="Times New Roman" w:eastAsia="Times New Roman" w:hAnsi="Times New Roman" w:cs="Times New Roman"/>
          <w:sz w:val="24"/>
          <w:szCs w:val="24"/>
        </w:rPr>
        <w:t>Basal resources</w:t>
      </w:r>
      <w:r w:rsidR="004D5F25" w:rsidRPr="00C70282">
        <w:rPr>
          <w:rFonts w:ascii="Times New Roman" w:eastAsia="Times New Roman" w:hAnsi="Times New Roman" w:cs="Times New Roman"/>
          <w:sz w:val="24"/>
          <w:szCs w:val="24"/>
        </w:rPr>
        <w:t xml:space="preserve"> and macroinvertebrates</w:t>
      </w:r>
      <w:r w:rsidR="00DF00A0" w:rsidRPr="00C70282">
        <w:rPr>
          <w:rFonts w:ascii="Times New Roman" w:eastAsia="Times New Roman" w:hAnsi="Times New Roman" w:cs="Times New Roman"/>
          <w:sz w:val="24"/>
          <w:szCs w:val="24"/>
        </w:rPr>
        <w:t xml:space="preserve"> were sampled</w:t>
      </w:r>
      <w:r w:rsidR="003A1D38"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once in June, July, and August to account for fine-scale temporal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{"citationID":"RzT0hpZ4","properties":{"formattedCitation":"(Jardine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(Jardine et al. 2014)</w:t>
      </w:r>
      <w:r w:rsidR="00075D34" w:rsidRPr="00C70282">
        <w:rPr>
          <w:rFonts w:ascii="Times New Roman" w:eastAsia="Times New Roman" w:hAnsi="Times New Roman" w:cs="Times New Roman"/>
          <w:sz w:val="24"/>
          <w:szCs w:val="24"/>
        </w:rPr>
        <w:fldChar w:fldCharType="end"/>
      </w:r>
      <w:r w:rsidR="002D0DD1" w:rsidRPr="00C70282">
        <w:rPr>
          <w:rFonts w:ascii="Times New Roman" w:eastAsia="Times New Roman" w:hAnsi="Times New Roman" w:cs="Times New Roman"/>
          <w:sz w:val="24"/>
          <w:szCs w:val="24"/>
        </w:rPr>
        <w:t>, but fish</w:t>
      </w:r>
      <w:r w:rsidR="009363EB" w:rsidRPr="00C70282">
        <w:rPr>
          <w:rFonts w:ascii="Times New Roman" w:eastAsia="Times New Roman" w:hAnsi="Times New Roman" w:cs="Times New Roman"/>
          <w:sz w:val="24"/>
          <w:szCs w:val="24"/>
        </w:rPr>
        <w:t>es</w:t>
      </w:r>
      <w:r w:rsidR="002D0DD1" w:rsidRPr="00C70282">
        <w:rPr>
          <w:rFonts w:ascii="Times New Roman" w:eastAsia="Times New Roman" w:hAnsi="Times New Roman" w:cs="Times New Roman"/>
          <w:sz w:val="24"/>
          <w:szCs w:val="24"/>
        </w:rPr>
        <w:t xml:space="preserve"> were </w:t>
      </w:r>
      <w:r w:rsidR="0025193C" w:rsidRPr="00C70282">
        <w:rPr>
          <w:rFonts w:ascii="Times New Roman" w:eastAsia="Times New Roman" w:hAnsi="Times New Roman" w:cs="Times New Roman"/>
          <w:sz w:val="24"/>
          <w:szCs w:val="24"/>
        </w:rPr>
        <w:t>only sampled in the last sampling event</w:t>
      </w:r>
      <w:r w:rsidR="002D0DD1" w:rsidRPr="00C70282">
        <w:rPr>
          <w:rFonts w:ascii="Times New Roman" w:eastAsia="Times New Roman" w:hAnsi="Times New Roman" w:cs="Times New Roman"/>
          <w:sz w:val="24"/>
          <w:szCs w:val="24"/>
        </w:rPr>
        <w:t xml:space="preserve"> in August</w:t>
      </w:r>
      <w:r w:rsidR="00DF00A0" w:rsidRPr="00C70282">
        <w:rPr>
          <w:rFonts w:ascii="Times New Roman" w:eastAsia="Times New Roman" w:hAnsi="Times New Roman" w:cs="Times New Roman"/>
          <w:sz w:val="24"/>
          <w:szCs w:val="24"/>
        </w:rPr>
        <w:t xml:space="preserve">. Seston was collected by filtering three replicates of up to 10 L of water onto pre-combusted (550 °C, 4 hours) filters (Whatman GF/F, 47 mm O) in the field using a modified portable drill pump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{"citationID":"xUmtx88q","properties":{"formattedCitation":"(Kelso and Baker 2016)","plainCitation":"(Kelso and Baker 2016)","noteIndex":0},"citationItems":[{"id":561,"uris":["http://zotero.org/users/8331576/items/DUP2JHMH"],"itemData":{"id":561,"type":"article-journal","container-title":"Journal of the American Water Resources Association","DOI":"10.1111/1752-1688.12368","ISSN":"17521688","issue":"1","note":"Citation Key: Kelso2016","page":"262-268","title":"Filtering with a drill pump: An efficient method to collect suspended sediment","volume":"52","author":[{"family":"Kelso","given":"Julia E."},{"family":"Baker","given":"Michelle A."}],"issued":{"date-parts":[["2016"]]},"citation-key":"Kelso2016"}}],"schema":"https://github.com/citation-style-language/schema/raw/master/csl-citation.json"}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(Kelso and Baker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Biofilm was collected by scraping five cobble-sized rocks within the reach.  Nine replicates of fine benthic organic matter (FBOM) were collected using a food baster by sucking material off the stream bed from randomly selected pools at each site. Filamentous algae was collected by hand.  </w:t>
      </w:r>
      <w:r w:rsidR="0025193C" w:rsidRPr="00C70282">
        <w:rPr>
          <w:rFonts w:ascii="Times New Roman" w:eastAsia="Times New Roman" w:hAnsi="Times New Roman" w:cs="Times New Roman"/>
          <w:sz w:val="24"/>
          <w:szCs w:val="24"/>
        </w:rPr>
        <w:t>To collect a representative sample of the macroinvertebrate assemblage, we used a</w:t>
      </w:r>
      <w:r w:rsidR="00DF00A0" w:rsidRPr="00C70282">
        <w:rPr>
          <w:rFonts w:ascii="Times New Roman" w:eastAsia="Times New Roman" w:hAnsi="Times New Roman" w:cs="Times New Roman"/>
          <w:sz w:val="24"/>
          <w:szCs w:val="24"/>
        </w:rPr>
        <w:t xml:space="preserve"> D-framed kick net in a variety of habitats (</w:t>
      </w:r>
      <w:r w:rsidR="00C20D93" w:rsidRPr="00C70282">
        <w:rPr>
          <w:rFonts w:ascii="Times New Roman" w:eastAsia="Times New Roman" w:hAnsi="Times New Roman" w:cs="Times New Roman"/>
          <w:sz w:val="24"/>
          <w:szCs w:val="24"/>
        </w:rPr>
        <w:t>i.e.,</w:t>
      </w:r>
      <w:r w:rsidR="00DF00A0" w:rsidRPr="00C70282">
        <w:rPr>
          <w:rFonts w:ascii="Times New Roman" w:eastAsia="Times New Roman" w:hAnsi="Times New Roman" w:cs="Times New Roman"/>
          <w:sz w:val="24"/>
          <w:szCs w:val="24"/>
        </w:rPr>
        <w:t xml:space="preserve"> riffle, pools, macrophytes, and river margins).  Macroinvertebrates were kept in filtered stream water for 24 hours to allow for gut clearance, then frozen. </w:t>
      </w:r>
      <w:r w:rsidR="00F4601D" w:rsidRPr="00C70282">
        <w:rPr>
          <w:rFonts w:ascii="Times New Roman" w:eastAsia="Times New Roman" w:hAnsi="Times New Roman" w:cs="Times New Roman"/>
          <w:sz w:val="24"/>
          <w:szCs w:val="24"/>
        </w:rPr>
        <w:t>We collected f</w:t>
      </w:r>
      <w:r w:rsidR="00A40F85" w:rsidRPr="00C70282">
        <w:rPr>
          <w:rFonts w:ascii="Times New Roman" w:eastAsia="Times New Roman" w:hAnsi="Times New Roman" w:cs="Times New Roman"/>
          <w:sz w:val="24"/>
          <w:szCs w:val="24"/>
        </w:rPr>
        <w:t>ish using a backpack electrofishing unit (Smith-Root, Vancouver, WA)</w:t>
      </w:r>
      <w:r w:rsidR="00F4601D" w:rsidRPr="00C70282">
        <w:rPr>
          <w:rFonts w:ascii="Times New Roman" w:eastAsia="Times New Roman" w:hAnsi="Times New Roman" w:cs="Times New Roman"/>
          <w:sz w:val="24"/>
          <w:szCs w:val="24"/>
        </w:rPr>
        <w:t xml:space="preserve"> to obtain muscle tissue samples for</w:t>
      </w:r>
      <w:r w:rsidR="006A5626" w:rsidRPr="00C70282">
        <w:rPr>
          <w:rFonts w:ascii="Times New Roman" w:eastAsia="Times New Roman" w:hAnsi="Times New Roman" w:cs="Times New Roman"/>
          <w:sz w:val="24"/>
          <w:szCs w:val="24"/>
        </w:rPr>
        <w:t xml:space="preserve"> </w:t>
      </w:r>
      <w:r w:rsidR="00F4601D" w:rsidRPr="00C70282">
        <w:rPr>
          <w:rFonts w:ascii="Times New Roman" w:eastAsia="Times New Roman" w:hAnsi="Times New Roman" w:cs="Times New Roman"/>
          <w:sz w:val="24"/>
          <w:szCs w:val="24"/>
        </w:rPr>
        <w:t xml:space="preserve">stable </w:t>
      </w:r>
      <w:del w:id="166" w:author="Frank J. Rahel" w:date="2023-08-10T11:49:00Z">
        <w:r w:rsidR="00F4601D" w:rsidRPr="00C70282" w:rsidDel="00A73D73">
          <w:rPr>
            <w:rFonts w:ascii="Times New Roman" w:eastAsia="Times New Roman" w:hAnsi="Times New Roman" w:cs="Times New Roman"/>
            <w:sz w:val="24"/>
            <w:szCs w:val="24"/>
          </w:rPr>
          <w:delText>istope</w:delText>
        </w:r>
      </w:del>
      <w:ins w:id="167" w:author="Frank J. Rahel" w:date="2023-08-10T11:49:00Z">
        <w:r w:rsidR="00A73D73" w:rsidRPr="00C70282">
          <w:rPr>
            <w:rFonts w:ascii="Times New Roman" w:eastAsia="Times New Roman" w:hAnsi="Times New Roman" w:cs="Times New Roman"/>
            <w:sz w:val="24"/>
            <w:szCs w:val="24"/>
          </w:rPr>
          <w:t>isotope</w:t>
        </w:r>
      </w:ins>
      <w:r w:rsidR="00F4601D" w:rsidRPr="00C70282">
        <w:rPr>
          <w:rFonts w:ascii="Times New Roman" w:eastAsia="Times New Roman" w:hAnsi="Times New Roman" w:cs="Times New Roman"/>
          <w:sz w:val="24"/>
          <w:szCs w:val="24"/>
        </w:rPr>
        <w:t xml:space="preserve"> analysis. </w:t>
      </w:r>
      <w:r w:rsidR="00DF00A0" w:rsidRPr="00C70282">
        <w:rPr>
          <w:rFonts w:ascii="Times New Roman" w:eastAsia="Times New Roman" w:hAnsi="Times New Roman" w:cs="Times New Roman"/>
          <w:sz w:val="24"/>
          <w:szCs w:val="24"/>
        </w:rPr>
        <w:t xml:space="preserve">To minimize the number of fish euthanized, a muscle plug using a 5-mm biopsy punch was taken from fish greater than 300 mm in length. </w:t>
      </w:r>
      <w:commentRangeStart w:id="168"/>
      <w:r w:rsidR="00DF00A0" w:rsidRPr="00C70282">
        <w:rPr>
          <w:rFonts w:ascii="Times New Roman" w:eastAsia="Times New Roman" w:hAnsi="Times New Roman" w:cs="Times New Roman"/>
          <w:sz w:val="24"/>
          <w:szCs w:val="24"/>
        </w:rPr>
        <w:t xml:space="preserve">The remaining fish used for </w:t>
      </w:r>
      <w:r w:rsidR="004D1AE7" w:rsidRPr="00C70282">
        <w:rPr>
          <w:rFonts w:ascii="Times New Roman" w:eastAsia="Times New Roman" w:hAnsi="Times New Roman" w:cs="Times New Roman"/>
          <w:sz w:val="24"/>
          <w:szCs w:val="24"/>
        </w:rPr>
        <w:t>stable isotope analysis</w:t>
      </w:r>
      <w:r w:rsidR="00DF00A0" w:rsidRPr="00C70282">
        <w:rPr>
          <w:rFonts w:ascii="Times New Roman" w:eastAsia="Times New Roman" w:hAnsi="Times New Roman" w:cs="Times New Roman"/>
          <w:sz w:val="24"/>
          <w:szCs w:val="24"/>
        </w:rPr>
        <w:t xml:space="preserve"> or stomach content analysis </w:t>
      </w:r>
      <w:commentRangeEnd w:id="168"/>
      <w:r w:rsidR="0034424F" w:rsidRPr="00C70282">
        <w:rPr>
          <w:rStyle w:val="CommentReference"/>
        </w:rPr>
        <w:commentReference w:id="168"/>
      </w:r>
      <w:r w:rsidR="00DF00A0" w:rsidRPr="00C70282">
        <w:rPr>
          <w:rFonts w:ascii="Times New Roman" w:eastAsia="Times New Roman" w:hAnsi="Times New Roman" w:cs="Times New Roman"/>
          <w:sz w:val="24"/>
          <w:szCs w:val="24"/>
        </w:rPr>
        <w:t xml:space="preserve">were euthanized with a lethal dose of MS-222, placed on ice and then frozen upon returning to the lab. </w:t>
      </w:r>
      <w:r w:rsidR="00244EE5" w:rsidRPr="00C70282">
        <w:rPr>
          <w:rFonts w:ascii="Times New Roman" w:eastAsia="Times New Roman" w:hAnsi="Times New Roman" w:cs="Times New Roman"/>
          <w:sz w:val="24"/>
          <w:szCs w:val="24"/>
        </w:rPr>
        <w:t xml:space="preserve">Fish larger than 300 mm in length </w:t>
      </w:r>
      <w:r w:rsidR="00DF00A0" w:rsidRPr="00C70282">
        <w:rPr>
          <w:rFonts w:ascii="Times New Roman" w:eastAsia="Times New Roman" w:hAnsi="Times New Roman" w:cs="Times New Roman"/>
          <w:sz w:val="24"/>
          <w:szCs w:val="24"/>
        </w:rPr>
        <w:t>were returned to the stream.</w:t>
      </w:r>
      <w:r w:rsidR="000A66AF" w:rsidRPr="00C70282">
        <w:rPr>
          <w:rFonts w:ascii="Times New Roman" w:eastAsia="Times New Roman" w:hAnsi="Times New Roman" w:cs="Times New Roman"/>
          <w:sz w:val="24"/>
          <w:szCs w:val="24"/>
        </w:rPr>
        <w:t xml:space="preserve">  </w:t>
      </w:r>
      <w:r w:rsidR="001657EF" w:rsidRPr="00C70282">
        <w:rPr>
          <w:rFonts w:ascii="Times New Roman" w:eastAsia="Times New Roman" w:hAnsi="Times New Roman" w:cs="Times New Roman"/>
          <w:sz w:val="24"/>
          <w:szCs w:val="24"/>
        </w:rPr>
        <w:t xml:space="preserve">Macroinvertebrate and fish </w:t>
      </w:r>
      <w:r w:rsidR="000A66AF" w:rsidRPr="00C70282">
        <w:rPr>
          <w:rFonts w:ascii="Times New Roman" w:eastAsia="Times New Roman" w:hAnsi="Times New Roman" w:cs="Times New Roman"/>
          <w:sz w:val="24"/>
          <w:szCs w:val="24"/>
        </w:rPr>
        <w:t>samples were then processed in the lab.</w:t>
      </w:r>
    </w:p>
    <w:p w14:paraId="704CA6D5" w14:textId="092D04F9" w:rsidR="00A23148" w:rsidRPr="00C70282" w:rsidRDefault="00A11332"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characterized macroinvertebrates </w:t>
      </w:r>
      <w:del w:id="169" w:author="Frank J. Rahel" w:date="2023-08-10T11:51:00Z">
        <w:r w:rsidRPr="00C70282" w:rsidDel="00A73D73">
          <w:rPr>
            <w:rFonts w:ascii="Times New Roman" w:eastAsia="Times New Roman" w:hAnsi="Times New Roman" w:cs="Times New Roman"/>
            <w:sz w:val="24"/>
            <w:szCs w:val="24"/>
          </w:rPr>
          <w:delText xml:space="preserve">into taxonomic groups </w:delText>
        </w:r>
      </w:del>
      <w:r w:rsidRPr="00C70282">
        <w:rPr>
          <w:rFonts w:ascii="Times New Roman" w:eastAsia="Times New Roman" w:hAnsi="Times New Roman" w:cs="Times New Roman"/>
          <w:sz w:val="24"/>
          <w:szCs w:val="24"/>
        </w:rPr>
        <w:t>into feeding groups for statistical analyses, but</w:t>
      </w:r>
      <w:r w:rsidR="00845D02" w:rsidRPr="00C70282">
        <w:rPr>
          <w:rFonts w:ascii="Times New Roman" w:eastAsia="Times New Roman" w:hAnsi="Times New Roman" w:cs="Times New Roman"/>
          <w:sz w:val="24"/>
          <w:szCs w:val="24"/>
        </w:rPr>
        <w:t xml:space="preserve"> </w:t>
      </w:r>
      <w:r w:rsidR="00E70A74" w:rsidRPr="00C70282">
        <w:rPr>
          <w:rFonts w:ascii="Times New Roman" w:eastAsia="Times New Roman" w:hAnsi="Times New Roman" w:cs="Times New Roman"/>
          <w:sz w:val="24"/>
          <w:szCs w:val="24"/>
        </w:rPr>
        <w:t>pr</w:t>
      </w:r>
      <w:r w:rsidR="00F8429F" w:rsidRPr="00C70282">
        <w:rPr>
          <w:rFonts w:ascii="Times New Roman" w:eastAsia="Times New Roman" w:hAnsi="Times New Roman" w:cs="Times New Roman"/>
          <w:sz w:val="24"/>
          <w:szCs w:val="24"/>
        </w:rPr>
        <w:t xml:space="preserve">ocessed macroinvertebrates </w:t>
      </w:r>
      <w:r w:rsidR="00711AEE" w:rsidRPr="00C70282">
        <w:rPr>
          <w:rFonts w:ascii="Times New Roman" w:eastAsia="Times New Roman" w:hAnsi="Times New Roman" w:cs="Times New Roman"/>
          <w:sz w:val="24"/>
          <w:szCs w:val="24"/>
        </w:rPr>
        <w:t xml:space="preserve">for stable </w:t>
      </w:r>
      <w:r w:rsidR="00591F05" w:rsidRPr="00C70282">
        <w:rPr>
          <w:rFonts w:ascii="Times New Roman" w:eastAsia="Times New Roman" w:hAnsi="Times New Roman" w:cs="Times New Roman"/>
          <w:sz w:val="24"/>
          <w:szCs w:val="24"/>
        </w:rPr>
        <w:t>isotope</w:t>
      </w:r>
      <w:r w:rsidR="00711AEE" w:rsidRPr="00C70282">
        <w:rPr>
          <w:rFonts w:ascii="Times New Roman" w:eastAsia="Times New Roman" w:hAnsi="Times New Roman" w:cs="Times New Roman"/>
          <w:sz w:val="24"/>
          <w:szCs w:val="24"/>
        </w:rPr>
        <w:t xml:space="preserve"> analysis</w:t>
      </w:r>
      <w:r w:rsidR="000A4430" w:rsidRPr="00C70282">
        <w:rPr>
          <w:rFonts w:ascii="Times New Roman" w:eastAsia="Times New Roman" w:hAnsi="Times New Roman" w:cs="Times New Roman"/>
          <w:sz w:val="24"/>
          <w:szCs w:val="24"/>
        </w:rPr>
        <w:t xml:space="preserve"> </w:t>
      </w:r>
      <w:r w:rsidR="00F8429F" w:rsidRPr="00C70282">
        <w:rPr>
          <w:rFonts w:ascii="Times New Roman" w:eastAsia="Times New Roman" w:hAnsi="Times New Roman" w:cs="Times New Roman"/>
          <w:sz w:val="24"/>
          <w:szCs w:val="24"/>
        </w:rPr>
        <w:t>at the taxonomic level</w:t>
      </w:r>
      <w:r w:rsidR="00576D53" w:rsidRPr="00C70282">
        <w:rPr>
          <w:rFonts w:ascii="Times New Roman" w:eastAsia="Times New Roman" w:hAnsi="Times New Roman" w:cs="Times New Roman"/>
          <w:sz w:val="24"/>
          <w:szCs w:val="24"/>
        </w:rPr>
        <w:t xml:space="preserve"> (</w:t>
      </w:r>
      <w:r w:rsidR="00D179DC" w:rsidRPr="00C70282">
        <w:rPr>
          <w:rFonts w:ascii="Times New Roman" w:eastAsia="Times New Roman" w:hAnsi="Times New Roman" w:cs="Times New Roman"/>
          <w:sz w:val="24"/>
          <w:szCs w:val="24"/>
        </w:rPr>
        <w:t>here after referred to as</w:t>
      </w:r>
      <w:r w:rsidR="00576D53" w:rsidRPr="00C70282">
        <w:rPr>
          <w:rFonts w:ascii="Times New Roman" w:eastAsia="Times New Roman" w:hAnsi="Times New Roman" w:cs="Times New Roman"/>
          <w:sz w:val="24"/>
          <w:szCs w:val="24"/>
        </w:rPr>
        <w:t xml:space="preserve"> </w:t>
      </w:r>
      <w:r w:rsidR="00D179DC" w:rsidRPr="00C70282">
        <w:rPr>
          <w:rFonts w:ascii="Times New Roman" w:eastAsia="Times New Roman" w:hAnsi="Times New Roman" w:cs="Times New Roman"/>
          <w:sz w:val="24"/>
          <w:szCs w:val="24"/>
        </w:rPr>
        <w:t>‘</w:t>
      </w:r>
      <w:r w:rsidR="00576D53" w:rsidRPr="00C70282">
        <w:rPr>
          <w:rFonts w:ascii="Times New Roman" w:eastAsia="Times New Roman" w:hAnsi="Times New Roman" w:cs="Times New Roman"/>
          <w:sz w:val="24"/>
          <w:szCs w:val="24"/>
        </w:rPr>
        <w:t>taxonomic group</w:t>
      </w:r>
      <w:r w:rsidR="00D179DC" w:rsidRPr="00C70282">
        <w:rPr>
          <w:rFonts w:ascii="Times New Roman" w:eastAsia="Times New Roman" w:hAnsi="Times New Roman" w:cs="Times New Roman"/>
          <w:sz w:val="24"/>
          <w:szCs w:val="24"/>
        </w:rPr>
        <w:t>’</w:t>
      </w:r>
      <w:r w:rsidR="00576D53" w:rsidRPr="00C70282">
        <w:rPr>
          <w:rFonts w:ascii="Times New Roman" w:eastAsia="Times New Roman" w:hAnsi="Times New Roman" w:cs="Times New Roman"/>
          <w:sz w:val="24"/>
          <w:szCs w:val="24"/>
        </w:rPr>
        <w:t xml:space="preserve">), </w:t>
      </w:r>
      <w:r w:rsidR="00691303" w:rsidRPr="00C70282">
        <w:rPr>
          <w:rFonts w:ascii="Times New Roman" w:eastAsia="Times New Roman" w:hAnsi="Times New Roman" w:cs="Times New Roman"/>
          <w:sz w:val="24"/>
          <w:szCs w:val="24"/>
        </w:rPr>
        <w:t>The</w:t>
      </w:r>
      <w:r w:rsidR="00904973" w:rsidRPr="00C70282">
        <w:rPr>
          <w:rFonts w:ascii="Times New Roman" w:eastAsia="Times New Roman" w:hAnsi="Times New Roman" w:cs="Times New Roman"/>
          <w:sz w:val="24"/>
          <w:szCs w:val="24"/>
        </w:rPr>
        <w:t xml:space="preserve"> </w:t>
      </w:r>
      <w:r w:rsidR="00D179DC" w:rsidRPr="00C70282">
        <w:rPr>
          <w:rFonts w:ascii="Times New Roman" w:eastAsia="Times New Roman" w:hAnsi="Times New Roman" w:cs="Times New Roman"/>
          <w:sz w:val="24"/>
          <w:szCs w:val="24"/>
        </w:rPr>
        <w:t>taxonomic groups</w:t>
      </w:r>
      <w:r w:rsidR="00DF00A0" w:rsidRPr="00C70282">
        <w:rPr>
          <w:rFonts w:ascii="Times New Roman" w:eastAsia="Times New Roman" w:hAnsi="Times New Roman" w:cs="Times New Roman"/>
          <w:sz w:val="24"/>
          <w:szCs w:val="24"/>
        </w:rPr>
        <w:t xml:space="preserve"> were identified to family level using an invertebrate guide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{"citationID":"FpGqDDKe","properties":{"formattedCitation":"(Merritt et al. 2008)","plainCitation":"(Merritt et al. 2008)","noteIndex":0},"citationItems":[{"id":241,"uris":["http://zotero.org/users/8331576/items/A629H4H9"],"itemData":{"id":241,"type":"book","event-place":"Dubuque, Iowa","note":"Citation Key: Merritt2008","number-of-pages":"892","publisher":"Kendall/Hunt Publishing Company","publisher-place":"Dubuque, Iowa","title":"An introduction to the aquatic insects of North America","author":[{"family":"Merritt","given":"R.W."},{"family":"Cummins","given":"K.W."},{"family":"Berg","given":"M.B."}],"issued":{"date-parts":[["2008"]]},"citation-key":"Merritt2008"}}],"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w:t>
      </w:r>
      <w:r w:rsidR="00745730" w:rsidRPr="00C70282">
        <w:rPr>
          <w:rFonts w:ascii="Times New Roman" w:eastAsia="Times New Roman" w:hAnsi="Times New Roman" w:cs="Times New Roman"/>
          <w:noProof/>
          <w:sz w:val="24"/>
          <w:szCs w:val="24"/>
        </w:rPr>
        <w:t xml:space="preserve">i.e., taxonomic groups, </w:t>
      </w:r>
      <w:r w:rsidR="00867AEC" w:rsidRPr="00C70282">
        <w:rPr>
          <w:rFonts w:ascii="Times New Roman" w:eastAsia="Times New Roman" w:hAnsi="Times New Roman" w:cs="Times New Roman"/>
          <w:noProof/>
          <w:sz w:val="24"/>
          <w:szCs w:val="24"/>
        </w:rPr>
        <w:t>Merritt et al. 2008)</w:t>
      </w:r>
      <w:r w:rsidR="00075D34" w:rsidRPr="00C70282">
        <w:rPr>
          <w:rFonts w:ascii="Times New Roman" w:eastAsia="Times New Roman" w:hAnsi="Times New Roman" w:cs="Times New Roman"/>
          <w:sz w:val="24"/>
          <w:szCs w:val="24"/>
        </w:rPr>
        <w:fldChar w:fldCharType="end"/>
      </w:r>
      <w:r w:rsidR="00B66AB1" w:rsidRPr="00C70282">
        <w:rPr>
          <w:rFonts w:ascii="Times New Roman" w:eastAsia="Times New Roman" w:hAnsi="Times New Roman" w:cs="Times New Roman"/>
          <w:sz w:val="24"/>
          <w:szCs w:val="24"/>
        </w:rPr>
        <w:t xml:space="preserve">, and </w:t>
      </w:r>
      <w:r w:rsidR="002D6CFC" w:rsidRPr="00C70282">
        <w:rPr>
          <w:rFonts w:ascii="Times New Roman" w:eastAsia="Times New Roman" w:hAnsi="Times New Roman" w:cs="Times New Roman"/>
          <w:sz w:val="24"/>
          <w:szCs w:val="24"/>
        </w:rPr>
        <w:t>w</w:t>
      </w:r>
      <w:r w:rsidR="00B66AB1" w:rsidRPr="00C70282">
        <w:rPr>
          <w:rFonts w:ascii="Times New Roman" w:eastAsia="Times New Roman" w:hAnsi="Times New Roman" w:cs="Times New Roman"/>
          <w:sz w:val="24"/>
          <w:szCs w:val="24"/>
        </w:rPr>
        <w:t>e characterized each taxonomic group into feeding groups using a</w:t>
      </w:r>
      <w:del w:id="170" w:author="Frank J. Rahel" w:date="2023-08-10T11:51:00Z">
        <w:r w:rsidR="00B66AB1" w:rsidRPr="00C70282" w:rsidDel="00A73D73">
          <w:rPr>
            <w:rFonts w:ascii="Times New Roman" w:eastAsia="Times New Roman" w:hAnsi="Times New Roman" w:cs="Times New Roman"/>
            <w:sz w:val="24"/>
            <w:szCs w:val="24"/>
          </w:rPr>
          <w:delText>n</w:delText>
        </w:r>
      </w:del>
      <w:r w:rsidR="00B66AB1" w:rsidRPr="00C70282">
        <w:rPr>
          <w:rFonts w:ascii="Times New Roman" w:eastAsia="Times New Roman" w:hAnsi="Times New Roman" w:cs="Times New Roman"/>
          <w:sz w:val="24"/>
          <w:szCs w:val="24"/>
        </w:rPr>
        <w:t xml:space="preserve"> trait-based method.</w:t>
      </w:r>
      <w:r w:rsidR="00C9616D" w:rsidRPr="00C70282">
        <w:rPr>
          <w:rFonts w:ascii="Times New Roman" w:eastAsia="Times New Roman" w:hAnsi="Times New Roman" w:cs="Times New Roman"/>
          <w:sz w:val="24"/>
          <w:szCs w:val="24"/>
        </w:rPr>
        <w:t xml:space="preserve"> </w:t>
      </w:r>
      <w:r w:rsidR="00EE015C" w:rsidRPr="00C70282">
        <w:rPr>
          <w:rFonts w:ascii="Times New Roman" w:eastAsia="Times New Roman" w:hAnsi="Times New Roman" w:cs="Times New Roman"/>
          <w:sz w:val="24"/>
          <w:szCs w:val="24"/>
        </w:rPr>
        <w:t xml:space="preserve">Because larvae and adults have different feeding behaviors, Elmidae were separated by life stage during identification.  </w:t>
      </w:r>
      <w:r w:rsidR="00DF00A0" w:rsidRPr="00C70282">
        <w:rPr>
          <w:rFonts w:ascii="Times New Roman" w:eastAsia="Times New Roman" w:hAnsi="Times New Roman" w:cs="Times New Roman"/>
          <w:sz w:val="24"/>
          <w:szCs w:val="24"/>
        </w:rPr>
        <w:t xml:space="preserve">We obtained invertebrate trophic trait data from the USA Freshwater Biological Traits Database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{"citationID":"4nOlB1xQ","properties":{"formattedCitation":"(Vieira et al. 2006)","plainCitation":"(Vieira et al. 2006)","noteIndex":0},"citationItems":[{"id":1026,"uris":["http://zotero.org/users/8331576/items/DXTLPV8J"],"itemData":{"id":1026,"type":"report","note":"Citation Key: Vieira2006","publisher":"U.S. Geological Survey Data Series 187","title":"A database of lotic invertebrate traits for North America","URL":"http://pubs.water.usgs.gov/ds187","author":[{"family":"Vieira","given":"Nicole K.M."},{"family":"Poff","given":"N. LeRoy"},{"family":"Carlisle","given":"Daren M."},{"family":"Moulton, Stephen R.","given":"II"},{"family":"Koski","given":"Marci L."},{"family":"Kondratieff","given":"Boris C"}],"issued":{"date-parts":[["2006"]]},"citation-key":"Vieira2006"}}],"schema":"https://github.com/citation-style-language/schema/raw/master/csl-citation.json"}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(Vieira et al. 2006)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and then assigned trait affinity scores from 0 (absent) to 3 (strong affinity) using “fuzzy-coding” </w:t>
      </w:r>
      <w:r w:rsidR="002834F1" w:rsidRPr="00C70282">
        <w:rPr>
          <w:rFonts w:ascii="Times New Roman" w:eastAsia="Times New Roman" w:hAnsi="Times New Roman" w:cs="Times New Roman"/>
          <w:sz w:val="24"/>
          <w:szCs w:val="24"/>
        </w:rPr>
        <w:t>to each feeding group</w:t>
      </w:r>
      <w:r w:rsidR="00D6678D"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{"citationID":"7Zd3QF27","properties":{"formattedCitation":"(Chevene et al. 1994, Maitland 2020)","plainCitation":"(Chevene et al. 1994, Maitland 2020)","noteIndex":0},"citationItems":[{"id":992,"uris":["http://zotero.org/users/8331576/items/E2Q6M7H8"],"itemData":{"id":992,"type":"article-journal","abstract":"We present an unconventional procedure (fuzzy coding) to structure biological and environmental information, which uses positive scores to describe the affinity of a species for different modalities (i.e. categories) of a given variable. Fuzzy coding is essential for the synthesis of long‐term ecological data because it enables analysis of diverse kinds of biological information derived from a variety of sources (e.g. samples, literature). A fuzzy coded table can be processed by correspondence analysis. An example using aquatic beetles illustrates the properties of such a fuzzy correspondence analysis. Fuzzy coded tables were used in all articles of this issue to examine relationships between spatial‐temporal habitat variability and species traits, which were obtained from a long‐term study of the Upper Rhône River, France. Fuzzy correspondence analysis can be programmed with the equations given in this paper or can be performed using ADE (Environmental Data Analysis) software that has been adapted to analyse such long‐term ecological data. On Macintosh AppleTM computers, ADE performs simple linear ordination, more recently developed methods (e.g. principal component analysis with respect to instrumental variables, canonical correspondence analysis, co‐inertia analysis, local and spatial analyses), and provides a graphical display of results of these and other types of analysis (e.g. biplot, mapping, modelling curves). ADE consists of a program library that exploits the potential of the HyperCardTM interface. ADE in an open system, which offers the user a variety of facilities to create a specific sequence of programs. The mathematical background of ADE is supported by the algebraic model known as ‘duality diagram’. Copyright © 1994, Wiley Blackwell. All rights reserved","container-title":"Freshwater Biology","DOI":"10.1111/j.1365-2427.1994.tb01742.x","ISSN":"13652427","issue":"3","note":"Citation Key: Chevene1994","page":"295-309","title":"A fuzzy coding approach for the analysis of long‐term ecological data","volume":"31","author":[{"family":"Chevene","given":"François"},{"family":"Dolédec","given":"Sylvain"},{"family":"Chessel","given":"Daniel"}],"issued":{"date-parts":[["1994"]]},"citation-key":"Chevene1994"}},{"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(Chevene et al. 1994, Maitland 2020)</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0F6B37" w:rsidRPr="00C70282">
        <w:rPr>
          <w:rFonts w:ascii="Times New Roman" w:eastAsia="Times New Roman" w:hAnsi="Times New Roman" w:cs="Times New Roman"/>
          <w:sz w:val="24"/>
          <w:szCs w:val="24"/>
        </w:rPr>
        <w:t xml:space="preserve"> </w:t>
      </w:r>
      <w:r w:rsidR="003D7CBC" w:rsidRPr="00C70282">
        <w:rPr>
          <w:rFonts w:ascii="Times New Roman" w:eastAsia="Times New Roman" w:hAnsi="Times New Roman" w:cs="Times New Roman"/>
          <w:sz w:val="24"/>
          <w:szCs w:val="24"/>
        </w:rPr>
        <w:t>For stable isotope analysis, we used individuals from each taxonomic group whenever possible but for small taxa we pooled individuals to ensure enough material for stable isotope analysis.</w:t>
      </w:r>
    </w:p>
    <w:p w14:paraId="6748748D" w14:textId="2C7FB6F7" w:rsidR="001277BA" w:rsidRPr="00C70282" w:rsidRDefault="003878D2"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 xml:space="preserve">In addition to the muscle plugs from the field, we </w:t>
      </w:r>
      <w:r w:rsidR="00A933FB" w:rsidRPr="00C70282">
        <w:rPr>
          <w:rFonts w:ascii="Times New Roman" w:eastAsia="Times New Roman" w:hAnsi="Times New Roman" w:cs="Times New Roman"/>
          <w:sz w:val="24"/>
          <w:szCs w:val="24"/>
        </w:rPr>
        <w:t>obtain</w:t>
      </w:r>
      <w:r w:rsidRPr="00C70282">
        <w:rPr>
          <w:rFonts w:ascii="Times New Roman" w:eastAsia="Times New Roman" w:hAnsi="Times New Roman" w:cs="Times New Roman"/>
          <w:sz w:val="24"/>
          <w:szCs w:val="24"/>
        </w:rPr>
        <w:t xml:space="preserve"> muscle</w:t>
      </w:r>
      <w:r w:rsidR="00A933FB" w:rsidRPr="00C70282">
        <w:rPr>
          <w:rFonts w:ascii="Times New Roman" w:eastAsia="Times New Roman" w:hAnsi="Times New Roman" w:cs="Times New Roman"/>
          <w:sz w:val="24"/>
          <w:szCs w:val="24"/>
        </w:rPr>
        <w:t xml:space="preserve"> fillets from the euthanized fish in the lab</w:t>
      </w:r>
      <w:r w:rsidR="006C4DA1" w:rsidRPr="00C70282">
        <w:rPr>
          <w:rFonts w:ascii="Times New Roman" w:eastAsia="Times New Roman" w:hAnsi="Times New Roman" w:cs="Times New Roman"/>
          <w:sz w:val="24"/>
          <w:szCs w:val="24"/>
        </w:rPr>
        <w:t>, but we only</w:t>
      </w:r>
      <w:r w:rsidR="00D93589" w:rsidRPr="00C70282">
        <w:rPr>
          <w:rFonts w:ascii="Times New Roman" w:eastAsia="Times New Roman" w:hAnsi="Times New Roman" w:cs="Times New Roman"/>
          <w:sz w:val="24"/>
          <w:szCs w:val="24"/>
        </w:rPr>
        <w:t xml:space="preserve"> </w:t>
      </w:r>
      <w:r w:rsidR="001277BA" w:rsidRPr="00C70282">
        <w:rPr>
          <w:rFonts w:ascii="Times New Roman" w:eastAsia="Times New Roman" w:hAnsi="Times New Roman" w:cs="Times New Roman"/>
          <w:sz w:val="24"/>
          <w:szCs w:val="24"/>
        </w:rPr>
        <w:t xml:space="preserve">used tissue samples from the widely distributed fish species </w:t>
      </w:r>
      <w:r w:rsidR="006C4DA1" w:rsidRPr="00C70282">
        <w:rPr>
          <w:rFonts w:ascii="Times New Roman" w:eastAsia="Times New Roman" w:hAnsi="Times New Roman" w:cs="Times New Roman"/>
          <w:sz w:val="24"/>
          <w:szCs w:val="24"/>
        </w:rPr>
        <w:t xml:space="preserve">for statistical </w:t>
      </w:r>
      <w:r w:rsidR="00E55DD5" w:rsidRPr="00C70282">
        <w:rPr>
          <w:rFonts w:ascii="Times New Roman" w:eastAsia="Times New Roman" w:hAnsi="Times New Roman" w:cs="Times New Roman"/>
          <w:sz w:val="24"/>
          <w:szCs w:val="24"/>
        </w:rPr>
        <w:t>analysis</w:t>
      </w:r>
      <w:r w:rsidR="001277BA" w:rsidRPr="00C70282">
        <w:rPr>
          <w:rFonts w:ascii="Times New Roman" w:eastAsia="Times New Roman" w:hAnsi="Times New Roman" w:cs="Times New Roman"/>
          <w:sz w:val="24"/>
          <w:szCs w:val="24"/>
        </w:rPr>
        <w:t xml:space="preserve">. </w:t>
      </w:r>
      <w:r w:rsidR="00AD120D" w:rsidRPr="00C70282">
        <w:rPr>
          <w:rFonts w:ascii="Times New Roman" w:eastAsia="Times New Roman" w:hAnsi="Times New Roman" w:cs="Times New Roman"/>
          <w:sz w:val="24"/>
          <w:szCs w:val="24"/>
        </w:rPr>
        <w:t xml:space="preserve">We removed muscle filets and the stomachs from each fish. Muscle filets were removed from the anterior dorsal portion of each fish prior to stable isotope analysis. </w:t>
      </w:r>
      <w:r w:rsidR="001277BA" w:rsidRPr="00C70282">
        <w:rPr>
          <w:rFonts w:ascii="Times New Roman" w:eastAsia="Times New Roman" w:hAnsi="Times New Roman" w:cs="Times New Roman"/>
          <w:sz w:val="24"/>
          <w:szCs w:val="24"/>
        </w:rPr>
        <w:t xml:space="preserve">Brown Trout </w:t>
      </w:r>
      <w:r w:rsidR="001277BA" w:rsidRPr="00C70282">
        <w:rPr>
          <w:rFonts w:ascii="Times New Roman" w:eastAsia="Times New Roman" w:hAnsi="Times New Roman" w:cs="Times New Roman"/>
          <w:i/>
          <w:sz w:val="24"/>
          <w:szCs w:val="24"/>
        </w:rPr>
        <w:t>Salmo trutta</w:t>
      </w:r>
      <w:r w:rsidR="001277BA" w:rsidRPr="00C70282">
        <w:rPr>
          <w:rFonts w:ascii="Times New Roman" w:eastAsia="Times New Roman" w:hAnsi="Times New Roman" w:cs="Times New Roman"/>
          <w:sz w:val="24"/>
          <w:szCs w:val="24"/>
        </w:rPr>
        <w:t xml:space="preserve"> (Linnaeus, 1758), Creek Chub </w:t>
      </w:r>
      <w:r w:rsidR="001277BA" w:rsidRPr="00C70282">
        <w:rPr>
          <w:rFonts w:ascii="Times New Roman" w:eastAsia="Times New Roman" w:hAnsi="Times New Roman" w:cs="Times New Roman"/>
          <w:i/>
          <w:sz w:val="24"/>
          <w:szCs w:val="24"/>
        </w:rPr>
        <w:t>Semotilus atromaculatus</w:t>
      </w:r>
      <w:r w:rsidR="001277BA" w:rsidRPr="00C70282">
        <w:rPr>
          <w:rFonts w:ascii="Times New Roman" w:eastAsia="Times New Roman" w:hAnsi="Times New Roman" w:cs="Times New Roman"/>
          <w:sz w:val="24"/>
          <w:szCs w:val="24"/>
        </w:rPr>
        <w:t xml:space="preserve"> (Mitchill, 1818), Longnose Dace </w:t>
      </w:r>
      <w:r w:rsidR="001277BA" w:rsidRPr="00C70282">
        <w:rPr>
          <w:rFonts w:ascii="Times New Roman" w:eastAsia="Times New Roman" w:hAnsi="Times New Roman" w:cs="Times New Roman"/>
          <w:i/>
          <w:sz w:val="24"/>
          <w:szCs w:val="24"/>
        </w:rPr>
        <w:t xml:space="preserve">Rhinichthys cataractae </w:t>
      </w:r>
      <w:r w:rsidR="001277BA" w:rsidRPr="00C70282">
        <w:rPr>
          <w:rFonts w:ascii="Times New Roman" w:eastAsia="Times New Roman" w:hAnsi="Times New Roman" w:cs="Times New Roman"/>
          <w:sz w:val="24"/>
          <w:szCs w:val="24"/>
        </w:rPr>
        <w:t xml:space="preserve">(Valenciennes, 1842), Longnose Sucker </w:t>
      </w:r>
      <w:r w:rsidR="001277BA" w:rsidRPr="00C70282">
        <w:rPr>
          <w:rFonts w:ascii="Times New Roman" w:eastAsia="Times New Roman" w:hAnsi="Times New Roman" w:cs="Times New Roman"/>
          <w:i/>
          <w:sz w:val="24"/>
          <w:szCs w:val="24"/>
        </w:rPr>
        <w:t>Catostomus catostomus</w:t>
      </w:r>
      <w:r w:rsidR="001277BA" w:rsidRPr="00C70282">
        <w:rPr>
          <w:rFonts w:ascii="Times New Roman" w:eastAsia="Times New Roman" w:hAnsi="Times New Roman" w:cs="Times New Roman"/>
          <w:sz w:val="24"/>
          <w:szCs w:val="24"/>
        </w:rPr>
        <w:t xml:space="preserve"> (Forster, 1773) and White Sucker </w:t>
      </w:r>
      <w:r w:rsidR="001277BA" w:rsidRPr="00C70282">
        <w:rPr>
          <w:rFonts w:ascii="Times New Roman" w:eastAsia="Times New Roman" w:hAnsi="Times New Roman" w:cs="Times New Roman"/>
          <w:i/>
          <w:sz w:val="24"/>
          <w:szCs w:val="24"/>
        </w:rPr>
        <w:t>Catostomus commersonii</w:t>
      </w:r>
      <w:r w:rsidR="001277BA" w:rsidRPr="00C70282">
        <w:rPr>
          <w:rFonts w:ascii="Times New Roman" w:eastAsia="Times New Roman" w:hAnsi="Times New Roman" w:cs="Times New Roman"/>
          <w:sz w:val="24"/>
          <w:szCs w:val="24"/>
        </w:rPr>
        <w:t xml:space="preserve"> (Lacépède, 1803) were used because these species were found at greater than 50% of the sites. </w:t>
      </w:r>
    </w:p>
    <w:p w14:paraId="47A91CE2" w14:textId="7765CEF6" w:rsidR="00A23148" w:rsidRPr="00C70282" w:rsidRDefault="00AD120D"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For stable </w:t>
      </w:r>
      <w:del w:id="171" w:author="Frank J. Rahel" w:date="2023-08-10T13:26:00Z">
        <w:r w:rsidRPr="00C70282" w:rsidDel="00F0488A">
          <w:rPr>
            <w:rFonts w:ascii="Times New Roman" w:eastAsia="Times New Roman" w:hAnsi="Times New Roman" w:cs="Times New Roman"/>
            <w:sz w:val="24"/>
            <w:szCs w:val="24"/>
          </w:rPr>
          <w:delText>istope</w:delText>
        </w:r>
      </w:del>
      <w:ins w:id="172" w:author="Frank J. Rahel" w:date="2023-08-10T13:26:00Z">
        <w:r w:rsidR="00F0488A" w:rsidRPr="00C70282">
          <w:rPr>
            <w:rFonts w:ascii="Times New Roman" w:eastAsia="Times New Roman" w:hAnsi="Times New Roman" w:cs="Times New Roman"/>
            <w:sz w:val="24"/>
            <w:szCs w:val="24"/>
          </w:rPr>
          <w:t>isotope</w:t>
        </w:r>
      </w:ins>
      <w:r w:rsidRPr="00C70282">
        <w:rPr>
          <w:rFonts w:ascii="Times New Roman" w:eastAsia="Times New Roman" w:hAnsi="Times New Roman" w:cs="Times New Roman"/>
          <w:sz w:val="24"/>
          <w:szCs w:val="24"/>
        </w:rPr>
        <w:t xml:space="preserve"> analysis, </w:t>
      </w:r>
      <w:r w:rsidR="00A6574E" w:rsidRPr="00C70282">
        <w:rPr>
          <w:rFonts w:ascii="Times New Roman" w:eastAsia="Times New Roman" w:hAnsi="Times New Roman" w:cs="Times New Roman"/>
          <w:sz w:val="24"/>
          <w:szCs w:val="24"/>
        </w:rPr>
        <w:t>samples</w:t>
      </w:r>
      <w:r w:rsidR="00DF00A0" w:rsidRPr="00C70282">
        <w:rPr>
          <w:rFonts w:ascii="Times New Roman" w:eastAsia="Times New Roman" w:hAnsi="Times New Roman" w:cs="Times New Roman"/>
          <w:sz w:val="24"/>
          <w:szCs w:val="24"/>
        </w:rPr>
        <w:t xml:space="preserve"> were oven dried (60 °C, 48 hours), ground into a homogenous powder, weighed to the nearest 0.001 mg</w:t>
      </w:r>
      <w:r w:rsidR="00A6574E" w:rsidRPr="00C70282">
        <w:rPr>
          <w:rFonts w:ascii="Times New Roman" w:eastAsia="Times New Roman" w:hAnsi="Times New Roman" w:cs="Times New Roman"/>
          <w:sz w:val="24"/>
          <w:szCs w:val="24"/>
        </w:rPr>
        <w:t>, then sent off to obtain isotopic values</w:t>
      </w:r>
      <w:r w:rsidR="00DF00A0" w:rsidRPr="00C70282">
        <w:rPr>
          <w:rFonts w:ascii="Times New Roman" w:eastAsia="Times New Roman" w:hAnsi="Times New Roman" w:cs="Times New Roman"/>
          <w:sz w:val="24"/>
          <w:szCs w:val="24"/>
        </w:rPr>
        <w:t>. Animal samples (~1.0 mg) and basal resources (~2.0 mg) were weighed into 8 x 5-mm tin capsules and analyzed for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δ</w:t>
      </w:r>
      <w:r w:rsidR="00DF00A0" w:rsidRPr="00C70282">
        <w:rPr>
          <w:rFonts w:ascii="Times New Roman" w:eastAsia="Times New Roman" w:hAnsi="Times New Roman" w:cs="Times New Roman"/>
          <w:sz w:val="24"/>
          <w:szCs w:val="24"/>
          <w:vertAlign w:val="superscript"/>
        </w:rPr>
        <w:t>13</w:t>
      </w:r>
      <w:r w:rsidR="00DF00A0" w:rsidRPr="00C70282">
        <w:rPr>
          <w:rFonts w:ascii="Times New Roman" w:eastAsia="Times New Roman" w:hAnsi="Times New Roman" w:cs="Times New Roman"/>
          <w:sz w:val="24"/>
          <w:szCs w:val="24"/>
        </w:rPr>
        <w:t>C, %C, %N and C:</w:t>
      </w:r>
      <w:commentRangeStart w:id="173"/>
      <w:r w:rsidR="00DF00A0" w:rsidRPr="00C70282">
        <w:rPr>
          <w:rFonts w:ascii="Times New Roman" w:eastAsia="Times New Roman" w:hAnsi="Times New Roman" w:cs="Times New Roman"/>
          <w:sz w:val="24"/>
          <w:szCs w:val="24"/>
        </w:rPr>
        <w:t>N</w:t>
      </w:r>
      <w:commentRangeEnd w:id="173"/>
      <w:r w:rsidR="00A73D73">
        <w:rPr>
          <w:rStyle w:val="CommentReference"/>
        </w:rPr>
        <w:commentReference w:id="173"/>
      </w:r>
      <w:r w:rsidR="00DF00A0" w:rsidRPr="00C70282">
        <w:rPr>
          <w:rFonts w:ascii="Times New Roman" w:eastAsia="Times New Roman" w:hAnsi="Times New Roman" w:cs="Times New Roman"/>
          <w:sz w:val="24"/>
          <w:szCs w:val="24"/>
        </w:rPr>
        <w:t xml:space="preserve"> ratio at the University of Wyoming Stable Isotope Facility using a Delta Plus XP Continuous Flow Stable Isotope Ratio Mass Spectrometer (Thermo Finnigan, Bremen, Germany) coupled to a Costech Analytical 4010 elemental analyzer. Carbon (</w:t>
      </w:r>
      <w:r w:rsidR="00DF00A0" w:rsidRPr="00C70282">
        <w:rPr>
          <w:rFonts w:ascii="Times New Roman" w:eastAsia="Times New Roman" w:hAnsi="Times New Roman" w:cs="Times New Roman"/>
          <w:sz w:val="24"/>
          <w:szCs w:val="24"/>
          <w:vertAlign w:val="superscript"/>
        </w:rPr>
        <w:t>13</w:t>
      </w:r>
      <w:r w:rsidR="00DF00A0" w:rsidRPr="00C70282">
        <w:rPr>
          <w:rFonts w:ascii="Times New Roman" w:eastAsia="Times New Roman" w:hAnsi="Times New Roman" w:cs="Times New Roman"/>
          <w:sz w:val="24"/>
          <w:szCs w:val="24"/>
        </w:rPr>
        <w:t>C:</w:t>
      </w:r>
      <w:r w:rsidR="00DF00A0" w:rsidRPr="00C70282">
        <w:rPr>
          <w:rFonts w:ascii="Times New Roman" w:eastAsia="Times New Roman" w:hAnsi="Times New Roman" w:cs="Times New Roman"/>
          <w:sz w:val="24"/>
          <w:szCs w:val="24"/>
          <w:vertAlign w:val="superscript"/>
        </w:rPr>
        <w:t>12</w:t>
      </w:r>
      <w:r w:rsidR="00DF00A0" w:rsidRPr="00C70282">
        <w:rPr>
          <w:rFonts w:ascii="Times New Roman" w:eastAsia="Times New Roman" w:hAnsi="Times New Roman" w:cs="Times New Roman"/>
          <w:sz w:val="24"/>
          <w:szCs w:val="24"/>
        </w:rPr>
        <w:t>C) and nitrogen (</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vertAlign w:val="superscript"/>
        </w:rPr>
        <w:t>14</w:t>
      </w:r>
      <w:r w:rsidR="00DF00A0" w:rsidRPr="00C70282">
        <w:rPr>
          <w:rFonts w:ascii="Times New Roman" w:eastAsia="Times New Roman" w:hAnsi="Times New Roman" w:cs="Times New Roman"/>
          <w:sz w:val="24"/>
          <w:szCs w:val="24"/>
        </w:rPr>
        <w:t xml:space="preserve">N) isotope ratios (R) were estimated relative to their respective International Atomic Energy Agency standards (Pee Dee Belemnite limestone and atmospheric nitrogen). Working internal standards were run as controls throughout </w:t>
      </w:r>
      <w:ins w:id="174" w:author="Frank J. Rahel" w:date="2023-08-10T11:54:00Z">
        <w:r w:rsidR="00A73D73">
          <w:rPr>
            <w:rFonts w:ascii="Times New Roman" w:eastAsia="Times New Roman" w:hAnsi="Times New Roman" w:cs="Times New Roman"/>
            <w:sz w:val="24"/>
            <w:szCs w:val="24"/>
          </w:rPr>
          <w:t xml:space="preserve">the </w:t>
        </w:r>
      </w:ins>
      <w:r w:rsidR="00DF00A0" w:rsidRPr="00C70282">
        <w:rPr>
          <w:rFonts w:ascii="Times New Roman" w:eastAsia="Times New Roman" w:hAnsi="Times New Roman" w:cs="Times New Roman"/>
          <w:sz w:val="24"/>
          <w:szCs w:val="24"/>
        </w:rPr>
        <w:t>analys</w:t>
      </w:r>
      <w:ins w:id="175" w:author="Frank J. Rahel" w:date="2023-08-10T11:54:00Z">
        <w:r w:rsidR="00A73D73">
          <w:rPr>
            <w:rFonts w:ascii="Times New Roman" w:eastAsia="Times New Roman" w:hAnsi="Times New Roman" w:cs="Times New Roman"/>
            <w:sz w:val="24"/>
            <w:szCs w:val="24"/>
          </w:rPr>
          <w:t>e</w:t>
        </w:r>
      </w:ins>
      <w:del w:id="176" w:author="Frank J. Rahel" w:date="2023-08-10T11:54:00Z">
        <w:r w:rsidR="00DF00A0" w:rsidRPr="00C70282" w:rsidDel="00A73D73">
          <w:rPr>
            <w:rFonts w:ascii="Times New Roman" w:eastAsia="Times New Roman" w:hAnsi="Times New Roman" w:cs="Times New Roman"/>
            <w:sz w:val="24"/>
            <w:szCs w:val="24"/>
          </w:rPr>
          <w:delText>i</w:delText>
        </w:r>
      </w:del>
      <w:r w:rsidR="00DF00A0" w:rsidRPr="00C70282">
        <w:rPr>
          <w:rFonts w:ascii="Times New Roman" w:eastAsia="Times New Roman" w:hAnsi="Times New Roman" w:cs="Times New Roman"/>
          <w:sz w:val="24"/>
          <w:szCs w:val="24"/>
        </w:rPr>
        <w:t>s to ensure accurate measurements. Isotopic values are reported in per mill delta notation (Eq. 1):</w:t>
      </w:r>
    </w:p>
    <w:p w14:paraId="3DC5EC55" w14:textId="77777777" w:rsidR="00A23148" w:rsidRPr="00C70282" w:rsidRDefault="007D6DE5" w:rsidP="00FB1D3E">
      <w:pPr>
        <w:spacing w:before="240" w:after="240" w:line="360"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Times New Roman"/>
                  <w:sz w:val="24"/>
                  <w:szCs w:val="24"/>
                </w:rPr>
              </m:ctrlPr>
            </m:sSupPr>
            <m:e>
              <m:r>
                <w:rPr>
                  <w:rFonts w:ascii="Cambria Math" w:hAnsi="Cambria Math" w:cs="Times New Roman"/>
                </w:rPr>
                <m:t>δ</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sample</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standard</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 1000</m:t>
          </m:r>
        </m:oMath>
      </m:oMathPara>
    </w:p>
    <w:p w14:paraId="6D0857BC" w14:textId="77777777"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δ</w:t>
      </w:r>
      <w:r w:rsidRPr="00C70282">
        <w:rPr>
          <w:rFonts w:ascii="Times New Roman" w:eastAsia="Times New Roman" w:hAnsi="Times New Roman" w:cs="Times New Roman"/>
          <w:sz w:val="24"/>
          <w:szCs w:val="24"/>
          <w:vertAlign w:val="superscript"/>
        </w:rPr>
        <w:t xml:space="preserve">1 </w:t>
      </w:r>
      <w:r w:rsidRPr="00C70282">
        <w:rPr>
          <w:rFonts w:ascii="Times New Roman" w:eastAsia="Times New Roman" w:hAnsi="Times New Roman" w:cs="Times New Roman"/>
          <w:sz w:val="24"/>
          <w:szCs w:val="24"/>
        </w:rPr>
        <w:t xml:space="preserve">is either </w:t>
      </w:r>
      <w:r w:rsidRPr="00C70282">
        <w:rPr>
          <w:rFonts w:ascii="Times New Roman" w:eastAsia="Times New Roman" w:hAnsi="Times New Roman" w:cs="Times New Roman"/>
          <w:sz w:val="24"/>
          <w:szCs w:val="24"/>
          <w:vertAlign w:val="superscript"/>
        </w:rPr>
        <w:t>13</w:t>
      </w:r>
      <w:r w:rsidRPr="00C70282">
        <w:rPr>
          <w:rFonts w:ascii="Times New Roman" w:eastAsia="Times New Roman" w:hAnsi="Times New Roman" w:cs="Times New Roman"/>
          <w:sz w:val="24"/>
          <w:szCs w:val="24"/>
        </w:rPr>
        <w:t xml:space="preserve">C or </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and R is the ratio of the heavy to lighter isotope. Analytical error (i.e., 1 SD of lab standard) of sample runs was estimated at 0.07‰ (δ</w:t>
      </w:r>
      <w:r w:rsidRPr="00C70282">
        <w:rPr>
          <w:rFonts w:ascii="Times New Roman" w:eastAsia="Times New Roman" w:hAnsi="Times New Roman" w:cs="Times New Roman"/>
          <w:sz w:val="24"/>
          <w:szCs w:val="24"/>
          <w:vertAlign w:val="superscript"/>
        </w:rPr>
        <w:t>13</w:t>
      </w:r>
      <w:r w:rsidRPr="00C70282">
        <w:rPr>
          <w:rFonts w:ascii="Times New Roman" w:eastAsia="Times New Roman" w:hAnsi="Times New Roman" w:cs="Times New Roman"/>
          <w:sz w:val="24"/>
          <w:szCs w:val="24"/>
        </w:rPr>
        <w:t>C) and 0.18‰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the invertebrates, and 0.04‰ (δ</w:t>
      </w:r>
      <w:r w:rsidRPr="00C70282">
        <w:rPr>
          <w:rFonts w:ascii="Times New Roman" w:eastAsia="Times New Roman" w:hAnsi="Times New Roman" w:cs="Times New Roman"/>
          <w:sz w:val="24"/>
          <w:szCs w:val="24"/>
          <w:vertAlign w:val="superscript"/>
        </w:rPr>
        <w:t>13</w:t>
      </w:r>
      <w:r w:rsidRPr="00C70282">
        <w:rPr>
          <w:rFonts w:ascii="Times New Roman" w:eastAsia="Times New Roman" w:hAnsi="Times New Roman" w:cs="Times New Roman"/>
          <w:sz w:val="24"/>
          <w:szCs w:val="24"/>
        </w:rPr>
        <w:t>C) and 0.1‰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the fish.</w:t>
      </w:r>
    </w:p>
    <w:p w14:paraId="741AC5D9" w14:textId="55D623DB" w:rsidR="00A23148" w:rsidRPr="00C70282" w:rsidRDefault="00AF64DF"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Data analysis</w:t>
      </w:r>
    </w:p>
    <w:p w14:paraId="42250E18" w14:textId="773F7436"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Suitability of various </w:t>
      </w:r>
      <w:r w:rsidR="005D6C35" w:rsidRPr="00C70282">
        <w:rPr>
          <w:rFonts w:ascii="Times New Roman" w:eastAsia="Times New Roman" w:hAnsi="Times New Roman" w:cs="Times New Roman"/>
          <w:sz w:val="24"/>
          <w:szCs w:val="24"/>
        </w:rPr>
        <w:t>taxonomic groups</w:t>
      </w:r>
      <w:r w:rsidRPr="00C70282">
        <w:rPr>
          <w:rFonts w:ascii="Times New Roman" w:eastAsia="Times New Roman" w:hAnsi="Times New Roman" w:cs="Times New Roman"/>
          <w:sz w:val="24"/>
          <w:szCs w:val="24"/>
        </w:rPr>
        <w:t xml:space="preserve"> </w:t>
      </w:r>
      <w:r w:rsidR="00AF64DF" w:rsidRPr="00C70282">
        <w:rPr>
          <w:rFonts w:ascii="Times New Roman" w:eastAsia="Times New Roman" w:hAnsi="Times New Roman" w:cs="Times New Roman"/>
          <w:sz w:val="24"/>
          <w:szCs w:val="24"/>
        </w:rPr>
        <w:t xml:space="preserve">and feeding groups </w:t>
      </w:r>
      <w:r w:rsidRPr="00C70282">
        <w:rPr>
          <w:rFonts w:ascii="Times New Roman" w:eastAsia="Times New Roman" w:hAnsi="Times New Roman" w:cs="Times New Roman"/>
          <w:sz w:val="24"/>
          <w:szCs w:val="24"/>
        </w:rPr>
        <w:t xml:space="preserve">as baselines were based on the four </w:t>
      </w:r>
      <w:r w:rsidR="00D13186" w:rsidRPr="00C70282">
        <w:rPr>
          <w:rFonts w:ascii="Times New Roman" w:eastAsia="Times New Roman" w:hAnsi="Times New Roman" w:cs="Times New Roman"/>
          <w:sz w:val="24"/>
          <w:szCs w:val="24"/>
        </w:rPr>
        <w:t xml:space="preserve">updated </w:t>
      </w:r>
      <w:commentRangeStart w:id="177"/>
      <w:r w:rsidRPr="00C70282">
        <w:rPr>
          <w:rFonts w:ascii="Times New Roman" w:eastAsia="Times New Roman" w:hAnsi="Times New Roman" w:cs="Times New Roman"/>
          <w:sz w:val="24"/>
          <w:szCs w:val="24"/>
        </w:rPr>
        <w:t>criteria</w:t>
      </w:r>
      <w:commentRangeEnd w:id="177"/>
      <w:r w:rsidR="001104E0">
        <w:rPr>
          <w:rStyle w:val="CommentReference"/>
        </w:rPr>
        <w:commentReference w:id="177"/>
      </w:r>
      <w:ins w:id="178" w:author="Frank J. Rahel" w:date="2023-08-10T12:01:00Z">
        <w:r w:rsidR="001104E0">
          <w:rPr>
            <w:rFonts w:ascii="Times New Roman" w:eastAsia="Times New Roman" w:hAnsi="Times New Roman" w:cs="Times New Roman"/>
            <w:sz w:val="24"/>
            <w:szCs w:val="24"/>
          </w:rPr>
          <w:t>:</w:t>
        </w:r>
      </w:ins>
      <w:r w:rsidRPr="00C70282">
        <w:rPr>
          <w:rFonts w:ascii="Times New Roman" w:eastAsia="Times New Roman" w:hAnsi="Times New Roman" w:cs="Times New Roman"/>
          <w:sz w:val="24"/>
          <w:szCs w:val="24"/>
        </w:rPr>
        <w:t xml:space="preserve"> </w:t>
      </w:r>
      <w:ins w:id="179" w:author="Frank J. Rahel" w:date="2023-08-10T12:01:00Z">
        <w:r w:rsidR="001104E0" w:rsidRPr="0056545F">
          <w:rPr>
            <w:rFonts w:ascii="Times New Roman" w:eastAsia="Times New Roman" w:hAnsi="Times New Roman" w:cs="Times New Roman"/>
            <w:sz w:val="24"/>
            <w:szCs w:val="24"/>
          </w:rPr>
          <w:t>1) organisms should be easy to collect and widely distributed, 2) within-site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variation should be low, 3)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w:t>
        </w:r>
        <w:r w:rsidR="001104E0" w:rsidRPr="0056545F">
          <w:rPr>
            <w:rFonts w:ascii="Times New Roman" w:eastAsia="Times New Roman" w:hAnsi="Times New Roman" w:cs="Times New Roman"/>
            <w:sz w:val="24"/>
            <w:szCs w:val="24"/>
            <w:vertAlign w:val="subscript"/>
          </w:rPr>
          <w:t xml:space="preserve"> </w:t>
        </w:r>
        <w:r w:rsidR="001104E0" w:rsidRPr="0056545F">
          <w:rPr>
            <w:rFonts w:ascii="Times New Roman" w:eastAsia="Times New Roman" w:hAnsi="Times New Roman" w:cs="Times New Roman"/>
            <w:sz w:val="24"/>
            <w:szCs w:val="24"/>
          </w:rPr>
          <w:t xml:space="preserve">values should be correlated with geographic variability in </w:t>
        </w:r>
        <w:r w:rsidR="001104E0" w:rsidRPr="0056545F">
          <w:rPr>
            <w:rFonts w:ascii="Times New Roman" w:eastAsia="Times New Roman" w:hAnsi="Times New Roman" w:cs="Times New Roman"/>
            <w:sz w:val="24"/>
            <w:szCs w:val="24"/>
          </w:rPr>
          <w:lastRenderedPageBreak/>
          <w:t>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values, and 4) trophic position of consumers calculated from the baseline should be independent of system-specific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 xml:space="preserve">N variability </w:t>
        </w:r>
        <w:r w:rsidR="001104E0">
          <w:rPr>
            <w:rFonts w:ascii="Times New Roman" w:eastAsia="Times New Roman" w:hAnsi="Times New Roman" w:cs="Times New Roman"/>
            <w:sz w:val="24"/>
            <w:szCs w:val="24"/>
          </w:rPr>
          <w:t>when there is no change</w:t>
        </w:r>
        <w:r w:rsidR="001104E0" w:rsidRPr="0056545F">
          <w:rPr>
            <w:rFonts w:ascii="Times New Roman" w:eastAsia="Times New Roman" w:hAnsi="Times New Roman" w:cs="Times New Roman"/>
            <w:sz w:val="24"/>
            <w:szCs w:val="24"/>
          </w:rPr>
          <w:t xml:space="preserve"> </w:t>
        </w:r>
        <w:r w:rsidR="001104E0">
          <w:rPr>
            <w:rFonts w:ascii="Times New Roman" w:eastAsia="Times New Roman" w:hAnsi="Times New Roman" w:cs="Times New Roman"/>
            <w:sz w:val="24"/>
            <w:szCs w:val="24"/>
          </w:rPr>
          <w:t xml:space="preserve">in </w:t>
        </w:r>
        <w:r w:rsidR="001104E0" w:rsidRPr="0056545F">
          <w:rPr>
            <w:rFonts w:ascii="Times New Roman" w:eastAsia="Times New Roman" w:hAnsi="Times New Roman" w:cs="Times New Roman"/>
            <w:sz w:val="24"/>
            <w:szCs w:val="24"/>
          </w:rPr>
          <w:t>food consumption.</w:t>
        </w:r>
        <w:r w:rsidR="001104E0">
          <w:rPr>
            <w:rFonts w:ascii="Times New Roman" w:eastAsia="Times New Roman" w:hAnsi="Times New Roman" w:cs="Times New Roman"/>
            <w:sz w:val="24"/>
            <w:szCs w:val="24"/>
          </w:rPr>
          <w:t xml:space="preserve">    </w:t>
        </w:r>
      </w:ins>
      <w:r w:rsidRPr="00C70282">
        <w:rPr>
          <w:rFonts w:ascii="Times New Roman" w:eastAsia="Times New Roman" w:hAnsi="Times New Roman" w:cs="Times New Roman"/>
          <w:sz w:val="24"/>
          <w:szCs w:val="24"/>
        </w:rPr>
        <w:t xml:space="preserve">Although all analyses were performed for </w:t>
      </w:r>
      <w:r w:rsidR="001A5581" w:rsidRPr="00C70282">
        <w:rPr>
          <w:rFonts w:ascii="Times New Roman" w:eastAsia="Times New Roman" w:hAnsi="Times New Roman" w:cs="Times New Roman"/>
          <w:sz w:val="24"/>
          <w:szCs w:val="24"/>
        </w:rPr>
        <w:t>all taxonomic and feeding groups</w:t>
      </w:r>
      <w:r w:rsidRPr="00C70282">
        <w:rPr>
          <w:rFonts w:ascii="Times New Roman" w:eastAsia="Times New Roman" w:hAnsi="Times New Roman" w:cs="Times New Roman"/>
          <w:sz w:val="24"/>
          <w:szCs w:val="24"/>
        </w:rPr>
        <w:t xml:space="preserve">, selection occurred progressively from each criterion. For example, if a </w:t>
      </w:r>
      <w:r w:rsidR="001A5581" w:rsidRPr="00C70282">
        <w:rPr>
          <w:rFonts w:ascii="Times New Roman" w:eastAsia="Times New Roman" w:hAnsi="Times New Roman" w:cs="Times New Roman"/>
          <w:sz w:val="24"/>
          <w:szCs w:val="24"/>
        </w:rPr>
        <w:t>taxonomic group</w:t>
      </w:r>
      <w:r w:rsidRPr="00C70282">
        <w:rPr>
          <w:rFonts w:ascii="Times New Roman" w:eastAsia="Times New Roman" w:hAnsi="Times New Roman" w:cs="Times New Roman"/>
          <w:sz w:val="24"/>
          <w:szCs w:val="24"/>
        </w:rPr>
        <w:t xml:space="preserve"> met the first </w:t>
      </w:r>
      <w:del w:id="180" w:author="Frank J. Rahel" w:date="2023-08-11T09:24:00Z">
        <w:r w:rsidRPr="00C70282" w:rsidDel="00C75B54">
          <w:rPr>
            <w:rFonts w:ascii="Times New Roman" w:eastAsia="Times New Roman" w:hAnsi="Times New Roman" w:cs="Times New Roman"/>
            <w:sz w:val="24"/>
            <w:szCs w:val="24"/>
          </w:rPr>
          <w:delText>criterion</w:delText>
        </w:r>
      </w:del>
      <w:ins w:id="181" w:author="Frank J. Rahel" w:date="2023-08-11T09:24:00Z">
        <w:r w:rsidR="00C75B54" w:rsidRPr="00C70282">
          <w:rPr>
            <w:rFonts w:ascii="Times New Roman" w:eastAsia="Times New Roman" w:hAnsi="Times New Roman" w:cs="Times New Roman"/>
            <w:sz w:val="24"/>
            <w:szCs w:val="24"/>
          </w:rPr>
          <w:t>criterion,</w:t>
        </w:r>
      </w:ins>
      <w:r w:rsidRPr="00C70282">
        <w:rPr>
          <w:rFonts w:ascii="Times New Roman" w:eastAsia="Times New Roman" w:hAnsi="Times New Roman" w:cs="Times New Roman"/>
          <w:sz w:val="24"/>
          <w:szCs w:val="24"/>
        </w:rPr>
        <w:t xml:space="preserve"> it would stay in the list of potential baselines and be evaluated for the second criterion, but if it did not meet the first criterion then it would be removed from the list.</w:t>
      </w:r>
      <w:r w:rsidR="006F70AA">
        <w:rPr>
          <w:rFonts w:ascii="Times New Roman" w:eastAsia="Times New Roman" w:hAnsi="Times New Roman" w:cs="Times New Roman"/>
          <w:sz w:val="24"/>
          <w:szCs w:val="24"/>
        </w:rPr>
        <w:t xml:space="preserve">  </w:t>
      </w:r>
      <w:r w:rsidR="00943405">
        <w:rPr>
          <w:rFonts w:ascii="Times New Roman" w:eastAsia="Times New Roman" w:hAnsi="Times New Roman" w:cs="Times New Roman"/>
          <w:sz w:val="24"/>
          <w:szCs w:val="24"/>
        </w:rPr>
        <w:t xml:space="preserve">A common method </w:t>
      </w:r>
      <w:r w:rsidR="00301E03">
        <w:rPr>
          <w:rFonts w:ascii="Times New Roman" w:eastAsia="Times New Roman" w:hAnsi="Times New Roman" w:cs="Times New Roman"/>
          <w:sz w:val="24"/>
          <w:szCs w:val="24"/>
        </w:rPr>
        <w:t>for baselines corrections is to use</w:t>
      </w:r>
      <w:ins w:id="182" w:author="Frank J. Rahel" w:date="2023-08-10T13:29:00Z">
        <w:r w:rsidR="00F0488A">
          <w:rPr>
            <w:rFonts w:ascii="Times New Roman" w:eastAsia="Times New Roman" w:hAnsi="Times New Roman" w:cs="Times New Roman"/>
            <w:sz w:val="24"/>
            <w:szCs w:val="24"/>
          </w:rPr>
          <w:t xml:space="preserve"> an average of </w:t>
        </w:r>
      </w:ins>
      <w:del w:id="183" w:author="Frank J. Rahel" w:date="2023-08-10T13:27:00Z">
        <w:r w:rsidR="00301E03" w:rsidDel="00F0488A">
          <w:rPr>
            <w:rFonts w:ascii="Times New Roman" w:eastAsia="Times New Roman" w:hAnsi="Times New Roman" w:cs="Times New Roman"/>
            <w:sz w:val="24"/>
            <w:szCs w:val="24"/>
          </w:rPr>
          <w:delText>d</w:delText>
        </w:r>
      </w:del>
      <w:del w:id="184" w:author="Frank J. Rahel" w:date="2023-08-11T09:22:00Z">
        <w:r w:rsidR="00301E03" w:rsidDel="00C75B54">
          <w:rPr>
            <w:rFonts w:ascii="Times New Roman" w:eastAsia="Times New Roman" w:hAnsi="Times New Roman" w:cs="Times New Roman"/>
            <w:sz w:val="24"/>
            <w:szCs w:val="24"/>
          </w:rPr>
          <w:delText xml:space="preserve"> </w:delText>
        </w:r>
      </w:del>
      <w:del w:id="185" w:author="Frank J. Rahel" w:date="2023-08-10T13:27:00Z">
        <w:r w:rsidR="00301E03" w:rsidDel="00F0488A">
          <w:rPr>
            <w:rFonts w:ascii="Times New Roman" w:eastAsia="Times New Roman" w:hAnsi="Times New Roman" w:cs="Times New Roman"/>
            <w:sz w:val="24"/>
            <w:szCs w:val="24"/>
          </w:rPr>
          <w:delText xml:space="preserve">bulk </w:delText>
        </w:r>
      </w:del>
      <w:commentRangeStart w:id="186"/>
      <w:del w:id="187" w:author="Frank J. Rahel" w:date="2023-08-11T09:23:00Z">
        <w:r w:rsidR="00301E03" w:rsidDel="00C75B54">
          <w:rPr>
            <w:rFonts w:ascii="Times New Roman" w:eastAsia="Times New Roman" w:hAnsi="Times New Roman" w:cs="Times New Roman"/>
            <w:sz w:val="24"/>
            <w:szCs w:val="24"/>
          </w:rPr>
          <w:delText>basal</w:delText>
        </w:r>
      </w:del>
      <w:commentRangeEnd w:id="186"/>
      <w:ins w:id="188" w:author="Frank J. Rahel" w:date="2023-08-11T09:23:00Z">
        <w:r w:rsidR="00C75B54">
          <w:rPr>
            <w:rFonts w:ascii="Times New Roman" w:eastAsia="Times New Roman" w:hAnsi="Times New Roman" w:cs="Times New Roman"/>
            <w:sz w:val="24"/>
            <w:szCs w:val="24"/>
          </w:rPr>
          <w:t>all basal</w:t>
        </w:r>
      </w:ins>
      <w:r w:rsidR="001104E0">
        <w:rPr>
          <w:rStyle w:val="CommentReference"/>
        </w:rPr>
        <w:commentReference w:id="186"/>
      </w:r>
      <w:r w:rsidR="00301E03">
        <w:rPr>
          <w:rFonts w:ascii="Times New Roman" w:eastAsia="Times New Roman" w:hAnsi="Times New Roman" w:cs="Times New Roman"/>
          <w:sz w:val="24"/>
          <w:szCs w:val="24"/>
        </w:rPr>
        <w:t xml:space="preserve"> resources, so we also</w:t>
      </w:r>
      <w:r w:rsidR="006F70AA">
        <w:rPr>
          <w:rFonts w:ascii="Times New Roman" w:eastAsia="Times New Roman" w:hAnsi="Times New Roman" w:cs="Times New Roman"/>
          <w:sz w:val="24"/>
          <w:szCs w:val="24"/>
        </w:rPr>
        <w:t xml:space="preserve"> </w:t>
      </w:r>
      <w:ins w:id="189" w:author="Frank J. Rahel" w:date="2023-08-11T09:23:00Z">
        <w:r w:rsidR="00C75B54">
          <w:rPr>
            <w:rFonts w:ascii="Times New Roman" w:eastAsia="Times New Roman" w:hAnsi="Times New Roman" w:cs="Times New Roman"/>
            <w:sz w:val="24"/>
            <w:szCs w:val="24"/>
          </w:rPr>
          <w:t xml:space="preserve">evaluated </w:t>
        </w:r>
      </w:ins>
      <w:del w:id="190" w:author="Frank J. Rahel" w:date="2023-08-11T09:24:00Z">
        <w:r w:rsidR="00660753" w:rsidDel="00C75B54">
          <w:rPr>
            <w:rFonts w:ascii="Times New Roman" w:eastAsia="Times New Roman" w:hAnsi="Times New Roman" w:cs="Times New Roman"/>
            <w:sz w:val="24"/>
            <w:szCs w:val="24"/>
          </w:rPr>
          <w:delText>compared</w:delText>
        </w:r>
        <w:r w:rsidR="00A55042" w:rsidDel="00C75B54">
          <w:rPr>
            <w:rFonts w:ascii="Times New Roman" w:eastAsia="Times New Roman" w:hAnsi="Times New Roman" w:cs="Times New Roman"/>
            <w:sz w:val="24"/>
            <w:szCs w:val="24"/>
          </w:rPr>
          <w:delText xml:space="preserve"> </w:delText>
        </w:r>
      </w:del>
      <w:r w:rsidR="00A55042">
        <w:rPr>
          <w:rFonts w:ascii="Times New Roman" w:eastAsia="Times New Roman" w:hAnsi="Times New Roman" w:cs="Times New Roman"/>
          <w:sz w:val="24"/>
          <w:szCs w:val="24"/>
        </w:rPr>
        <w:t xml:space="preserve">if using </w:t>
      </w:r>
      <w:del w:id="191" w:author="Frank J. Rahel" w:date="2023-08-10T13:27:00Z">
        <w:r w:rsidR="00A55042" w:rsidDel="00F0488A">
          <w:rPr>
            <w:rFonts w:ascii="Times New Roman" w:eastAsia="Times New Roman" w:hAnsi="Times New Roman" w:cs="Times New Roman"/>
            <w:sz w:val="24"/>
            <w:szCs w:val="24"/>
          </w:rPr>
          <w:delText xml:space="preserve">bulk </w:delText>
        </w:r>
      </w:del>
      <w:r w:rsidR="00A55042">
        <w:rPr>
          <w:rFonts w:ascii="Times New Roman" w:eastAsia="Times New Roman" w:hAnsi="Times New Roman" w:cs="Times New Roman"/>
          <w:sz w:val="24"/>
          <w:szCs w:val="24"/>
        </w:rPr>
        <w:t>basal resources</w:t>
      </w:r>
      <w:r w:rsidR="00301E03">
        <w:rPr>
          <w:rFonts w:ascii="Times New Roman" w:eastAsia="Times New Roman" w:hAnsi="Times New Roman" w:cs="Times New Roman"/>
          <w:sz w:val="24"/>
          <w:szCs w:val="24"/>
        </w:rPr>
        <w:t xml:space="preserve"> would meet these criteria.</w:t>
      </w:r>
    </w:p>
    <w:p w14:paraId="1AC98667" w14:textId="3FE47524" w:rsidR="00A23148" w:rsidRPr="00C70282" w:rsidRDefault="00DF00A0" w:rsidP="00A2388A">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The geographic distribution was expressed as the percentage of the 16 sites that contained a given </w:t>
      </w:r>
      <w:r w:rsidR="003D7C3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We used a cut off </w:t>
      </w:r>
      <w:r w:rsidR="00AF64DF" w:rsidRPr="00C70282">
        <w:rPr>
          <w:rFonts w:ascii="Times New Roman" w:eastAsia="Times New Roman" w:hAnsi="Times New Roman" w:cs="Times New Roman"/>
          <w:sz w:val="24"/>
          <w:szCs w:val="24"/>
        </w:rPr>
        <w:t xml:space="preserve">value </w:t>
      </w:r>
      <w:r w:rsidRPr="00C70282">
        <w:rPr>
          <w:rFonts w:ascii="Times New Roman" w:eastAsia="Times New Roman" w:hAnsi="Times New Roman" w:cs="Times New Roman"/>
          <w:sz w:val="24"/>
          <w:szCs w:val="24"/>
        </w:rPr>
        <w:t>of 75% of sites in the selection process as a reasonable value for identifying a</w:t>
      </w:r>
      <w:r w:rsidR="00E731B8" w:rsidRPr="00C70282">
        <w:rPr>
          <w:rFonts w:ascii="Times New Roman" w:eastAsia="Times New Roman" w:hAnsi="Times New Roman" w:cs="Times New Roman"/>
          <w:sz w:val="24"/>
          <w:szCs w:val="24"/>
        </w:rPr>
        <w:t xml:space="preserve"> taxonomic or feeding group with a</w:t>
      </w:r>
      <w:r w:rsidRPr="00C70282">
        <w:rPr>
          <w:rFonts w:ascii="Times New Roman" w:eastAsia="Times New Roman" w:hAnsi="Times New Roman" w:cs="Times New Roman"/>
          <w:sz w:val="24"/>
          <w:szCs w:val="24"/>
        </w:rPr>
        <w:t xml:space="preserve"> wide</w:t>
      </w:r>
      <w:r w:rsidR="00E731B8" w:rsidRPr="00C70282">
        <w:rPr>
          <w:rFonts w:ascii="Times New Roman" w:eastAsia="Times New Roman" w:hAnsi="Times New Roman" w:cs="Times New Roman"/>
          <w:sz w:val="24"/>
          <w:szCs w:val="24"/>
        </w:rPr>
        <w:t xml:space="preserve"> distribution</w:t>
      </w:r>
      <w:r w:rsidRPr="00C70282">
        <w:rPr>
          <w:rFonts w:ascii="Times New Roman" w:eastAsia="Times New Roman" w:hAnsi="Times New Roman" w:cs="Times New Roman"/>
          <w:sz w:val="24"/>
          <w:szCs w:val="24"/>
        </w:rPr>
        <w:t xml:space="preserve">. Although 75% was chosen arbitrarily, </w:t>
      </w:r>
      <w:r w:rsidR="00075D34" w:rsidRPr="00C70282">
        <w:rPr>
          <w:rFonts w:ascii="Times New Roman" w:eastAsia="Times New Roman" w:hAnsi="Times New Roman" w:cs="Times New Roman"/>
          <w:sz w:val="24"/>
          <w:szCs w:val="24"/>
        </w:rPr>
        <w:t>Kristensen</w:t>
      </w:r>
      <w:r w:rsidRPr="00C70282">
        <w:rPr>
          <w:rFonts w:ascii="Times New Roman" w:eastAsia="Times New Roman" w:hAnsi="Times New Roman" w:cs="Times New Roman"/>
          <w:sz w:val="24"/>
          <w:szCs w:val="24"/>
        </w:rPr>
        <w:t xml:space="preserve"> et al. (2016) included two taxa that would fall below this mark, and the </w:t>
      </w:r>
      <w:ins w:id="192" w:author="Frank J. Rahel" w:date="2023-08-10T12:35:00Z">
        <w:r w:rsidR="005A691C">
          <w:rPr>
            <w:rFonts w:ascii="Times New Roman" w:eastAsia="Times New Roman" w:hAnsi="Times New Roman" w:cs="Times New Roman"/>
            <w:sz w:val="24"/>
            <w:szCs w:val="24"/>
          </w:rPr>
          <w:t xml:space="preserve">optimal </w:t>
        </w:r>
      </w:ins>
      <w:r w:rsidRPr="00C70282">
        <w:rPr>
          <w:rFonts w:ascii="Times New Roman" w:eastAsia="Times New Roman" w:hAnsi="Times New Roman" w:cs="Times New Roman"/>
          <w:sz w:val="24"/>
          <w:szCs w:val="24"/>
        </w:rPr>
        <w:t xml:space="preserve">baseline identified by </w:t>
      </w:r>
      <w:r w:rsidR="00075D34" w:rsidRPr="00C70282">
        <w:rPr>
          <w:rFonts w:ascii="Times New Roman" w:eastAsia="Times New Roman" w:hAnsi="Times New Roman" w:cs="Times New Roman"/>
          <w:sz w:val="24"/>
          <w:szCs w:val="24"/>
        </w:rPr>
        <w:t>Kristensen</w:t>
      </w:r>
      <w:r w:rsidRPr="00C70282">
        <w:rPr>
          <w:rFonts w:ascii="Times New Roman" w:eastAsia="Times New Roman" w:hAnsi="Times New Roman" w:cs="Times New Roman"/>
          <w:sz w:val="24"/>
          <w:szCs w:val="24"/>
        </w:rPr>
        <w:t xml:space="preserve"> et al. (2016) was found at 78.9% of sites. This makes our cutoff a more conservative measure of distribution while retaining the distribution levels of the best baselines in other studies.</w:t>
      </w:r>
      <w:r w:rsidR="001D3F89" w:rsidRPr="00C70282">
        <w:rPr>
          <w:rFonts w:ascii="Times New Roman" w:eastAsia="Times New Roman" w:hAnsi="Times New Roman" w:cs="Times New Roman"/>
          <w:sz w:val="24"/>
          <w:szCs w:val="24"/>
        </w:rPr>
        <w:t xml:space="preserve">  Taxonomic or feeding groups present at greater than 75% of sites </w:t>
      </w:r>
      <w:r w:rsidR="009D3739" w:rsidRPr="00C70282">
        <w:rPr>
          <w:rFonts w:ascii="Times New Roman" w:eastAsia="Times New Roman" w:hAnsi="Times New Roman" w:cs="Times New Roman"/>
          <w:sz w:val="24"/>
          <w:szCs w:val="24"/>
        </w:rPr>
        <w:t>were</w:t>
      </w:r>
      <w:r w:rsidR="001D3F89" w:rsidRPr="00C70282">
        <w:rPr>
          <w:rFonts w:ascii="Times New Roman" w:eastAsia="Times New Roman" w:hAnsi="Times New Roman" w:cs="Times New Roman"/>
          <w:sz w:val="24"/>
          <w:szCs w:val="24"/>
        </w:rPr>
        <w:t xml:space="preserve"> </w:t>
      </w:r>
      <w:r w:rsidR="009D3739">
        <w:rPr>
          <w:rFonts w:ascii="Times New Roman" w:eastAsia="Times New Roman" w:hAnsi="Times New Roman" w:cs="Times New Roman"/>
          <w:sz w:val="24"/>
          <w:szCs w:val="24"/>
        </w:rPr>
        <w:t xml:space="preserve">considered </w:t>
      </w:r>
      <w:r w:rsidR="001D3F89" w:rsidRPr="00C70282">
        <w:rPr>
          <w:rFonts w:ascii="Times New Roman" w:eastAsia="Times New Roman" w:hAnsi="Times New Roman" w:cs="Times New Roman"/>
          <w:sz w:val="24"/>
          <w:szCs w:val="24"/>
        </w:rPr>
        <w:t>widely distributed.</w:t>
      </w:r>
    </w:p>
    <w:p w14:paraId="288F80D3" w14:textId="62C6FAC2" w:rsidR="00FD349A"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 calculated the</w:t>
      </w:r>
      <w:r w:rsidR="00255D3E" w:rsidRPr="00C70282">
        <w:rPr>
          <w:rFonts w:ascii="Times New Roman" w:eastAsia="Times New Roman" w:hAnsi="Times New Roman" w:cs="Times New Roman"/>
          <w:sz w:val="24"/>
          <w:szCs w:val="24"/>
        </w:rPr>
        <w:t xml:space="preserve"> mean</w:t>
      </w:r>
      <w:r w:rsidRPr="00C70282">
        <w:rPr>
          <w:rFonts w:ascii="Times New Roman" w:eastAsia="Times New Roman" w:hAnsi="Times New Roman" w:cs="Times New Roman"/>
          <w:sz w:val="24"/>
          <w:szCs w:val="24"/>
        </w:rPr>
        <w:t xml:space="preserve"> coefficient of variation (CV) of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for </w:t>
      </w:r>
      <w:r w:rsidR="00CA3467" w:rsidRPr="00C70282">
        <w:rPr>
          <w:rFonts w:ascii="Times New Roman" w:eastAsia="Times New Roman" w:hAnsi="Times New Roman" w:cs="Times New Roman"/>
          <w:sz w:val="24"/>
          <w:szCs w:val="24"/>
        </w:rPr>
        <w:t>each taxonomic and feeding group</w:t>
      </w:r>
      <w:r w:rsidR="00255D3E" w:rsidRPr="00C70282">
        <w:rPr>
          <w:rFonts w:ascii="Times New Roman" w:eastAsia="Times New Roman" w:hAnsi="Times New Roman" w:cs="Times New Roman"/>
          <w:sz w:val="24"/>
          <w:szCs w:val="24"/>
        </w:rPr>
        <w:t xml:space="preserve"> across sites</w:t>
      </w:r>
      <w:r w:rsidRPr="00C70282">
        <w:rPr>
          <w:rFonts w:ascii="Times New Roman" w:eastAsia="Times New Roman" w:hAnsi="Times New Roman" w:cs="Times New Roman"/>
          <w:sz w:val="24"/>
          <w:szCs w:val="24"/>
        </w:rPr>
        <w:t>.</w:t>
      </w:r>
      <w:r w:rsidR="00717B33" w:rsidRPr="00C70282">
        <w:rPr>
          <w:rFonts w:ascii="Times New Roman" w:eastAsia="Times New Roman" w:hAnsi="Times New Roman" w:cs="Times New Roman"/>
          <w:sz w:val="24"/>
          <w:szCs w:val="24"/>
        </w:rPr>
        <w:t xml:space="preserve">  </w:t>
      </w:r>
      <w:r w:rsidR="004A30AC" w:rsidRPr="00C70282">
        <w:rPr>
          <w:rFonts w:ascii="Times New Roman" w:eastAsia="Times New Roman" w:hAnsi="Times New Roman" w:cs="Times New Roman"/>
          <w:sz w:val="24"/>
          <w:szCs w:val="24"/>
        </w:rPr>
        <w:t>We calculated</w:t>
      </w:r>
      <w:r w:rsidR="00A04884" w:rsidRPr="00C70282">
        <w:rPr>
          <w:rFonts w:ascii="Times New Roman" w:eastAsia="Times New Roman" w:hAnsi="Times New Roman" w:cs="Times New Roman"/>
          <w:sz w:val="24"/>
          <w:szCs w:val="24"/>
        </w:rPr>
        <w:t xml:space="preserve"> CV</w:t>
      </w:r>
      <w:r w:rsidR="004A30AC" w:rsidRPr="00C70282">
        <w:rPr>
          <w:rFonts w:ascii="Times New Roman" w:eastAsia="Times New Roman" w:hAnsi="Times New Roman" w:cs="Times New Roman"/>
          <w:sz w:val="24"/>
          <w:szCs w:val="24"/>
        </w:rPr>
        <w:t xml:space="preserve"> at the site level by </w:t>
      </w:r>
      <w:r w:rsidR="00A04884" w:rsidRPr="00C70282">
        <w:rPr>
          <w:rFonts w:ascii="Times New Roman" w:eastAsia="Times New Roman" w:hAnsi="Times New Roman" w:cs="Times New Roman"/>
          <w:sz w:val="24"/>
          <w:szCs w:val="24"/>
        </w:rPr>
        <w:t>divid</w:t>
      </w:r>
      <w:r w:rsidR="004A30AC" w:rsidRPr="00C70282">
        <w:rPr>
          <w:rFonts w:ascii="Times New Roman" w:eastAsia="Times New Roman" w:hAnsi="Times New Roman" w:cs="Times New Roman"/>
          <w:sz w:val="24"/>
          <w:szCs w:val="24"/>
        </w:rPr>
        <w:t>ing</w:t>
      </w:r>
      <w:r w:rsidR="00A04884" w:rsidRPr="00C70282">
        <w:rPr>
          <w:rFonts w:ascii="Times New Roman" w:eastAsia="Times New Roman" w:hAnsi="Times New Roman" w:cs="Times New Roman"/>
          <w:sz w:val="24"/>
          <w:szCs w:val="24"/>
        </w:rPr>
        <w:t xml:space="preserve"> the standard deviation of δ</w:t>
      </w:r>
      <w:r w:rsidR="00A04884" w:rsidRPr="00C70282">
        <w:rPr>
          <w:rFonts w:ascii="Times New Roman" w:eastAsia="Times New Roman" w:hAnsi="Times New Roman" w:cs="Times New Roman"/>
          <w:sz w:val="24"/>
          <w:szCs w:val="24"/>
          <w:vertAlign w:val="superscript"/>
        </w:rPr>
        <w:t>15</w:t>
      </w:r>
      <w:r w:rsidR="00A04884" w:rsidRPr="00C70282">
        <w:rPr>
          <w:rFonts w:ascii="Times New Roman" w:eastAsia="Times New Roman" w:hAnsi="Times New Roman" w:cs="Times New Roman"/>
          <w:sz w:val="24"/>
          <w:szCs w:val="24"/>
        </w:rPr>
        <w:t>N signatures by the mean δ</w:t>
      </w:r>
      <w:r w:rsidR="00A04884" w:rsidRPr="00C70282">
        <w:rPr>
          <w:rFonts w:ascii="Times New Roman" w:eastAsia="Times New Roman" w:hAnsi="Times New Roman" w:cs="Times New Roman"/>
          <w:sz w:val="24"/>
          <w:szCs w:val="24"/>
          <w:vertAlign w:val="superscript"/>
        </w:rPr>
        <w:t>15</w:t>
      </w:r>
      <w:r w:rsidR="00A04884" w:rsidRPr="00C70282">
        <w:rPr>
          <w:rFonts w:ascii="Times New Roman" w:eastAsia="Times New Roman" w:hAnsi="Times New Roman" w:cs="Times New Roman"/>
          <w:sz w:val="24"/>
          <w:szCs w:val="24"/>
        </w:rPr>
        <w:t xml:space="preserve">N signature </w:t>
      </w:r>
      <w:r w:rsidR="00D04D2E" w:rsidRPr="00C70282">
        <w:rPr>
          <w:rFonts w:ascii="Times New Roman" w:eastAsia="Times New Roman" w:hAnsi="Times New Roman" w:cs="Times New Roman"/>
          <w:sz w:val="24"/>
          <w:szCs w:val="24"/>
        </w:rPr>
        <w:t xml:space="preserve">of </w:t>
      </w:r>
      <w:r w:rsidR="00A04884" w:rsidRPr="00C70282">
        <w:rPr>
          <w:rFonts w:ascii="Times New Roman" w:eastAsia="Times New Roman" w:hAnsi="Times New Roman" w:cs="Times New Roman"/>
          <w:sz w:val="24"/>
          <w:szCs w:val="24"/>
        </w:rPr>
        <w:t xml:space="preserve">each </w:t>
      </w:r>
      <w:r w:rsidR="00551460" w:rsidRPr="00C70282">
        <w:rPr>
          <w:rFonts w:ascii="Times New Roman" w:eastAsia="Times New Roman" w:hAnsi="Times New Roman" w:cs="Times New Roman"/>
          <w:sz w:val="24"/>
          <w:szCs w:val="24"/>
        </w:rPr>
        <w:t>taxonomic or feeding group</w:t>
      </w:r>
      <w:r w:rsidR="00A04884" w:rsidRPr="00C70282">
        <w:rPr>
          <w:rFonts w:ascii="Times New Roman" w:eastAsia="Times New Roman" w:hAnsi="Times New Roman" w:cs="Times New Roman"/>
          <w:sz w:val="24"/>
          <w:szCs w:val="24"/>
        </w:rPr>
        <w:t xml:space="preserve"> at each site</w:t>
      </w:r>
      <w:r w:rsidR="00D04D2E" w:rsidRPr="00C70282">
        <w:rPr>
          <w:rFonts w:ascii="Times New Roman" w:eastAsia="Times New Roman" w:hAnsi="Times New Roman" w:cs="Times New Roman"/>
          <w:sz w:val="24"/>
          <w:szCs w:val="24"/>
        </w:rPr>
        <w:t xml:space="preserve">. </w:t>
      </w:r>
      <w:r w:rsidR="00551460" w:rsidRPr="00C70282">
        <w:rPr>
          <w:rFonts w:ascii="Times New Roman" w:eastAsia="Times New Roman" w:hAnsi="Times New Roman" w:cs="Times New Roman"/>
          <w:sz w:val="24"/>
          <w:szCs w:val="24"/>
        </w:rPr>
        <w:t xml:space="preserve">We then found the mean and 95% confidence intervals </w:t>
      </w:r>
      <w:r w:rsidR="00D04D2E" w:rsidRPr="00C70282">
        <w:rPr>
          <w:rFonts w:ascii="Times New Roman" w:eastAsia="Times New Roman" w:hAnsi="Times New Roman" w:cs="Times New Roman"/>
          <w:sz w:val="24"/>
          <w:szCs w:val="24"/>
        </w:rPr>
        <w:t xml:space="preserve">for each </w:t>
      </w:r>
      <w:r w:rsidR="004C3C2A" w:rsidRPr="00C70282">
        <w:rPr>
          <w:rFonts w:ascii="Times New Roman" w:eastAsia="Times New Roman" w:hAnsi="Times New Roman" w:cs="Times New Roman"/>
          <w:sz w:val="24"/>
          <w:szCs w:val="24"/>
        </w:rPr>
        <w:t>taxonomic and feeding groups</w:t>
      </w:r>
      <w:r w:rsidR="00551460" w:rsidRPr="00C70282">
        <w:rPr>
          <w:rFonts w:ascii="Times New Roman" w:eastAsia="Times New Roman" w:hAnsi="Times New Roman" w:cs="Times New Roman"/>
          <w:sz w:val="24"/>
          <w:szCs w:val="24"/>
        </w:rPr>
        <w:t xml:space="preserve"> across sites.</w:t>
      </w:r>
      <w:r w:rsidR="004C3C2A"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A low coefficient of variation for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indicates that a baseline candidate has a non-omnivorous diet. </w:t>
      </w:r>
    </w:p>
    <w:p w14:paraId="25471AA0" w14:textId="55092D7A"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 use</w:t>
      </w:r>
      <w:r w:rsidR="00F50CFB" w:rsidRPr="00C70282">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 one-way analysis of variance (ANOVA) to test for differences in CV values among </w:t>
      </w:r>
      <w:r w:rsidR="00375444" w:rsidRPr="00C70282">
        <w:rPr>
          <w:rFonts w:ascii="Times New Roman" w:eastAsia="Times New Roman" w:hAnsi="Times New Roman" w:cs="Times New Roman"/>
          <w:sz w:val="24"/>
          <w:szCs w:val="24"/>
        </w:rPr>
        <w:t>taxonomic or feeding groups</w:t>
      </w:r>
      <w:r w:rsidRPr="00C70282">
        <w:rPr>
          <w:rFonts w:ascii="Times New Roman" w:eastAsia="Times New Roman" w:hAnsi="Times New Roman" w:cs="Times New Roman"/>
          <w:sz w:val="24"/>
          <w:szCs w:val="24"/>
        </w:rPr>
        <w:t xml:space="preserve">. Separate analyses were done on </w:t>
      </w:r>
      <w:r w:rsidR="00C63FE9" w:rsidRPr="00C70282">
        <w:rPr>
          <w:rFonts w:ascii="Times New Roman" w:eastAsia="Times New Roman" w:hAnsi="Times New Roman" w:cs="Times New Roman"/>
          <w:sz w:val="24"/>
          <w:szCs w:val="24"/>
        </w:rPr>
        <w:t>taxonomic</w:t>
      </w:r>
      <w:r w:rsidRPr="00C70282">
        <w:rPr>
          <w:rFonts w:ascii="Times New Roman" w:eastAsia="Times New Roman" w:hAnsi="Times New Roman" w:cs="Times New Roman"/>
          <w:sz w:val="24"/>
          <w:szCs w:val="24"/>
        </w:rPr>
        <w:t xml:space="preserve"> and </w:t>
      </w:r>
      <w:r w:rsidR="00C63FE9" w:rsidRPr="00C70282">
        <w:rPr>
          <w:rFonts w:ascii="Times New Roman" w:eastAsia="Times New Roman" w:hAnsi="Times New Roman" w:cs="Times New Roman"/>
          <w:sz w:val="24"/>
          <w:szCs w:val="24"/>
        </w:rPr>
        <w:t>feeding groups</w:t>
      </w:r>
      <w:r w:rsidRPr="00C70282">
        <w:rPr>
          <w:rFonts w:ascii="Times New Roman" w:eastAsia="Times New Roman" w:hAnsi="Times New Roman" w:cs="Times New Roman"/>
          <w:sz w:val="24"/>
          <w:szCs w:val="24"/>
        </w:rPr>
        <w:t xml:space="preserve">.  The </w:t>
      </w:r>
      <w:r w:rsidR="006940B4" w:rsidRPr="00C70282">
        <w:rPr>
          <w:rFonts w:ascii="Times New Roman" w:eastAsia="Times New Roman" w:hAnsi="Times New Roman" w:cs="Times New Roman"/>
          <w:sz w:val="24"/>
          <w:szCs w:val="24"/>
        </w:rPr>
        <w:t xml:space="preserve">mean </w:t>
      </w:r>
      <w:r w:rsidRPr="00C70282">
        <w:rPr>
          <w:rFonts w:ascii="Times New Roman" w:eastAsia="Times New Roman" w:hAnsi="Times New Roman" w:cs="Times New Roman"/>
          <w:sz w:val="24"/>
          <w:szCs w:val="24"/>
        </w:rPr>
        <w:t>CV values were square root or log transformed to ensure normality.  We used the Tukey HSD post hoc tests for pairwise-comparison using an alpha of 0.05.</w:t>
      </w:r>
      <w:r w:rsidR="00037709" w:rsidRPr="00C70282">
        <w:rPr>
          <w:rFonts w:ascii="Times New Roman" w:eastAsia="Times New Roman" w:hAnsi="Times New Roman" w:cs="Times New Roman"/>
          <w:sz w:val="24"/>
          <w:szCs w:val="24"/>
        </w:rPr>
        <w:t xml:space="preserve"> The taxonomic or feeding group</w:t>
      </w:r>
      <w:ins w:id="193" w:author="Frank J. Rahel" w:date="2023-08-10T12:36:00Z">
        <w:r w:rsidR="005A691C">
          <w:rPr>
            <w:rFonts w:ascii="Times New Roman" w:eastAsia="Times New Roman" w:hAnsi="Times New Roman" w:cs="Times New Roman"/>
            <w:sz w:val="24"/>
            <w:szCs w:val="24"/>
          </w:rPr>
          <w:t>s</w:t>
        </w:r>
      </w:ins>
      <w:r w:rsidR="00037709" w:rsidRPr="00C70282">
        <w:rPr>
          <w:rFonts w:ascii="Times New Roman" w:eastAsia="Times New Roman" w:hAnsi="Times New Roman" w:cs="Times New Roman"/>
          <w:sz w:val="24"/>
          <w:szCs w:val="24"/>
        </w:rPr>
        <w:t xml:space="preserve"> with the lowest </w:t>
      </w:r>
      <w:r w:rsidR="006940B4" w:rsidRPr="00C70282">
        <w:rPr>
          <w:rFonts w:ascii="Times New Roman" w:eastAsia="Times New Roman" w:hAnsi="Times New Roman" w:cs="Times New Roman"/>
          <w:sz w:val="24"/>
          <w:szCs w:val="24"/>
        </w:rPr>
        <w:t>mean CV relative to the other groups were considered suitable baselines.</w:t>
      </w:r>
    </w:p>
    <w:p w14:paraId="14E1C953" w14:textId="50F3C0E9" w:rsidR="00A23148" w:rsidRPr="00C70282" w:rsidRDefault="00DF00A0" w:rsidP="00F15EC8">
      <w:pPr>
        <w:spacing w:before="240" w:after="240" w:line="360" w:lineRule="auto"/>
        <w:rPr>
          <w:rFonts w:ascii="Times New Roman" w:eastAsia="Gungsuh" w:hAnsi="Times New Roman" w:cs="Times New Roman"/>
          <w:sz w:val="24"/>
          <w:szCs w:val="24"/>
        </w:rPr>
      </w:pPr>
      <w:r w:rsidRPr="00C70282">
        <w:rPr>
          <w:rFonts w:ascii="Times New Roman" w:eastAsia="Times New Roman" w:hAnsi="Times New Roman" w:cs="Times New Roman"/>
          <w:sz w:val="24"/>
          <w:szCs w:val="24"/>
        </w:rPr>
        <w:lastRenderedPageBreak/>
        <w:t xml:space="preserve">For </w:t>
      </w:r>
      <w:r w:rsidR="00375444" w:rsidRPr="00C70282">
        <w:rPr>
          <w:rFonts w:ascii="Times New Roman" w:eastAsia="Times New Roman" w:hAnsi="Times New Roman" w:cs="Times New Roman"/>
          <w:sz w:val="24"/>
          <w:szCs w:val="24"/>
        </w:rPr>
        <w:t>taxonomic and feeding groups</w:t>
      </w:r>
      <w:r w:rsidRPr="00C70282">
        <w:rPr>
          <w:rFonts w:ascii="Times New Roman" w:eastAsia="Times New Roman" w:hAnsi="Times New Roman" w:cs="Times New Roman"/>
          <w:sz w:val="24"/>
          <w:szCs w:val="24"/>
        </w:rPr>
        <w:t xml:space="preserve">, we used least squares linear regression to assess relationships between </w:t>
      </w:r>
      <w:r w:rsidR="007725AC" w:rsidRPr="00C70282">
        <w:rPr>
          <w:rFonts w:ascii="Times New Roman" w:eastAsia="Times New Roman" w:hAnsi="Times New Roman" w:cs="Times New Roman"/>
          <w:sz w:val="24"/>
          <w:szCs w:val="24"/>
        </w:rPr>
        <w:t xml:space="preserve">each taxonomic or feeding group’s </w:t>
      </w:r>
      <w:r w:rsidRPr="00C70282">
        <w:rPr>
          <w:rFonts w:ascii="Times New Roman" w:eastAsia="Times New Roman" w:hAnsi="Times New Roman" w:cs="Times New Roman"/>
          <w:sz w:val="24"/>
          <w:szCs w:val="24"/>
        </w:rPr>
        <w:t>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position at sites along the longitudinal stream gradient</w:t>
      </w:r>
      <w:r w:rsidR="00F50CFB" w:rsidRPr="00C70282">
        <w:rPr>
          <w:rFonts w:ascii="Times New Roman" w:eastAsia="Times New Roman" w:hAnsi="Times New Roman" w:cs="Times New Roman"/>
          <w:sz w:val="24"/>
          <w:szCs w:val="24"/>
        </w:rPr>
        <w:t xml:space="preserve"> (PC1 score)</w:t>
      </w:r>
      <w:r w:rsidRPr="00C70282">
        <w:rPr>
          <w:rFonts w:ascii="Times New Roman" w:eastAsia="Times New Roman" w:hAnsi="Times New Roman" w:cs="Times New Roman"/>
          <w:sz w:val="24"/>
          <w:szCs w:val="24"/>
        </w:rPr>
        <w:t xml:space="preserve">.  We wished to compare </w:t>
      </w:r>
      <w:r w:rsidR="007725AC" w:rsidRPr="00C70282">
        <w:rPr>
          <w:rFonts w:ascii="Times New Roman" w:eastAsia="Times New Roman" w:hAnsi="Times New Roman" w:cs="Times New Roman"/>
          <w:sz w:val="24"/>
          <w:szCs w:val="24"/>
        </w:rPr>
        <w:t xml:space="preserve">each </w:t>
      </w:r>
      <w:r w:rsidR="00B41902" w:rsidRPr="00C70282">
        <w:rPr>
          <w:rFonts w:ascii="Times New Roman" w:eastAsia="Times New Roman" w:hAnsi="Times New Roman" w:cs="Times New Roman"/>
          <w:sz w:val="24"/>
          <w:szCs w:val="24"/>
        </w:rPr>
        <w:t>group’s</w:t>
      </w:r>
      <w:r w:rsidRPr="00C70282">
        <w:rPr>
          <w:rFonts w:ascii="Times New Roman" w:eastAsia="Times New Roman" w:hAnsi="Times New Roman" w:cs="Times New Roman"/>
          <w:sz w:val="24"/>
          <w:szCs w:val="24"/>
        </w:rPr>
        <w:t xml:space="preserve"> relationships to the longitudinal gradient with those of the basal resources</w:t>
      </w:r>
      <w:r w:rsidR="007725AC" w:rsidRPr="00C70282">
        <w:rPr>
          <w:rFonts w:ascii="Times New Roman" w:eastAsia="Times New Roman" w:hAnsi="Times New Roman" w:cs="Times New Roman"/>
          <w:sz w:val="24"/>
          <w:szCs w:val="24"/>
        </w:rPr>
        <w:t xml:space="preserve"> and fishes</w:t>
      </w:r>
      <w:r w:rsidRPr="00C70282">
        <w:rPr>
          <w:rFonts w:ascii="Times New Roman" w:eastAsia="Times New Roman" w:hAnsi="Times New Roman" w:cs="Times New Roman"/>
          <w:sz w:val="24"/>
          <w:szCs w:val="24"/>
        </w:rPr>
        <w:t xml:space="preserve">. </w:t>
      </w:r>
      <w:del w:id="194" w:author="Frank J. Rahel" w:date="2023-08-10T12:37:00Z">
        <w:r w:rsidRPr="00C70282" w:rsidDel="005A691C">
          <w:rPr>
            <w:rFonts w:ascii="Times New Roman" w:eastAsia="Times New Roman" w:hAnsi="Times New Roman" w:cs="Times New Roman"/>
            <w:sz w:val="24"/>
            <w:szCs w:val="24"/>
          </w:rPr>
          <w:delText>So</w:delText>
        </w:r>
      </w:del>
      <w:ins w:id="195" w:author="Frank J. Rahel" w:date="2023-08-10T12:37:00Z">
        <w:r w:rsidR="005A691C" w:rsidRPr="00C70282">
          <w:rPr>
            <w:rFonts w:ascii="Times New Roman" w:eastAsia="Times New Roman" w:hAnsi="Times New Roman" w:cs="Times New Roman"/>
            <w:sz w:val="24"/>
            <w:szCs w:val="24"/>
          </w:rPr>
          <w:t>Therefore</w:t>
        </w:r>
      </w:ins>
      <w:r w:rsidRPr="00C70282">
        <w:rPr>
          <w:rFonts w:ascii="Times New Roman" w:eastAsia="Times New Roman" w:hAnsi="Times New Roman" w:cs="Times New Roman"/>
          <w:sz w:val="24"/>
          <w:szCs w:val="24"/>
        </w:rPr>
        <w:t>, we did separate least squares linear regressions for four of the basal resources at our sites</w:t>
      </w:r>
      <w:r w:rsidR="003D1239" w:rsidRPr="00C70282">
        <w:rPr>
          <w:rFonts w:ascii="Times New Roman" w:eastAsia="Times New Roman" w:hAnsi="Times New Roman" w:cs="Times New Roman"/>
          <w:sz w:val="24"/>
          <w:szCs w:val="24"/>
        </w:rPr>
        <w:t xml:space="preserve"> and the five widely distributed fish species</w:t>
      </w:r>
      <w:r w:rsidRPr="00C70282">
        <w:rPr>
          <w:rFonts w:ascii="Times New Roman" w:eastAsia="Times New Roman" w:hAnsi="Times New Roman" w:cs="Times New Roman"/>
          <w:sz w:val="24"/>
          <w:szCs w:val="24"/>
        </w:rPr>
        <w:t xml:space="preserve">.  </w:t>
      </w:r>
      <w:r w:rsidR="001D3F89" w:rsidRPr="00C70282">
        <w:rPr>
          <w:rFonts w:ascii="Times New Roman" w:eastAsia="Times New Roman" w:hAnsi="Times New Roman" w:cs="Times New Roman"/>
          <w:sz w:val="24"/>
          <w:szCs w:val="24"/>
        </w:rPr>
        <w:t>Taxonomic and feeding groups</w:t>
      </w:r>
      <w:r w:rsidRPr="00C70282">
        <w:rPr>
          <w:rFonts w:ascii="Times New Roman" w:eastAsia="Times New Roman" w:hAnsi="Times New Roman" w:cs="Times New Roman"/>
          <w:sz w:val="24"/>
          <w:szCs w:val="24"/>
        </w:rPr>
        <w:t xml:space="preserve"> with significant (</w:t>
      </w:r>
      <w:r w:rsidRPr="00C70282">
        <w:rPr>
          <w:rFonts w:ascii="Times New Roman" w:eastAsia="Times New Roman" w:hAnsi="Times New Roman" w:cs="Times New Roman"/>
          <w:i/>
          <w:sz w:val="24"/>
          <w:szCs w:val="24"/>
        </w:rPr>
        <w:t>P</w:t>
      </w:r>
      <w:r w:rsidRPr="00C70282">
        <w:rPr>
          <w:rFonts w:ascii="Times New Roman" w:eastAsia="Gungsuh" w:hAnsi="Times New Roman" w:cs="Times New Roman"/>
          <w:sz w:val="24"/>
          <w:szCs w:val="24"/>
        </w:rPr>
        <w:t xml:space="preserve"> ≤ 0.05) relationships with the longitudinal gradient were considered </w:t>
      </w:r>
      <w:r w:rsidR="00E65399" w:rsidRPr="00C70282">
        <w:rPr>
          <w:rFonts w:ascii="Times New Roman" w:eastAsia="Gungsuh" w:hAnsi="Times New Roman" w:cs="Times New Roman"/>
          <w:sz w:val="24"/>
          <w:szCs w:val="24"/>
        </w:rPr>
        <w:t xml:space="preserve">to </w:t>
      </w:r>
      <w:r w:rsidR="00B41902" w:rsidRPr="00C70282">
        <w:rPr>
          <w:rFonts w:ascii="Times New Roman" w:eastAsia="Gungsuh" w:hAnsi="Times New Roman" w:cs="Times New Roman"/>
          <w:sz w:val="24"/>
          <w:szCs w:val="24"/>
        </w:rPr>
        <w:t xml:space="preserve">sufficiently track background </w:t>
      </w:r>
      <w:r w:rsidR="00B41902" w:rsidRPr="00C70282">
        <w:rPr>
          <w:rFonts w:ascii="Times New Roman" w:eastAsia="Times New Roman" w:hAnsi="Times New Roman" w:cs="Times New Roman"/>
          <w:sz w:val="24"/>
          <w:szCs w:val="24"/>
        </w:rPr>
        <w:t>δ</w:t>
      </w:r>
      <w:r w:rsidR="00B41902" w:rsidRPr="00C70282">
        <w:rPr>
          <w:rFonts w:ascii="Times New Roman" w:eastAsia="Times New Roman" w:hAnsi="Times New Roman" w:cs="Times New Roman"/>
          <w:sz w:val="24"/>
          <w:szCs w:val="24"/>
          <w:vertAlign w:val="superscript"/>
        </w:rPr>
        <w:t>15</w:t>
      </w:r>
      <w:r w:rsidR="00B41902" w:rsidRPr="00C70282">
        <w:rPr>
          <w:rFonts w:ascii="Times New Roman" w:eastAsia="Times New Roman" w:hAnsi="Times New Roman" w:cs="Times New Roman"/>
          <w:sz w:val="24"/>
          <w:szCs w:val="24"/>
        </w:rPr>
        <w:t>N variation</w:t>
      </w:r>
      <w:r w:rsidRPr="00C70282">
        <w:rPr>
          <w:rFonts w:ascii="Times New Roman" w:eastAsia="Gungsuh" w:hAnsi="Times New Roman" w:cs="Times New Roman"/>
          <w:sz w:val="24"/>
          <w:szCs w:val="24"/>
        </w:rPr>
        <w:t>.</w:t>
      </w:r>
    </w:p>
    <w:p w14:paraId="3C18FAAE" w14:textId="35BB83A5" w:rsidR="00A23148" w:rsidRPr="00C70282" w:rsidRDefault="00DF00A0" w:rsidP="00DE2655">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w:t>
      </w:r>
      <w:r w:rsidR="005E10E8" w:rsidRPr="00C70282">
        <w:rPr>
          <w:rFonts w:ascii="Times New Roman" w:eastAsia="Times New Roman" w:hAnsi="Times New Roman" w:cs="Times New Roman"/>
          <w:sz w:val="24"/>
          <w:szCs w:val="24"/>
        </w:rPr>
        <w:t xml:space="preserve"> compared uncorrected TP of the five fish species to the TP estimates of th</w:t>
      </w:r>
      <w:r w:rsidR="0061424D" w:rsidRPr="00C70282">
        <w:rPr>
          <w:rFonts w:ascii="Times New Roman" w:eastAsia="Times New Roman" w:hAnsi="Times New Roman" w:cs="Times New Roman"/>
          <w:sz w:val="24"/>
          <w:szCs w:val="24"/>
        </w:rPr>
        <w:t xml:space="preserve">e </w:t>
      </w:r>
      <w:del w:id="196" w:author="Frank J. Rahel" w:date="2023-08-10T12:38:00Z">
        <w:r w:rsidR="0061424D" w:rsidRPr="00C70282" w:rsidDel="005A691C">
          <w:rPr>
            <w:rFonts w:ascii="Times New Roman" w:eastAsia="Times New Roman" w:hAnsi="Times New Roman" w:cs="Times New Roman"/>
            <w:sz w:val="24"/>
            <w:szCs w:val="24"/>
          </w:rPr>
          <w:delText xml:space="preserve">five </w:delText>
        </w:r>
      </w:del>
      <w:r w:rsidR="0061424D" w:rsidRPr="00C70282">
        <w:rPr>
          <w:rFonts w:ascii="Times New Roman" w:eastAsia="Times New Roman" w:hAnsi="Times New Roman" w:cs="Times New Roman"/>
          <w:sz w:val="24"/>
          <w:szCs w:val="24"/>
        </w:rPr>
        <w:t xml:space="preserve">fish species </w:t>
      </w:r>
      <w:ins w:id="197" w:author="Frank J. Rahel" w:date="2023-08-10T12:38:00Z">
        <w:r w:rsidR="005A691C">
          <w:rPr>
            <w:rFonts w:ascii="Times New Roman" w:eastAsia="Times New Roman" w:hAnsi="Times New Roman" w:cs="Times New Roman"/>
            <w:sz w:val="24"/>
            <w:szCs w:val="24"/>
          </w:rPr>
          <w:t xml:space="preserve">after </w:t>
        </w:r>
      </w:ins>
      <w:r w:rsidR="0061424D" w:rsidRPr="00C70282">
        <w:rPr>
          <w:rFonts w:ascii="Times New Roman" w:eastAsia="Times New Roman" w:hAnsi="Times New Roman" w:cs="Times New Roman"/>
          <w:sz w:val="24"/>
          <w:szCs w:val="24"/>
        </w:rPr>
        <w:t>correct</w:t>
      </w:r>
      <w:ins w:id="198" w:author="Frank J. Rahel" w:date="2023-08-10T12:38:00Z">
        <w:r w:rsidR="005A691C">
          <w:rPr>
            <w:rFonts w:ascii="Times New Roman" w:eastAsia="Times New Roman" w:hAnsi="Times New Roman" w:cs="Times New Roman"/>
            <w:sz w:val="24"/>
            <w:szCs w:val="24"/>
          </w:rPr>
          <w:t xml:space="preserve">ion </w:t>
        </w:r>
      </w:ins>
      <w:del w:id="199" w:author="Frank J. Rahel" w:date="2023-08-10T12:38:00Z">
        <w:r w:rsidR="0061424D" w:rsidRPr="00C70282" w:rsidDel="005A691C">
          <w:rPr>
            <w:rFonts w:ascii="Times New Roman" w:eastAsia="Times New Roman" w:hAnsi="Times New Roman" w:cs="Times New Roman"/>
            <w:sz w:val="24"/>
            <w:szCs w:val="24"/>
          </w:rPr>
          <w:delText xml:space="preserve">ed </w:delText>
        </w:r>
      </w:del>
      <w:r w:rsidR="0061424D" w:rsidRPr="00C70282">
        <w:rPr>
          <w:rFonts w:ascii="Times New Roman" w:eastAsia="Times New Roman" w:hAnsi="Times New Roman" w:cs="Times New Roman"/>
          <w:sz w:val="24"/>
          <w:szCs w:val="24"/>
        </w:rPr>
        <w:t xml:space="preserve">by </w:t>
      </w:r>
      <w:ins w:id="200" w:author="Frank J. Rahel" w:date="2023-08-10T12:38:00Z">
        <w:r w:rsidR="005A691C">
          <w:rPr>
            <w:rFonts w:ascii="Times New Roman" w:eastAsia="Times New Roman" w:hAnsi="Times New Roman" w:cs="Times New Roman"/>
            <w:sz w:val="24"/>
            <w:szCs w:val="24"/>
          </w:rPr>
          <w:t xml:space="preserve">various </w:t>
        </w:r>
      </w:ins>
      <w:del w:id="201" w:author="Frank J. Rahel" w:date="2023-08-10T12:38:00Z">
        <w:r w:rsidR="0061424D" w:rsidRPr="00C70282" w:rsidDel="005A691C">
          <w:rPr>
            <w:rFonts w:ascii="Times New Roman" w:eastAsia="Times New Roman" w:hAnsi="Times New Roman" w:cs="Times New Roman"/>
            <w:sz w:val="24"/>
            <w:szCs w:val="24"/>
          </w:rPr>
          <w:delText xml:space="preserve">the different </w:delText>
        </w:r>
      </w:del>
      <w:r w:rsidR="0061424D" w:rsidRPr="00C70282">
        <w:rPr>
          <w:rFonts w:ascii="Times New Roman" w:eastAsia="Times New Roman" w:hAnsi="Times New Roman" w:cs="Times New Roman"/>
          <w:sz w:val="24"/>
          <w:szCs w:val="24"/>
        </w:rPr>
        <w:t>taxonomic and feeding groups. We</w:t>
      </w:r>
      <w:r w:rsidRPr="00C70282">
        <w:rPr>
          <w:rFonts w:ascii="Times New Roman" w:eastAsia="Times New Roman" w:hAnsi="Times New Roman" w:cs="Times New Roman"/>
          <w:sz w:val="24"/>
          <w:szCs w:val="24"/>
        </w:rPr>
        <w:t xml:space="preserve"> calculated trophic positions for Brown Trout, Creek Chub, Longnose Dace, Longnose Sucker, and White Sucker using each </w:t>
      </w:r>
      <w:r w:rsidR="001D3F89" w:rsidRPr="00C70282">
        <w:rPr>
          <w:rFonts w:ascii="Times New Roman" w:eastAsia="Times New Roman" w:hAnsi="Times New Roman" w:cs="Times New Roman"/>
          <w:sz w:val="24"/>
          <w:szCs w:val="24"/>
        </w:rPr>
        <w:t>taxonomic or feeing group</w:t>
      </w:r>
      <w:r w:rsidR="006F30AF" w:rsidRPr="00C70282">
        <w:rPr>
          <w:rFonts w:ascii="Times New Roman" w:eastAsia="Times New Roman" w:hAnsi="Times New Roman" w:cs="Times New Roman"/>
          <w:sz w:val="24"/>
          <w:szCs w:val="24"/>
        </w:rPr>
        <w:t xml:space="preserve"> as baselines using the following equation</w:t>
      </w:r>
      <w:r w:rsidRPr="00C70282">
        <w:rPr>
          <w:rFonts w:ascii="Times New Roman" w:eastAsia="Times New Roman" w:hAnsi="Times New Roman" w:cs="Times New Roman"/>
          <w:sz w:val="24"/>
          <w:szCs w:val="24"/>
        </w:rPr>
        <w:t xml:space="preserve"> (Post, 2002):</w:t>
      </w:r>
    </w:p>
    <w:p w14:paraId="2555A8B9" w14:textId="77777777" w:rsidR="00A23148" w:rsidRPr="00C70282" w:rsidRDefault="007D6DE5" w:rsidP="00FB1D3E">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 xml:space="preserve">corrected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baseline</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TL</m:t>
              </m:r>
            </m:e>
            <m:sub>
              <m:r>
                <w:rPr>
                  <w:rFonts w:ascii="Cambria Math" w:eastAsia="Times New Roman" w:hAnsi="Cambria Math" w:cs="Times New Roman"/>
                  <w:sz w:val="24"/>
                  <w:szCs w:val="24"/>
                </w:rPr>
                <m:t>baseline</m:t>
              </m:r>
            </m:sub>
          </m:sSub>
        </m:oMath>
      </m:oMathPara>
    </w:p>
    <w:p w14:paraId="61EFE3A9" w14:textId="2BD8B4E5"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TP</w:t>
      </w:r>
      <w:r w:rsidR="00FE7B97" w:rsidRPr="00C70282">
        <w:rPr>
          <w:rFonts w:ascii="Times New Roman" w:eastAsia="Times New Roman" w:hAnsi="Times New Roman" w:cs="Times New Roman"/>
          <w:sz w:val="24"/>
          <w:szCs w:val="24"/>
          <w:vertAlign w:val="subscript"/>
        </w:rPr>
        <w:t>corrected</w:t>
      </w:r>
      <w:r w:rsidRPr="00C70282">
        <w:rPr>
          <w:rFonts w:ascii="Times New Roman" w:eastAsia="Times New Roman" w:hAnsi="Times New Roman" w:cs="Times New Roman"/>
          <w:sz w:val="24"/>
          <w:szCs w:val="24"/>
        </w:rPr>
        <w:t xml:space="preserve"> is the </w:t>
      </w:r>
      <w:r w:rsidR="00CD789F" w:rsidRPr="00C70282">
        <w:rPr>
          <w:rFonts w:ascii="Times New Roman" w:eastAsia="Times New Roman" w:hAnsi="Times New Roman" w:cs="Times New Roman"/>
          <w:sz w:val="24"/>
          <w:szCs w:val="24"/>
        </w:rPr>
        <w:t xml:space="preserve">corrected </w:t>
      </w:r>
      <w:r w:rsidRPr="00C70282">
        <w:rPr>
          <w:rFonts w:ascii="Times New Roman" w:eastAsia="Times New Roman" w:hAnsi="Times New Roman" w:cs="Times New Roman"/>
          <w:sz w:val="24"/>
          <w:szCs w:val="24"/>
        </w:rPr>
        <w:t>trophic position of each individual fish at a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consumer</w:t>
      </w:r>
      <w:r w:rsidRPr="00C70282">
        <w:rPr>
          <w:rFonts w:ascii="Times New Roman" w:eastAsia="Times New Roman" w:hAnsi="Times New Roman" w:cs="Times New Roman"/>
          <w:sz w:val="24"/>
          <w:szCs w:val="24"/>
        </w:rPr>
        <w:t xml:space="preserve"> is the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signature of each individual fish,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baseline</w:t>
      </w:r>
      <w:r w:rsidRPr="00C70282">
        <w:rPr>
          <w:rFonts w:ascii="Times New Roman" w:eastAsia="Times New Roman" w:hAnsi="Times New Roman" w:cs="Times New Roman"/>
          <w:sz w:val="24"/>
          <w:szCs w:val="24"/>
        </w:rPr>
        <w:t xml:space="preserve"> is the mean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signature of the </w:t>
      </w:r>
      <w:r w:rsidR="000C1F1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at each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is the discrimination factor for each trophic transfer, and TL</w:t>
      </w:r>
      <w:r w:rsidRPr="00C70282">
        <w:rPr>
          <w:rFonts w:ascii="Times New Roman" w:eastAsia="Times New Roman" w:hAnsi="Times New Roman" w:cs="Times New Roman"/>
          <w:sz w:val="24"/>
          <w:szCs w:val="24"/>
          <w:vertAlign w:val="subscript"/>
        </w:rPr>
        <w:t>baseline</w:t>
      </w:r>
      <w:r w:rsidRPr="00C70282">
        <w:rPr>
          <w:rFonts w:ascii="Times New Roman" w:eastAsia="Times New Roman" w:hAnsi="Times New Roman" w:cs="Times New Roman"/>
          <w:sz w:val="24"/>
          <w:szCs w:val="24"/>
        </w:rPr>
        <w:t xml:space="preserve"> is the expected trophic level of the baseline. </w:t>
      </w:r>
      <w:r w:rsidR="00D13F81" w:rsidRPr="00C70282">
        <w:rPr>
          <w:rFonts w:ascii="Times New Roman" w:eastAsia="Times New Roman" w:hAnsi="Times New Roman" w:cs="Times New Roman"/>
          <w:sz w:val="24"/>
          <w:szCs w:val="24"/>
        </w:rPr>
        <w:t xml:space="preserve"> To </w:t>
      </w:r>
      <w:r w:rsidRPr="00C70282">
        <w:rPr>
          <w:rFonts w:ascii="Times New Roman" w:eastAsia="Times New Roman" w:hAnsi="Times New Roman" w:cs="Times New Roman"/>
          <w:sz w:val="24"/>
          <w:szCs w:val="24"/>
        </w:rPr>
        <w:t xml:space="preserve">assess the difference between corrected TP estimates and uncorrected TP estimates of Brown Trout, Creek Chub, Longnose Dace, Longnose Sucker and White Sucker, we modified the above equation by removing the baseline correction. The resulting formula </w:t>
      </w:r>
      <w:r w:rsidR="00F50CFB" w:rsidRPr="00C70282">
        <w:rPr>
          <w:rFonts w:ascii="Times New Roman" w:eastAsia="Times New Roman" w:hAnsi="Times New Roman" w:cs="Times New Roman"/>
          <w:sz w:val="24"/>
          <w:szCs w:val="24"/>
        </w:rPr>
        <w:t>wa</w:t>
      </w:r>
      <w:r w:rsidRPr="00C70282">
        <w:rPr>
          <w:rFonts w:ascii="Times New Roman" w:eastAsia="Times New Roman" w:hAnsi="Times New Roman" w:cs="Times New Roman"/>
          <w:sz w:val="24"/>
          <w:szCs w:val="24"/>
        </w:rPr>
        <w:t>s:</w:t>
      </w:r>
    </w:p>
    <w:p w14:paraId="5406927C" w14:textId="0AAE77B1" w:rsidR="00A23148" w:rsidRPr="00C70282" w:rsidRDefault="007D6DE5" w:rsidP="009A2054">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 xml:space="preserve">uncorrected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oMath>
      </m:oMathPara>
    </w:p>
    <w:p w14:paraId="5AEA98B4" w14:textId="77777777" w:rsidR="00955735" w:rsidRPr="00C70282" w:rsidRDefault="00CD789F"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TP</w:t>
      </w:r>
      <w:r w:rsidRPr="00C70282">
        <w:rPr>
          <w:rFonts w:ascii="Times New Roman" w:eastAsia="Times New Roman" w:hAnsi="Times New Roman" w:cs="Times New Roman"/>
          <w:sz w:val="24"/>
          <w:szCs w:val="24"/>
          <w:vertAlign w:val="subscript"/>
        </w:rPr>
        <w:t>uncorrected</w:t>
      </w:r>
      <w:r w:rsidRPr="00C70282">
        <w:rPr>
          <w:rFonts w:ascii="Times New Roman" w:eastAsia="Times New Roman" w:hAnsi="Times New Roman" w:cs="Times New Roman"/>
          <w:sz w:val="24"/>
          <w:szCs w:val="24"/>
        </w:rPr>
        <w:t xml:space="preserve"> is the uncorrected</w:t>
      </w:r>
      <w:r w:rsidR="00D00813" w:rsidRPr="00C70282">
        <w:rPr>
          <w:rFonts w:ascii="Times New Roman" w:eastAsia="Times New Roman" w:hAnsi="Times New Roman" w:cs="Times New Roman"/>
          <w:sz w:val="24"/>
          <w:szCs w:val="24"/>
        </w:rPr>
        <w:t xml:space="preserve"> of each individual fish at a site,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w:t>
      </w:r>
      <w:r w:rsidR="00D00813" w:rsidRPr="00C70282">
        <w:rPr>
          <w:rFonts w:ascii="Times New Roman" w:eastAsia="Times New Roman" w:hAnsi="Times New Roman" w:cs="Times New Roman"/>
          <w:sz w:val="24"/>
          <w:szCs w:val="24"/>
          <w:vertAlign w:val="subscript"/>
        </w:rPr>
        <w:t>consumer</w:t>
      </w:r>
      <w:r w:rsidR="00D00813" w:rsidRPr="00C70282">
        <w:rPr>
          <w:rFonts w:ascii="Times New Roman" w:eastAsia="Times New Roman" w:hAnsi="Times New Roman" w:cs="Times New Roman"/>
          <w:sz w:val="24"/>
          <w:szCs w:val="24"/>
        </w:rPr>
        <w:t xml:space="preserve"> is the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 signature of each individual fish</w:t>
      </w:r>
      <w:r w:rsidR="00955735" w:rsidRPr="00C70282">
        <w:rPr>
          <w:rFonts w:ascii="Times New Roman" w:eastAsia="Times New Roman" w:hAnsi="Times New Roman" w:cs="Times New Roman"/>
          <w:sz w:val="24"/>
          <w:szCs w:val="24"/>
        </w:rPr>
        <w:t>, and Δ</w:t>
      </w:r>
      <w:r w:rsidR="00955735" w:rsidRPr="00C70282">
        <w:rPr>
          <w:rFonts w:ascii="Times New Roman" w:eastAsia="Times New Roman" w:hAnsi="Times New Roman" w:cs="Times New Roman"/>
          <w:sz w:val="24"/>
          <w:szCs w:val="24"/>
          <w:vertAlign w:val="superscript"/>
        </w:rPr>
        <w:t>15</w:t>
      </w:r>
      <w:r w:rsidR="00955735" w:rsidRPr="00C70282">
        <w:rPr>
          <w:rFonts w:ascii="Times New Roman" w:eastAsia="Times New Roman" w:hAnsi="Times New Roman" w:cs="Times New Roman"/>
          <w:sz w:val="24"/>
          <w:szCs w:val="24"/>
        </w:rPr>
        <w:t xml:space="preserve">N is the discrimination factor for each trophic transfer. Discrimination factors were estimated using the methods </w:t>
      </w:r>
      <w:commentRangeStart w:id="202"/>
      <w:r w:rsidR="00955735" w:rsidRPr="00C70282">
        <w:rPr>
          <w:rFonts w:ascii="Times New Roman" w:eastAsia="Times New Roman" w:hAnsi="Times New Roman" w:cs="Times New Roman"/>
          <w:sz w:val="24"/>
          <w:szCs w:val="24"/>
        </w:rPr>
        <w:t>of</w:t>
      </w:r>
      <w:commentRangeEnd w:id="202"/>
      <w:r w:rsidR="005A691C">
        <w:rPr>
          <w:rStyle w:val="CommentReference"/>
        </w:rPr>
        <w:commentReference w:id="202"/>
      </w:r>
      <w:r w:rsidR="00955735" w:rsidRPr="00C70282">
        <w:rPr>
          <w:rFonts w:ascii="Times New Roman" w:eastAsia="Times New Roman" w:hAnsi="Times New Roman" w:cs="Times New Roman"/>
          <w:sz w:val="24"/>
          <w:szCs w:val="24"/>
        </w:rPr>
        <w:t xml:space="preserve"> Caut et al. (2009).</w:t>
      </w:r>
    </w:p>
    <w:p w14:paraId="7B4A9FD6" w14:textId="2B74FE02" w:rsidR="00794D6D" w:rsidRPr="00C70282" w:rsidRDefault="007A5C6D"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inform our expectations of how TP might change across the environmental gradient, we looke</w:t>
      </w:r>
      <w:r w:rsidR="006A38D9" w:rsidRPr="00C70282">
        <w:rPr>
          <w:rFonts w:ascii="Times New Roman" w:eastAsia="Times New Roman" w:hAnsi="Times New Roman" w:cs="Times New Roman"/>
          <w:sz w:val="24"/>
          <w:szCs w:val="24"/>
        </w:rPr>
        <w:t xml:space="preserve">d </w:t>
      </w:r>
      <w:r w:rsidRPr="00C70282">
        <w:rPr>
          <w:rFonts w:ascii="Times New Roman" w:eastAsia="Times New Roman" w:hAnsi="Times New Roman" w:cs="Times New Roman"/>
          <w:sz w:val="24"/>
          <w:szCs w:val="24"/>
        </w:rPr>
        <w:t xml:space="preserve">for changes in </w:t>
      </w:r>
      <w:ins w:id="203" w:author="Frank J. Rahel" w:date="2023-08-10T13:30:00Z">
        <w:r w:rsidR="00F0488A">
          <w:rPr>
            <w:rFonts w:ascii="Times New Roman" w:eastAsia="Times New Roman" w:hAnsi="Times New Roman" w:cs="Times New Roman"/>
            <w:sz w:val="24"/>
            <w:szCs w:val="24"/>
          </w:rPr>
          <w:t xml:space="preserve">diet composition </w:t>
        </w:r>
      </w:ins>
      <w:del w:id="204" w:author="Frank J. Rahel" w:date="2023-08-10T13:30:00Z">
        <w:r w:rsidRPr="00C70282" w:rsidDel="00F0488A">
          <w:rPr>
            <w:rFonts w:ascii="Times New Roman" w:eastAsia="Times New Roman" w:hAnsi="Times New Roman" w:cs="Times New Roman"/>
            <w:sz w:val="24"/>
            <w:szCs w:val="24"/>
          </w:rPr>
          <w:delText xml:space="preserve">consumption </w:delText>
        </w:r>
        <w:commentRangeStart w:id="205"/>
        <w:r w:rsidRPr="00C70282" w:rsidDel="00F0488A">
          <w:rPr>
            <w:rFonts w:ascii="Times New Roman" w:eastAsia="Times New Roman" w:hAnsi="Times New Roman" w:cs="Times New Roman"/>
            <w:sz w:val="24"/>
            <w:szCs w:val="24"/>
          </w:rPr>
          <w:delText>rates</w:delText>
        </w:r>
      </w:del>
      <w:commentRangeEnd w:id="205"/>
      <w:r w:rsidR="00A73D73">
        <w:rPr>
          <w:rStyle w:val="CommentReference"/>
        </w:rPr>
        <w:commentReference w:id="205"/>
      </w:r>
      <w:r w:rsidRPr="00C70282">
        <w:rPr>
          <w:rFonts w:ascii="Times New Roman" w:eastAsia="Times New Roman" w:hAnsi="Times New Roman" w:cs="Times New Roman"/>
          <w:sz w:val="24"/>
          <w:szCs w:val="24"/>
        </w:rPr>
        <w:t xml:space="preserve"> for Brown Trout, Creek Chub, Longnose Dace, Longnose Sucker, and White Sucker by using stomach content analysis. The diet items from </w:t>
      </w:r>
      <w:r w:rsidRPr="00C70282">
        <w:rPr>
          <w:rFonts w:ascii="Times New Roman" w:eastAsia="Times New Roman" w:hAnsi="Times New Roman" w:cs="Times New Roman"/>
          <w:sz w:val="24"/>
          <w:szCs w:val="24"/>
        </w:rPr>
        <w:lastRenderedPageBreak/>
        <w:t xml:space="preserve">each stomach sample were split into seven groups: algae, amphibians, aquatic invertebrates, terrestrial invertebrates, fish, crayfish, and debris. The stomach content groups were counted and weighed. To assess the relative importance of the diet items in the stomachs, we used an index of relative importance (%IRI). The index of relative importance considers the proportional number of diet items, the proportional weight of the items, and the frequency of occurrence of the items in diets </w:t>
      </w:r>
      <w:r w:rsidRPr="00C70282">
        <w:rPr>
          <w:rFonts w:ascii="Times New Roman" w:eastAsia="Times New Roman" w:hAnsi="Times New Roman" w:cs="Times New Roman"/>
          <w:sz w:val="24"/>
          <w:szCs w:val="24"/>
        </w:rPr>
        <w:fldChar w:fldCharType="begin"/>
      </w:r>
      <w:r w:rsidRPr="00C70282">
        <w:rPr>
          <w:rFonts w:ascii="Times New Roman" w:eastAsia="Times New Roman" w:hAnsi="Times New Roman" w:cs="Times New Roman"/>
          <w:sz w:val="24"/>
          <w:szCs w:val="24"/>
        </w:rPr>
        <w:instrText xml:space="preserve"> ADDIN ZOTERO_ITEM CSL_CITATION {"citationID":"NgR53ZBH","properties":{"formattedCitation":"(Cort\\uc0\\u233{}s 1997)","plainCitation":"(Cortés 1997)","noteIndex":0},"citationItems":[{"id":8186,"uris":["http://zotero.org/users/8331576/items/X3ZLV2U2"],"itemData":{"id":8186,"type":"article-journal","abstract":"Using real data sets of elasmobranch fishes as examples, this paper presents a critical review of selected methods and statistical approaches used in fish feeding studies and makes recommendations on the application of such methodology. The percent index of relative importance is proposed as a standardized measure in dietary analyses, and a three-dimensional graphical representation of the diet is introduced. Multiway contingency table (log-linear) analysis is recommended to test for dietary variations. Caution is advised when using rank correlation to study dietary overlap and parametric tests when stomach content data do not satisfy parametric assumptions. Sampling gear type, experimental design, and statistical tests can affect results on diel feeding chronology, and stomach content weights do not suffice to interpret diel feeding chronology. On the basis of sampling requirements and model assumptions, the Diana and Olson-Mullen methods appear to be the most appropriate approaches for estimating daily ration in sharks. Use of resampling techniques is highly desirable because they provide a measure of the error in daily ration estimates. Using several criteria to evaluate the best-fitting model of gastric evacuation in fishes is also strongly advocated. Overall, increased consolidation of methods and analyses is recommended to facilitate comparative studies.","container-title":"Canadian Journal of Fisheries and Aquatic Sciences","DOI":"10.1139/f96-316","ISSN":"0706-652X","issue":"3","journalAbbreviation":"Can. J. Fish. Aquat. Sci.","note":"publisher: NRC Research Press","page":"726-738","source":"cdnsciencepub.com (Atypon)","title":"A critical review of methods of studying fish feeding based on analysis of stomach contents: application to elasmobranch fishes","title-short":"A critical review of methods of studying fish feeding based on analysis of stomach contents","volume":"54","author":[{"family":"Cortés","given":"E"}],"issued":{"date-parts":[["1997",3]]},"citation-key":"cortes1997"}}],"schema":"https://github.com/citation-style-language/schema/raw/master/csl-citation.json"} </w:instrText>
      </w:r>
      <w:r w:rsidRPr="00C70282">
        <w:rPr>
          <w:rFonts w:ascii="Times New Roman" w:eastAsia="Times New Roman" w:hAnsi="Times New Roman" w:cs="Times New Roman"/>
          <w:sz w:val="24"/>
          <w:szCs w:val="24"/>
        </w:rPr>
        <w:fldChar w:fldCharType="separate"/>
      </w:r>
      <w:r w:rsidRPr="00C70282">
        <w:rPr>
          <w:rFonts w:ascii="Times New Roman" w:hAnsi="Times New Roman" w:cs="Times New Roman"/>
          <w:sz w:val="24"/>
        </w:rPr>
        <w:t>(Cortés 1997)</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We then used analysis of covariance (ANCOVA), to identify if fish changed</w:t>
      </w:r>
      <w:ins w:id="206" w:author="Frank J. Rahel" w:date="2023-08-10T12:42:00Z">
        <w:r w:rsidR="005A691C">
          <w:rPr>
            <w:rFonts w:ascii="Times New Roman" w:eastAsia="Times New Roman" w:hAnsi="Times New Roman" w:cs="Times New Roman"/>
            <w:sz w:val="24"/>
            <w:szCs w:val="24"/>
          </w:rPr>
          <w:t xml:space="preserve"> their diet composition </w:t>
        </w:r>
      </w:ins>
      <w:del w:id="207" w:author="Frank J. Rahel" w:date="2023-08-10T12:42:00Z">
        <w:r w:rsidRPr="00C70282" w:rsidDel="005A691C">
          <w:rPr>
            <w:rFonts w:ascii="Times New Roman" w:eastAsia="Times New Roman" w:hAnsi="Times New Roman" w:cs="Times New Roman"/>
            <w:sz w:val="24"/>
            <w:szCs w:val="24"/>
          </w:rPr>
          <w:delText xml:space="preserve"> consumption rates of each stomach content group </w:delText>
        </w:r>
      </w:del>
      <w:r w:rsidRPr="00C70282">
        <w:rPr>
          <w:rFonts w:ascii="Times New Roman" w:eastAsia="Times New Roman" w:hAnsi="Times New Roman" w:cs="Times New Roman"/>
          <w:sz w:val="24"/>
          <w:szCs w:val="24"/>
        </w:rPr>
        <w:t xml:space="preserve">along the environmental gradient.  </w:t>
      </w:r>
    </w:p>
    <w:p w14:paraId="381F86DE" w14:textId="09514A19" w:rsidR="0061424D" w:rsidRPr="009A2054" w:rsidRDefault="00794D6D" w:rsidP="00CF228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compared </w:t>
      </w:r>
      <w:r w:rsidR="00521AC9" w:rsidRPr="00C70282">
        <w:rPr>
          <w:rFonts w:ascii="Times New Roman" w:eastAsia="Times New Roman" w:hAnsi="Times New Roman" w:cs="Times New Roman"/>
          <w:sz w:val="24"/>
          <w:szCs w:val="24"/>
        </w:rPr>
        <w:t>the TP estimates of the fish species corrected by each taxonomic</w:t>
      </w:r>
      <w:r w:rsidR="00C41045" w:rsidRPr="00C70282">
        <w:rPr>
          <w:rFonts w:ascii="Times New Roman" w:eastAsia="Times New Roman" w:hAnsi="Times New Roman" w:cs="Times New Roman"/>
          <w:sz w:val="24"/>
          <w:szCs w:val="24"/>
        </w:rPr>
        <w:t xml:space="preserve"> and feeding</w:t>
      </w:r>
      <w:r w:rsidR="00521AC9" w:rsidRPr="00C70282">
        <w:rPr>
          <w:rFonts w:ascii="Times New Roman" w:eastAsia="Times New Roman" w:hAnsi="Times New Roman" w:cs="Times New Roman"/>
          <w:sz w:val="24"/>
          <w:szCs w:val="24"/>
        </w:rPr>
        <w:t xml:space="preserve"> group </w:t>
      </w:r>
      <w:r w:rsidR="00391257" w:rsidRPr="00C70282">
        <w:rPr>
          <w:rFonts w:ascii="Times New Roman" w:eastAsia="Times New Roman" w:hAnsi="Times New Roman" w:cs="Times New Roman"/>
          <w:sz w:val="24"/>
          <w:szCs w:val="24"/>
        </w:rPr>
        <w:t xml:space="preserve">to the uncorrected </w:t>
      </w:r>
      <w:r w:rsidR="00C41045" w:rsidRPr="00C70282">
        <w:rPr>
          <w:rFonts w:ascii="Times New Roman" w:eastAsia="Times New Roman" w:hAnsi="Times New Roman" w:cs="Times New Roman"/>
          <w:sz w:val="24"/>
          <w:szCs w:val="24"/>
        </w:rPr>
        <w:t xml:space="preserve">TP estimates to assess if each taxonomic or feeding group </w:t>
      </w:r>
      <w:r w:rsidR="00E46F5C" w:rsidRPr="00C70282">
        <w:rPr>
          <w:rFonts w:ascii="Times New Roman" w:eastAsia="Times New Roman" w:hAnsi="Times New Roman" w:cs="Times New Roman"/>
          <w:sz w:val="24"/>
          <w:szCs w:val="24"/>
        </w:rPr>
        <w:t xml:space="preserve">removed the influence of background variability. </w:t>
      </w:r>
      <w:r w:rsidR="007A5C6D" w:rsidRPr="00C70282">
        <w:rPr>
          <w:rFonts w:ascii="Times New Roman" w:eastAsia="Times New Roman" w:hAnsi="Times New Roman" w:cs="Times New Roman"/>
          <w:sz w:val="24"/>
          <w:szCs w:val="24"/>
        </w:rPr>
        <w:t>We</w:t>
      </w:r>
      <w:r w:rsidR="00E46F5C" w:rsidRPr="00C70282">
        <w:rPr>
          <w:rFonts w:ascii="Times New Roman" w:eastAsia="Times New Roman" w:hAnsi="Times New Roman" w:cs="Times New Roman"/>
          <w:sz w:val="24"/>
          <w:szCs w:val="24"/>
        </w:rPr>
        <w:t xml:space="preserve"> regressed </w:t>
      </w:r>
      <w:r w:rsidR="009A0702" w:rsidRPr="00C70282">
        <w:rPr>
          <w:rFonts w:ascii="Times New Roman" w:eastAsia="Times New Roman" w:hAnsi="Times New Roman" w:cs="Times New Roman"/>
          <w:sz w:val="24"/>
          <w:szCs w:val="24"/>
        </w:rPr>
        <w:t>the</w:t>
      </w:r>
      <w:r w:rsidR="00BD3940" w:rsidRPr="00C70282">
        <w:rPr>
          <w:rFonts w:ascii="Times New Roman" w:eastAsia="Times New Roman" w:hAnsi="Times New Roman" w:cs="Times New Roman"/>
          <w:sz w:val="24"/>
          <w:szCs w:val="24"/>
        </w:rPr>
        <w:t xml:space="preserve"> uncorrected TP estimates and the</w:t>
      </w:r>
      <w:r w:rsidR="009A0702" w:rsidRPr="00C70282">
        <w:rPr>
          <w:rFonts w:ascii="Times New Roman" w:eastAsia="Times New Roman" w:hAnsi="Times New Roman" w:cs="Times New Roman"/>
          <w:sz w:val="24"/>
          <w:szCs w:val="24"/>
        </w:rPr>
        <w:t xml:space="preserve"> TP of each </w:t>
      </w:r>
      <w:r w:rsidR="006B4A69" w:rsidRPr="00C70282">
        <w:rPr>
          <w:rFonts w:ascii="Times New Roman" w:eastAsia="Times New Roman" w:hAnsi="Times New Roman" w:cs="Times New Roman"/>
          <w:sz w:val="24"/>
          <w:szCs w:val="24"/>
        </w:rPr>
        <w:t>fish s</w:t>
      </w:r>
      <w:r w:rsidR="00E46F5C" w:rsidRPr="00C70282">
        <w:rPr>
          <w:rFonts w:ascii="Times New Roman" w:eastAsia="Times New Roman" w:hAnsi="Times New Roman" w:cs="Times New Roman"/>
          <w:sz w:val="24"/>
          <w:szCs w:val="24"/>
        </w:rPr>
        <w:t>p</w:t>
      </w:r>
      <w:r w:rsidR="009A0702" w:rsidRPr="00C70282">
        <w:rPr>
          <w:rFonts w:ascii="Times New Roman" w:eastAsia="Times New Roman" w:hAnsi="Times New Roman" w:cs="Times New Roman"/>
          <w:sz w:val="24"/>
          <w:szCs w:val="24"/>
        </w:rPr>
        <w:t>ecies corrected</w:t>
      </w:r>
      <w:r w:rsidR="00E46F5C" w:rsidRPr="00C70282">
        <w:rPr>
          <w:rFonts w:ascii="Times New Roman" w:eastAsia="Times New Roman" w:hAnsi="Times New Roman" w:cs="Times New Roman"/>
          <w:sz w:val="24"/>
          <w:szCs w:val="24"/>
        </w:rPr>
        <w:t xml:space="preserve"> by</w:t>
      </w:r>
      <w:r w:rsidR="009A0702" w:rsidRPr="00C70282">
        <w:rPr>
          <w:rFonts w:ascii="Times New Roman" w:eastAsia="Times New Roman" w:hAnsi="Times New Roman" w:cs="Times New Roman"/>
          <w:sz w:val="24"/>
          <w:szCs w:val="24"/>
        </w:rPr>
        <w:t xml:space="preserve"> each </w:t>
      </w:r>
      <w:r w:rsidR="00E46F5C" w:rsidRPr="00C70282">
        <w:rPr>
          <w:rFonts w:ascii="Times New Roman" w:eastAsia="Times New Roman" w:hAnsi="Times New Roman" w:cs="Times New Roman"/>
          <w:sz w:val="24"/>
          <w:szCs w:val="24"/>
        </w:rPr>
        <w:t>taxonomic/feeding group</w:t>
      </w:r>
      <w:r w:rsidR="007A5C6D" w:rsidRPr="00C70282">
        <w:rPr>
          <w:rFonts w:ascii="Times New Roman" w:eastAsia="Times New Roman" w:hAnsi="Times New Roman" w:cs="Times New Roman"/>
          <w:sz w:val="24"/>
          <w:szCs w:val="24"/>
        </w:rPr>
        <w:t xml:space="preserve"> </w:t>
      </w:r>
      <w:r w:rsidR="006B4A69" w:rsidRPr="00C70282">
        <w:rPr>
          <w:rFonts w:ascii="Times New Roman" w:eastAsia="Times New Roman" w:hAnsi="Times New Roman" w:cs="Times New Roman"/>
          <w:sz w:val="24"/>
          <w:szCs w:val="24"/>
        </w:rPr>
        <w:t>across the longitudinal gradient</w:t>
      </w:r>
      <w:r w:rsidR="00BD3940" w:rsidRPr="00C70282">
        <w:rPr>
          <w:rFonts w:ascii="Times New Roman" w:eastAsia="Times New Roman" w:hAnsi="Times New Roman" w:cs="Times New Roman"/>
          <w:sz w:val="24"/>
          <w:szCs w:val="24"/>
        </w:rPr>
        <w:t xml:space="preserve"> to obtain the</w:t>
      </w:r>
      <w:r w:rsidR="00750C64" w:rsidRPr="00C70282">
        <w:rPr>
          <w:rFonts w:ascii="Times New Roman" w:eastAsia="Times New Roman" w:hAnsi="Times New Roman" w:cs="Times New Roman"/>
          <w:sz w:val="24"/>
          <w:szCs w:val="24"/>
        </w:rPr>
        <w:t xml:space="preserve"> effect of the </w:t>
      </w:r>
      <w:r w:rsidR="00300A9D" w:rsidRPr="00C70282">
        <w:rPr>
          <w:rFonts w:ascii="Times New Roman" w:eastAsia="Times New Roman" w:hAnsi="Times New Roman" w:cs="Times New Roman"/>
          <w:sz w:val="24"/>
          <w:szCs w:val="24"/>
        </w:rPr>
        <w:t>longitudinal</w:t>
      </w:r>
      <w:r w:rsidR="00750C64" w:rsidRPr="00C70282">
        <w:rPr>
          <w:rFonts w:ascii="Times New Roman" w:eastAsia="Times New Roman" w:hAnsi="Times New Roman" w:cs="Times New Roman"/>
          <w:sz w:val="24"/>
          <w:szCs w:val="24"/>
        </w:rPr>
        <w:t xml:space="preserve"> gradient on TP estimates (</w:t>
      </w:r>
      <w:r w:rsidR="003C0389" w:rsidRPr="00C70282">
        <w:rPr>
          <w:rFonts w:ascii="Times New Roman" w:eastAsia="Times New Roman" w:hAnsi="Times New Roman" w:cs="Times New Roman"/>
          <w:sz w:val="24"/>
          <w:szCs w:val="24"/>
        </w:rPr>
        <w:t xml:space="preserve">slope or </w:t>
      </w:r>
      <w:r w:rsidR="00234A77" w:rsidRPr="00C70282">
        <w:rPr>
          <w:rFonts w:ascii="Times New Roman" w:eastAsia="Times New Roman" w:hAnsi="Times New Roman" w:cs="Times New Roman"/>
          <w:sz w:val="24"/>
          <w:szCs w:val="24"/>
        </w:rPr>
        <w:t>β</w:t>
      </w:r>
      <w:r w:rsidR="00300A9D" w:rsidRPr="00C70282">
        <w:rPr>
          <w:rFonts w:ascii="Times New Roman" w:eastAsia="Times New Roman" w:hAnsi="Times New Roman" w:cs="Times New Roman"/>
          <w:sz w:val="24"/>
          <w:szCs w:val="24"/>
          <w:vertAlign w:val="subscript"/>
        </w:rPr>
        <w:t>1</w:t>
      </w:r>
      <w:r w:rsidR="00234A77" w:rsidRPr="00C70282">
        <w:rPr>
          <w:rFonts w:ascii="Times New Roman" w:eastAsia="Times New Roman" w:hAnsi="Times New Roman" w:cs="Times New Roman"/>
          <w:sz w:val="24"/>
          <w:szCs w:val="24"/>
        </w:rPr>
        <w:t>)</w:t>
      </w:r>
      <w:r w:rsidR="00300A9D" w:rsidRPr="00C70282">
        <w:rPr>
          <w:rFonts w:ascii="Times New Roman" w:eastAsia="Times New Roman" w:hAnsi="Times New Roman" w:cs="Times New Roman"/>
          <w:sz w:val="24"/>
          <w:szCs w:val="24"/>
        </w:rPr>
        <w:t>.</w:t>
      </w:r>
      <w:r w:rsidR="00756698" w:rsidRPr="00C70282">
        <w:rPr>
          <w:rFonts w:ascii="Times New Roman" w:eastAsia="Times New Roman" w:hAnsi="Times New Roman" w:cs="Times New Roman"/>
          <w:sz w:val="24"/>
          <w:szCs w:val="24"/>
        </w:rPr>
        <w:t xml:space="preserve">  If</w:t>
      </w:r>
      <w:r w:rsidR="00A14DA5" w:rsidRPr="00C70282">
        <w:rPr>
          <w:rFonts w:ascii="Times New Roman" w:eastAsia="Times New Roman" w:hAnsi="Times New Roman" w:cs="Times New Roman"/>
          <w:sz w:val="24"/>
          <w:szCs w:val="24"/>
        </w:rPr>
        <w:t xml:space="preserve"> </w:t>
      </w:r>
      <w:r w:rsidR="007740A2" w:rsidRPr="00C70282">
        <w:rPr>
          <w:rFonts w:ascii="Times New Roman" w:eastAsia="Times New Roman" w:hAnsi="Times New Roman" w:cs="Times New Roman"/>
          <w:sz w:val="24"/>
          <w:szCs w:val="24"/>
        </w:rPr>
        <w:t xml:space="preserve">the </w:t>
      </w:r>
      <w:r w:rsidR="00A14DA5" w:rsidRPr="00C70282">
        <w:rPr>
          <w:rFonts w:ascii="Times New Roman" w:eastAsia="Times New Roman" w:hAnsi="Times New Roman" w:cs="Times New Roman"/>
          <w:sz w:val="24"/>
          <w:szCs w:val="24"/>
        </w:rPr>
        <w:t>slope</w:t>
      </w:r>
      <w:ins w:id="208" w:author="Frank J. Rahel" w:date="2023-08-10T12:44:00Z">
        <w:r w:rsidR="005A691C">
          <w:rPr>
            <w:rFonts w:ascii="Times New Roman" w:eastAsia="Times New Roman" w:hAnsi="Times New Roman" w:cs="Times New Roman"/>
            <w:sz w:val="24"/>
            <w:szCs w:val="24"/>
          </w:rPr>
          <w:t>s</w:t>
        </w:r>
      </w:ins>
      <w:r w:rsidR="00A14DA5" w:rsidRPr="00C70282">
        <w:rPr>
          <w:rFonts w:ascii="Times New Roman" w:eastAsia="Times New Roman" w:hAnsi="Times New Roman" w:cs="Times New Roman"/>
          <w:sz w:val="24"/>
          <w:szCs w:val="24"/>
        </w:rPr>
        <w:t xml:space="preserve"> of the corrected TP estimates were lower than the</w:t>
      </w:r>
      <w:r w:rsidR="007740A2" w:rsidRPr="00C70282">
        <w:rPr>
          <w:rFonts w:ascii="Times New Roman" w:eastAsia="Times New Roman" w:hAnsi="Times New Roman" w:cs="Times New Roman"/>
          <w:sz w:val="24"/>
          <w:szCs w:val="24"/>
        </w:rPr>
        <w:t xml:space="preserve"> slopes of the uncorrected TP estimates</w:t>
      </w:r>
      <w:r w:rsidR="00DB2DDE" w:rsidRPr="00C70282">
        <w:rPr>
          <w:rFonts w:ascii="Times New Roman" w:eastAsia="Times New Roman" w:hAnsi="Times New Roman" w:cs="Times New Roman"/>
          <w:sz w:val="24"/>
          <w:szCs w:val="24"/>
        </w:rPr>
        <w:t>, then we inferred that</w:t>
      </w:r>
      <w:r w:rsidR="00A91BBC" w:rsidRPr="00C70282">
        <w:rPr>
          <w:rFonts w:ascii="Times New Roman" w:eastAsia="Times New Roman" w:hAnsi="Times New Roman" w:cs="Times New Roman"/>
          <w:sz w:val="24"/>
          <w:szCs w:val="24"/>
        </w:rPr>
        <w:t xml:space="preserve"> environmental variability was removed.</w:t>
      </w:r>
      <w:r w:rsidR="00300A9D" w:rsidRPr="00C70282">
        <w:rPr>
          <w:rFonts w:ascii="Times New Roman" w:eastAsia="Times New Roman" w:hAnsi="Times New Roman" w:cs="Times New Roman"/>
          <w:sz w:val="24"/>
          <w:szCs w:val="24"/>
        </w:rPr>
        <w:t xml:space="preserve">  </w:t>
      </w:r>
      <w:r w:rsidR="00503E6E" w:rsidRPr="00C70282">
        <w:rPr>
          <w:rFonts w:ascii="Times New Roman" w:eastAsia="Times New Roman" w:hAnsi="Times New Roman" w:cs="Times New Roman"/>
          <w:sz w:val="24"/>
          <w:szCs w:val="24"/>
        </w:rPr>
        <w:t>We then used</w:t>
      </w:r>
      <w:r w:rsidR="0073170F" w:rsidRPr="00C70282">
        <w:rPr>
          <w:rFonts w:ascii="Times New Roman" w:eastAsia="Times New Roman" w:hAnsi="Times New Roman" w:cs="Times New Roman"/>
          <w:sz w:val="24"/>
          <w:szCs w:val="24"/>
        </w:rPr>
        <w:t xml:space="preserve"> our stomach content data</w:t>
      </w:r>
      <w:r w:rsidR="00503E6E" w:rsidRPr="00C70282">
        <w:rPr>
          <w:rFonts w:ascii="Times New Roman" w:eastAsia="Times New Roman" w:hAnsi="Times New Roman" w:cs="Times New Roman"/>
          <w:sz w:val="24"/>
          <w:szCs w:val="24"/>
        </w:rPr>
        <w:t xml:space="preserve"> to infer if fish </w:t>
      </w:r>
      <w:ins w:id="209" w:author="Frank J. Rahel" w:date="2023-08-10T12:44:00Z">
        <w:r w:rsidR="005A691C">
          <w:rPr>
            <w:rFonts w:ascii="Times New Roman" w:eastAsia="Times New Roman" w:hAnsi="Times New Roman" w:cs="Times New Roman"/>
            <w:sz w:val="24"/>
            <w:szCs w:val="24"/>
          </w:rPr>
          <w:t>diet composition</w:t>
        </w:r>
      </w:ins>
      <w:del w:id="210" w:author="Frank J. Rahel" w:date="2023-08-10T12:44:00Z">
        <w:r w:rsidR="00503E6E" w:rsidRPr="00C70282" w:rsidDel="005A691C">
          <w:rPr>
            <w:rFonts w:ascii="Times New Roman" w:eastAsia="Times New Roman" w:hAnsi="Times New Roman" w:cs="Times New Roman"/>
            <w:sz w:val="24"/>
            <w:szCs w:val="24"/>
          </w:rPr>
          <w:delText>consumption</w:delText>
        </w:r>
      </w:del>
      <w:r w:rsidR="00503E6E" w:rsidRPr="00C70282">
        <w:rPr>
          <w:rFonts w:ascii="Times New Roman" w:eastAsia="Times New Roman" w:hAnsi="Times New Roman" w:cs="Times New Roman"/>
          <w:sz w:val="24"/>
          <w:szCs w:val="24"/>
        </w:rPr>
        <w:t xml:space="preserve"> changed along the gradient. If fish</w:t>
      </w:r>
      <w:r w:rsidR="00A20E07" w:rsidRPr="00C70282">
        <w:rPr>
          <w:rFonts w:ascii="Times New Roman" w:eastAsia="Times New Roman" w:hAnsi="Times New Roman" w:cs="Times New Roman"/>
          <w:sz w:val="24"/>
          <w:szCs w:val="24"/>
        </w:rPr>
        <w:t xml:space="preserve"> consumed more</w:t>
      </w:r>
      <w:r w:rsidR="007A5C6D" w:rsidRPr="00C70282">
        <w:rPr>
          <w:rFonts w:ascii="Times New Roman" w:eastAsia="Times New Roman" w:hAnsi="Times New Roman" w:cs="Times New Roman"/>
          <w:sz w:val="24"/>
          <w:szCs w:val="24"/>
        </w:rPr>
        <w:t xml:space="preserve"> fish and crayfish along the environmental gradient, then</w:t>
      </w:r>
      <w:r w:rsidR="00A20E07" w:rsidRPr="00C70282">
        <w:rPr>
          <w:rFonts w:ascii="Times New Roman" w:eastAsia="Times New Roman" w:hAnsi="Times New Roman" w:cs="Times New Roman"/>
          <w:sz w:val="24"/>
          <w:szCs w:val="24"/>
        </w:rPr>
        <w:t xml:space="preserve"> we expected</w:t>
      </w:r>
      <w:r w:rsidR="007A5C6D" w:rsidRPr="00C70282">
        <w:rPr>
          <w:rFonts w:ascii="Times New Roman" w:eastAsia="Times New Roman" w:hAnsi="Times New Roman" w:cs="Times New Roman"/>
          <w:sz w:val="24"/>
          <w:szCs w:val="24"/>
        </w:rPr>
        <w:t xml:space="preserve"> </w:t>
      </w:r>
      <w:r w:rsidR="003848DC">
        <w:rPr>
          <w:rFonts w:ascii="Times New Roman" w:eastAsia="Times New Roman" w:hAnsi="Times New Roman" w:cs="Times New Roman"/>
          <w:sz w:val="24"/>
          <w:szCs w:val="24"/>
        </w:rPr>
        <w:t xml:space="preserve">that </w:t>
      </w:r>
      <w:r w:rsidR="007A5C6D" w:rsidRPr="00C70282">
        <w:rPr>
          <w:rFonts w:ascii="Times New Roman" w:eastAsia="Times New Roman" w:hAnsi="Times New Roman" w:cs="Times New Roman"/>
          <w:sz w:val="24"/>
          <w:szCs w:val="24"/>
        </w:rPr>
        <w:t xml:space="preserve">TP should increase along the gradient </w:t>
      </w:r>
      <w:r w:rsidR="00CA1BF5" w:rsidRPr="00C70282">
        <w:rPr>
          <w:rFonts w:ascii="Times New Roman" w:eastAsia="Times New Roman" w:hAnsi="Times New Roman" w:cs="Times New Roman"/>
          <w:sz w:val="24"/>
          <w:szCs w:val="24"/>
        </w:rPr>
        <w:t>even after baseline correction (i.e., β</w:t>
      </w:r>
      <w:r w:rsidR="00CA1BF5" w:rsidRPr="00C70282">
        <w:rPr>
          <w:rFonts w:ascii="Times New Roman" w:eastAsia="Times New Roman" w:hAnsi="Times New Roman" w:cs="Times New Roman"/>
          <w:sz w:val="24"/>
          <w:szCs w:val="24"/>
          <w:vertAlign w:val="subscript"/>
        </w:rPr>
        <w:t>1</w:t>
      </w:r>
      <w:r w:rsidR="00CA1BF5" w:rsidRPr="00C70282">
        <w:rPr>
          <w:rFonts w:ascii="Times New Roman" w:eastAsia="Times New Roman" w:hAnsi="Times New Roman" w:cs="Times New Roman"/>
          <w:sz w:val="24"/>
          <w:szCs w:val="24"/>
        </w:rPr>
        <w:t xml:space="preserve"> &gt; 1)</w:t>
      </w:r>
      <w:r w:rsidR="007A5C6D" w:rsidRPr="00C70282">
        <w:rPr>
          <w:rFonts w:ascii="Times New Roman" w:eastAsia="Times New Roman" w:hAnsi="Times New Roman" w:cs="Times New Roman"/>
          <w:sz w:val="24"/>
          <w:szCs w:val="24"/>
        </w:rPr>
        <w:t>.</w:t>
      </w:r>
      <w:r w:rsidR="00C526CA" w:rsidRPr="00C70282">
        <w:rPr>
          <w:rFonts w:ascii="Times New Roman" w:eastAsia="Times New Roman" w:hAnsi="Times New Roman" w:cs="Times New Roman"/>
          <w:sz w:val="24"/>
          <w:szCs w:val="24"/>
        </w:rPr>
        <w:t xml:space="preserve">  If there were no changes in consumption of the different diet items</w:t>
      </w:r>
      <w:r w:rsidR="00585686" w:rsidRPr="00C70282">
        <w:rPr>
          <w:rFonts w:ascii="Times New Roman" w:eastAsia="Times New Roman" w:hAnsi="Times New Roman" w:cs="Times New Roman"/>
          <w:sz w:val="24"/>
          <w:szCs w:val="24"/>
        </w:rPr>
        <w:t>, then we expected TP to not change along the environmental gradient (i.</w:t>
      </w:r>
      <w:r w:rsidR="00451B56" w:rsidRPr="00C70282">
        <w:rPr>
          <w:rFonts w:ascii="Times New Roman" w:eastAsia="Times New Roman" w:hAnsi="Times New Roman" w:cs="Times New Roman"/>
          <w:sz w:val="24"/>
          <w:szCs w:val="24"/>
        </w:rPr>
        <w:t>e., β</w:t>
      </w:r>
      <w:r w:rsidR="00451B56" w:rsidRPr="00C70282">
        <w:rPr>
          <w:rFonts w:ascii="Times New Roman" w:eastAsia="Times New Roman" w:hAnsi="Times New Roman" w:cs="Times New Roman"/>
          <w:sz w:val="24"/>
          <w:szCs w:val="24"/>
          <w:vertAlign w:val="subscript"/>
        </w:rPr>
        <w:t>1</w:t>
      </w:r>
      <w:r w:rsidR="00451B56" w:rsidRPr="00C70282">
        <w:rPr>
          <w:rFonts w:ascii="Times New Roman" w:eastAsia="Times New Roman" w:hAnsi="Times New Roman" w:cs="Times New Roman"/>
          <w:sz w:val="24"/>
          <w:szCs w:val="24"/>
        </w:rPr>
        <w:t xml:space="preserve"> = 0)</w:t>
      </w:r>
      <w:r w:rsidR="00756698" w:rsidRPr="00C70282">
        <w:rPr>
          <w:rFonts w:ascii="Times New Roman" w:eastAsia="Times New Roman" w:hAnsi="Times New Roman" w:cs="Times New Roman"/>
          <w:sz w:val="24"/>
          <w:szCs w:val="24"/>
        </w:rPr>
        <w:t>.</w:t>
      </w:r>
      <w:r w:rsidR="00812E7E" w:rsidRPr="00C70282">
        <w:rPr>
          <w:rFonts w:ascii="Times New Roman" w:eastAsia="Times New Roman" w:hAnsi="Times New Roman" w:cs="Times New Roman"/>
          <w:sz w:val="24"/>
          <w:szCs w:val="24"/>
        </w:rPr>
        <w:t xml:space="preserve">  </w:t>
      </w:r>
      <w:r w:rsidR="00C70282" w:rsidRPr="00C70282">
        <w:rPr>
          <w:rFonts w:ascii="Times New Roman" w:eastAsia="Times New Roman" w:hAnsi="Times New Roman" w:cs="Times New Roman"/>
          <w:sz w:val="24"/>
          <w:szCs w:val="24"/>
        </w:rPr>
        <w:t>Taxonomic or feeding groups</w:t>
      </w:r>
      <w:r w:rsidR="00812E7E" w:rsidRPr="00C70282">
        <w:rPr>
          <w:rFonts w:ascii="Times New Roman" w:eastAsia="Times New Roman" w:hAnsi="Times New Roman" w:cs="Times New Roman"/>
          <w:sz w:val="24"/>
          <w:szCs w:val="24"/>
        </w:rPr>
        <w:t xml:space="preserve"> that</w:t>
      </w:r>
      <w:r w:rsidR="004F1A04" w:rsidRPr="00C70282">
        <w:rPr>
          <w:rFonts w:ascii="Times New Roman" w:eastAsia="Times New Roman" w:hAnsi="Times New Roman" w:cs="Times New Roman"/>
          <w:sz w:val="24"/>
          <w:szCs w:val="24"/>
        </w:rPr>
        <w:t xml:space="preserve"> removed background </w:t>
      </w:r>
      <w:r w:rsidR="00CF228D" w:rsidRPr="00C70282">
        <w:rPr>
          <w:rFonts w:ascii="Times New Roman" w:eastAsia="Times New Roman" w:hAnsi="Times New Roman" w:cs="Times New Roman"/>
          <w:sz w:val="24"/>
          <w:szCs w:val="24"/>
        </w:rPr>
        <w:t>variability</w:t>
      </w:r>
      <w:r w:rsidR="004F1A04" w:rsidRPr="00C70282">
        <w:rPr>
          <w:rFonts w:ascii="Times New Roman" w:eastAsia="Times New Roman" w:hAnsi="Times New Roman" w:cs="Times New Roman"/>
          <w:sz w:val="24"/>
          <w:szCs w:val="24"/>
        </w:rPr>
        <w:t xml:space="preserve"> and gave TP </w:t>
      </w:r>
      <w:commentRangeStart w:id="211"/>
      <w:r w:rsidR="004F1A04" w:rsidRPr="00C70282">
        <w:rPr>
          <w:rFonts w:ascii="Times New Roman" w:eastAsia="Times New Roman" w:hAnsi="Times New Roman" w:cs="Times New Roman"/>
          <w:sz w:val="24"/>
          <w:szCs w:val="24"/>
        </w:rPr>
        <w:t>conditions</w:t>
      </w:r>
      <w:commentRangeEnd w:id="211"/>
      <w:r w:rsidR="00896916">
        <w:rPr>
          <w:rStyle w:val="CommentReference"/>
        </w:rPr>
        <w:commentReference w:id="211"/>
      </w:r>
      <w:r w:rsidR="004F1A04" w:rsidRPr="00C70282">
        <w:rPr>
          <w:rFonts w:ascii="Times New Roman" w:eastAsia="Times New Roman" w:hAnsi="Times New Roman" w:cs="Times New Roman"/>
          <w:sz w:val="24"/>
          <w:szCs w:val="24"/>
        </w:rPr>
        <w:t xml:space="preserve"> consistent with s</w:t>
      </w:r>
      <w:r w:rsidR="00CF228D" w:rsidRPr="00C70282">
        <w:rPr>
          <w:rFonts w:ascii="Times New Roman" w:eastAsia="Times New Roman" w:hAnsi="Times New Roman" w:cs="Times New Roman"/>
          <w:sz w:val="24"/>
          <w:szCs w:val="24"/>
        </w:rPr>
        <w:t>tomach content changes</w:t>
      </w:r>
      <w:r w:rsidR="00812E7E" w:rsidRPr="00C70282">
        <w:rPr>
          <w:rFonts w:ascii="Times New Roman" w:eastAsia="Times New Roman" w:hAnsi="Times New Roman" w:cs="Times New Roman"/>
          <w:sz w:val="24"/>
          <w:szCs w:val="24"/>
        </w:rPr>
        <w:t xml:space="preserve"> were considered suitable baselines.</w:t>
      </w:r>
    </w:p>
    <w:p w14:paraId="1B2E9164"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Results</w:t>
      </w:r>
    </w:p>
    <w:p w14:paraId="648C63D8"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Criteria 1: Geographic Distribution</w:t>
      </w:r>
    </w:p>
    <w:p w14:paraId="78DF5059" w14:textId="77777777" w:rsidR="00A23148" w:rsidRPr="006F70AA"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21 taxonomic groups and 6 feeding groups, 8 taxonomic groups and 5 feeding groups were found at greater than 75% of sites (Criterion 1; Figure 2). Chironomidae, Elmidae-larvae, Elmidae-adult, Heptaganeidae, and Hydropyschidae were the most common taxa and were found at all </w:t>
      </w:r>
      <w:commentRangeStart w:id="212"/>
      <w:r w:rsidRPr="006F70AA">
        <w:rPr>
          <w:rFonts w:ascii="Times New Roman" w:eastAsia="Times New Roman" w:hAnsi="Times New Roman" w:cs="Times New Roman"/>
          <w:sz w:val="24"/>
          <w:szCs w:val="24"/>
        </w:rPr>
        <w:t xml:space="preserve">sites </w:t>
      </w:r>
      <w:commentRangeEnd w:id="212"/>
      <w:r w:rsidR="00896916">
        <w:rPr>
          <w:rStyle w:val="CommentReference"/>
        </w:rPr>
        <w:commentReference w:id="212"/>
      </w:r>
      <w:r w:rsidRPr="006F70AA">
        <w:rPr>
          <w:rFonts w:ascii="Times New Roman" w:eastAsia="Times New Roman" w:hAnsi="Times New Roman" w:cs="Times New Roman"/>
          <w:sz w:val="24"/>
          <w:szCs w:val="24"/>
        </w:rPr>
        <w:t>(Figure 2). Perlidae was the least common taxon and was found at six sites. Collectors, Grazers, Filterers, Omnivores and Predators were the most common feeding groups and were found at all sites. Shredders were only found at 63% of sites. Thirteen baselines (8 taxonomic groups, 5 feeding groups) were considered sufficiently distributed and used in further analysis.</w:t>
      </w:r>
    </w:p>
    <w:p w14:paraId="2A1A6257" w14:textId="7DB7F290" w:rsidR="00A23148" w:rsidRPr="006F70AA" w:rsidRDefault="00DF00A0"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i/>
          <w:sz w:val="24"/>
          <w:szCs w:val="24"/>
        </w:rPr>
        <w:lastRenderedPageBreak/>
        <w:t xml:space="preserve">Criteria 2: Low </w:t>
      </w:r>
      <w:r w:rsidR="00796C62" w:rsidRPr="006F70AA">
        <w:rPr>
          <w:rFonts w:ascii="Times New Roman" w:eastAsia="Times New Roman" w:hAnsi="Times New Roman" w:cs="Times New Roman"/>
          <w:i/>
          <w:sz w:val="24"/>
          <w:szCs w:val="24"/>
        </w:rPr>
        <w:t xml:space="preserve">Mean </w:t>
      </w:r>
      <w:r w:rsidRPr="006F70AA">
        <w:rPr>
          <w:rFonts w:ascii="Times New Roman" w:eastAsia="Times New Roman" w:hAnsi="Times New Roman" w:cs="Times New Roman"/>
          <w:i/>
          <w:sz w:val="24"/>
          <w:szCs w:val="24"/>
        </w:rPr>
        <w:t>Coefficient of Variation</w:t>
      </w:r>
    </w:p>
    <w:p w14:paraId="513B6EC2" w14:textId="0310FC32" w:rsidR="00A23148" w:rsidRPr="006F70AA" w:rsidRDefault="00E9751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Mean </w:t>
      </w:r>
      <w:r w:rsidR="00DF00A0" w:rsidRPr="006F70AA">
        <w:rPr>
          <w:rFonts w:ascii="Times New Roman" w:eastAsia="Times New Roman" w:hAnsi="Times New Roman" w:cs="Times New Roman"/>
          <w:sz w:val="24"/>
          <w:szCs w:val="24"/>
        </w:rPr>
        <w:t>CV varied by taxonomic group (ANOVA; F</w:t>
      </w:r>
      <w:r w:rsidR="00DF00A0" w:rsidRPr="006F70AA">
        <w:rPr>
          <w:rFonts w:ascii="Times New Roman" w:eastAsia="Times New Roman" w:hAnsi="Times New Roman" w:cs="Times New Roman"/>
          <w:sz w:val="24"/>
          <w:szCs w:val="24"/>
          <w:vertAlign w:val="subscript"/>
        </w:rPr>
        <w:t xml:space="preserve">7,103 </w:t>
      </w:r>
      <w:r w:rsidR="00DF00A0" w:rsidRPr="006F70AA">
        <w:rPr>
          <w:rFonts w:ascii="Times New Roman" w:eastAsia="Times New Roman" w:hAnsi="Times New Roman" w:cs="Times New Roman"/>
          <w:sz w:val="24"/>
          <w:szCs w:val="24"/>
        </w:rPr>
        <w:t xml:space="preserve">= 6.748,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Figure 2). Simuliidae had the smallest CV across sites and Elmidae-adult had the largest (Figure 2). Simuliidae were 1.57 CV units lower than Elmidae-adult, 1.59 CV units lower than Elmidae-larvae, 1.47 CV units lower than Chironimidae, 1.27 CV units lower than Dytiscidae, 1.20 CV units lower than Baetidae, and, although marginally significant, 1.01 CV units lower than </w:t>
      </w:r>
      <w:r w:rsidR="00AF64DF" w:rsidRPr="006F70AA">
        <w:rPr>
          <w:rFonts w:ascii="Times New Roman" w:eastAsia="Times New Roman" w:hAnsi="Times New Roman" w:cs="Times New Roman"/>
          <w:sz w:val="24"/>
          <w:szCs w:val="24"/>
        </w:rPr>
        <w:t>Hydropyschidae</w:t>
      </w:r>
      <w:r w:rsidR="00DF00A0" w:rsidRPr="006F70AA">
        <w:rPr>
          <w:rFonts w:ascii="Times New Roman" w:eastAsia="Times New Roman" w:hAnsi="Times New Roman" w:cs="Times New Roman"/>
          <w:sz w:val="24"/>
          <w:szCs w:val="24"/>
        </w:rPr>
        <w:t xml:space="preserve"> (Tukey HSD test compared to Simuliidae CV;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Elmidae-adult;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Elmidae-larvae,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0.001 for Chironomidae;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0.007 for Dytiscidae,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0.013 for Baetidae,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0.070 for </w:t>
      </w:r>
      <w:r w:rsidR="00AF64DF" w:rsidRPr="006F70AA">
        <w:rPr>
          <w:rFonts w:ascii="Times New Roman" w:eastAsia="Times New Roman" w:hAnsi="Times New Roman" w:cs="Times New Roman"/>
          <w:sz w:val="24"/>
          <w:szCs w:val="24"/>
        </w:rPr>
        <w:t>Hydropyschidae</w:t>
      </w:r>
      <w:r w:rsidR="00DF00A0" w:rsidRPr="006F70AA">
        <w:rPr>
          <w:rFonts w:ascii="Times New Roman" w:eastAsia="Times New Roman" w:hAnsi="Times New Roman" w:cs="Times New Roman"/>
          <w:sz w:val="24"/>
          <w:szCs w:val="24"/>
        </w:rPr>
        <w:t xml:space="preserve">; Figure 2).  The CV for Simuliidae was not different from </w:t>
      </w:r>
      <w:r w:rsidR="00AF64DF" w:rsidRPr="006F70AA">
        <w:rPr>
          <w:rFonts w:ascii="Times New Roman" w:eastAsia="Times New Roman" w:hAnsi="Times New Roman" w:cs="Times New Roman"/>
          <w:sz w:val="24"/>
          <w:szCs w:val="24"/>
        </w:rPr>
        <w:t>Heptaganeidae</w:t>
      </w:r>
      <w:r w:rsidR="00DF00A0" w:rsidRPr="006F70AA">
        <w:rPr>
          <w:rFonts w:ascii="Times New Roman" w:eastAsia="Times New Roman" w:hAnsi="Times New Roman" w:cs="Times New Roman"/>
          <w:sz w:val="24"/>
          <w:szCs w:val="24"/>
        </w:rPr>
        <w:t xml:space="preserve"> (Tukey HSD test,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0.999).</w:t>
      </w:r>
      <w:r w:rsidR="00595D9B" w:rsidRPr="006F70AA">
        <w:rPr>
          <w:rFonts w:ascii="Times New Roman" w:eastAsia="Times New Roman" w:hAnsi="Times New Roman" w:cs="Times New Roman"/>
          <w:sz w:val="24"/>
          <w:szCs w:val="24"/>
        </w:rPr>
        <w:t xml:space="preserve"> </w:t>
      </w:r>
      <w:r w:rsidRPr="006F70AA">
        <w:rPr>
          <w:rFonts w:ascii="Times New Roman" w:eastAsia="Times New Roman" w:hAnsi="Times New Roman" w:cs="Times New Roman"/>
          <w:sz w:val="24"/>
          <w:szCs w:val="24"/>
        </w:rPr>
        <w:t xml:space="preserve">Overall, </w:t>
      </w:r>
      <w:r w:rsidR="00595D9B" w:rsidRPr="006F70AA">
        <w:rPr>
          <w:rFonts w:ascii="Times New Roman" w:eastAsia="Times New Roman" w:hAnsi="Times New Roman" w:cs="Times New Roman"/>
          <w:sz w:val="24"/>
          <w:szCs w:val="24"/>
        </w:rPr>
        <w:t>Simuliidae and Heptaganeidae had the l</w:t>
      </w:r>
      <w:r w:rsidRPr="006F70AA">
        <w:rPr>
          <w:rFonts w:ascii="Times New Roman" w:eastAsia="Times New Roman" w:hAnsi="Times New Roman" w:cs="Times New Roman"/>
          <w:sz w:val="24"/>
          <w:szCs w:val="24"/>
        </w:rPr>
        <w:t>owest mean CV values relative to the other taxonomic groups.</w:t>
      </w:r>
    </w:p>
    <w:p w14:paraId="7014E96E" w14:textId="65EE23D8" w:rsidR="00A23148" w:rsidRPr="006F70AA" w:rsidRDefault="00E97512" w:rsidP="004E4A61">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Mean c</w:t>
      </w:r>
      <w:r w:rsidR="00DF00A0" w:rsidRPr="006F70AA">
        <w:rPr>
          <w:rFonts w:ascii="Times New Roman" w:eastAsia="Times New Roman" w:hAnsi="Times New Roman" w:cs="Times New Roman"/>
          <w:sz w:val="24"/>
          <w:szCs w:val="24"/>
        </w:rPr>
        <w:t xml:space="preserve">oefficient of variation also varied by </w:t>
      </w:r>
      <w:commentRangeStart w:id="213"/>
      <w:ins w:id="214" w:author="Frank J. Rahel" w:date="2023-08-10T12:50:00Z">
        <w:r w:rsidR="00896916">
          <w:rPr>
            <w:rFonts w:ascii="Times New Roman" w:eastAsia="Times New Roman" w:hAnsi="Times New Roman" w:cs="Times New Roman"/>
            <w:sz w:val="24"/>
            <w:szCs w:val="24"/>
          </w:rPr>
          <w:t>feeding</w:t>
        </w:r>
      </w:ins>
      <w:commentRangeEnd w:id="213"/>
      <w:ins w:id="215" w:author="Frank J. Rahel" w:date="2023-08-10T12:52:00Z">
        <w:r w:rsidR="00896916">
          <w:rPr>
            <w:rStyle w:val="CommentReference"/>
          </w:rPr>
          <w:commentReference w:id="213"/>
        </w:r>
      </w:ins>
      <w:ins w:id="216" w:author="Frank J. Rahel" w:date="2023-08-10T12:50:00Z">
        <w:r w:rsidR="00896916">
          <w:rPr>
            <w:rFonts w:ascii="Times New Roman" w:eastAsia="Times New Roman" w:hAnsi="Times New Roman" w:cs="Times New Roman"/>
            <w:sz w:val="24"/>
            <w:szCs w:val="24"/>
          </w:rPr>
          <w:t xml:space="preserve"> group</w:t>
        </w:r>
      </w:ins>
      <w:del w:id="217" w:author="Frank J. Rahel" w:date="2023-08-10T12:51:00Z">
        <w:r w:rsidR="00DF00A0" w:rsidRPr="006F70AA" w:rsidDel="00896916">
          <w:rPr>
            <w:rFonts w:ascii="Times New Roman" w:eastAsia="Times New Roman" w:hAnsi="Times New Roman" w:cs="Times New Roman"/>
            <w:sz w:val="24"/>
            <w:szCs w:val="24"/>
          </w:rPr>
          <w:delText>FFG</w:delText>
        </w:r>
      </w:del>
      <w:r w:rsidR="00DF00A0" w:rsidRPr="006F70AA">
        <w:rPr>
          <w:rFonts w:ascii="Times New Roman" w:eastAsia="Times New Roman" w:hAnsi="Times New Roman" w:cs="Times New Roman"/>
          <w:sz w:val="24"/>
          <w:szCs w:val="24"/>
        </w:rPr>
        <w:t>, (ANOVA; F</w:t>
      </w:r>
      <w:r w:rsidR="00DF00A0" w:rsidRPr="006F70AA">
        <w:rPr>
          <w:rFonts w:ascii="Times New Roman" w:eastAsia="Times New Roman" w:hAnsi="Times New Roman" w:cs="Times New Roman"/>
          <w:sz w:val="24"/>
          <w:szCs w:val="24"/>
          <w:vertAlign w:val="subscript"/>
        </w:rPr>
        <w:t>4,71</w:t>
      </w:r>
      <w:r w:rsidR="00DF00A0" w:rsidRPr="006F70AA">
        <w:rPr>
          <w:rFonts w:ascii="Times New Roman" w:eastAsia="Times New Roman" w:hAnsi="Times New Roman" w:cs="Times New Roman"/>
          <w:sz w:val="24"/>
          <w:szCs w:val="24"/>
        </w:rPr>
        <w:t xml:space="preserve"> = 21.52, </w:t>
      </w:r>
      <w:r w:rsidR="00DF00A0" w:rsidRPr="006F70AA">
        <w:rPr>
          <w:rFonts w:ascii="Times New Roman" w:eastAsia="Times New Roman" w:hAnsi="Times New Roman" w:cs="Times New Roman"/>
          <w:i/>
          <w:sz w:val="24"/>
          <w:szCs w:val="24"/>
        </w:rPr>
        <w:t>P</w:t>
      </w:r>
      <w:r w:rsidR="00DF00A0" w:rsidRPr="006F70AA">
        <w:rPr>
          <w:rFonts w:ascii="Times New Roman" w:eastAsia="Cardo" w:hAnsi="Times New Roman" w:cs="Times New Roman"/>
          <w:sz w:val="24"/>
          <w:szCs w:val="24"/>
        </w:rPr>
        <w:t xml:space="preserve"> &lt; 0.001; Figure 2). Filterers had the smallest CV across sites and Collectors had the largest. The CV for Filterers was lower than all other </w:t>
      </w:r>
      <w:ins w:id="218" w:author="Frank J. Rahel" w:date="2023-08-10T12:51:00Z">
        <w:r w:rsidR="00896916">
          <w:rPr>
            <w:rFonts w:ascii="Times New Roman" w:eastAsia="Cardo" w:hAnsi="Times New Roman" w:cs="Times New Roman"/>
            <w:sz w:val="24"/>
            <w:szCs w:val="24"/>
          </w:rPr>
          <w:t>feeding groups</w:t>
        </w:r>
      </w:ins>
      <w:del w:id="219" w:author="Frank J. Rahel" w:date="2023-08-10T12:51:00Z">
        <w:r w:rsidR="00DF00A0" w:rsidRPr="006F70AA" w:rsidDel="00896916">
          <w:rPr>
            <w:rFonts w:ascii="Times New Roman" w:eastAsia="Cardo" w:hAnsi="Times New Roman" w:cs="Times New Roman"/>
            <w:sz w:val="24"/>
            <w:szCs w:val="24"/>
          </w:rPr>
          <w:delText>FFGs</w:delText>
        </w:r>
      </w:del>
      <w:r w:rsidR="00DF00A0" w:rsidRPr="006F70AA">
        <w:rPr>
          <w:rFonts w:ascii="Times New Roman" w:eastAsia="Cardo" w:hAnsi="Times New Roman" w:cs="Times New Roman"/>
          <w:sz w:val="24"/>
          <w:szCs w:val="24"/>
        </w:rPr>
        <w:t xml:space="preserve"> (ΔCV units ≥ 1.16; Tukey HSD tests; P &lt; 0.001; Figure 2).</w:t>
      </w:r>
      <w:r w:rsidRPr="006F70AA">
        <w:rPr>
          <w:rFonts w:ascii="Times New Roman" w:eastAsia="Cardo" w:hAnsi="Times New Roman" w:cs="Times New Roman"/>
          <w:sz w:val="24"/>
          <w:szCs w:val="24"/>
        </w:rPr>
        <w:t xml:space="preserve"> Overall, filterers had the lowest mean CV relative to the other feeding groups.</w:t>
      </w:r>
    </w:p>
    <w:p w14:paraId="6D4C22CF"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3: Correlation with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1CE05729" w14:textId="5C0B1417" w:rsidR="00A23148" w:rsidRPr="006F70AA" w:rsidRDefault="002A176C"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We </w:t>
      </w:r>
      <w:ins w:id="220" w:author="Frank J. Rahel" w:date="2023-08-11T09:28:00Z">
        <w:r w:rsidR="00130880">
          <w:rPr>
            <w:rFonts w:ascii="Times New Roman" w:eastAsia="Times New Roman" w:hAnsi="Times New Roman" w:cs="Times New Roman"/>
            <w:sz w:val="24"/>
            <w:szCs w:val="24"/>
          </w:rPr>
          <w:t xml:space="preserve">evaluated how </w:t>
        </w:r>
        <w:r w:rsidR="00130880" w:rsidRPr="006F70AA">
          <w:rPr>
            <w:rFonts w:ascii="Times New Roman" w:eastAsia="Times New Roman" w:hAnsi="Times New Roman" w:cs="Times New Roman"/>
            <w:sz w:val="24"/>
            <w:szCs w:val="24"/>
          </w:rPr>
          <w:t>δ</w:t>
        </w:r>
        <w:r w:rsidR="00130880" w:rsidRPr="006F70AA">
          <w:rPr>
            <w:rFonts w:ascii="Times New Roman" w:eastAsia="Times New Roman" w:hAnsi="Times New Roman" w:cs="Times New Roman"/>
            <w:sz w:val="24"/>
            <w:szCs w:val="24"/>
            <w:vertAlign w:val="superscript"/>
          </w:rPr>
          <w:t>15</w:t>
        </w:r>
        <w:r w:rsidR="00130880" w:rsidRPr="006F70AA">
          <w:rPr>
            <w:rFonts w:ascii="Times New Roman" w:eastAsia="Times New Roman" w:hAnsi="Times New Roman" w:cs="Times New Roman"/>
            <w:sz w:val="24"/>
            <w:szCs w:val="24"/>
          </w:rPr>
          <w:t>N</w:t>
        </w:r>
      </w:ins>
      <w:ins w:id="221" w:author="Frank J. Rahel" w:date="2023-08-11T09:31:00Z">
        <w:r w:rsidR="00130880">
          <w:rPr>
            <w:rFonts w:ascii="Times New Roman" w:eastAsia="Times New Roman" w:hAnsi="Times New Roman" w:cs="Times New Roman"/>
            <w:sz w:val="24"/>
            <w:szCs w:val="24"/>
          </w:rPr>
          <w:t xml:space="preserve"> </w:t>
        </w:r>
      </w:ins>
      <w:ins w:id="222" w:author="Frank J. Rahel" w:date="2023-08-11T09:32:00Z">
        <w:r w:rsidR="00130880">
          <w:rPr>
            <w:rFonts w:ascii="Times New Roman" w:eastAsia="Times New Roman" w:hAnsi="Times New Roman" w:cs="Times New Roman"/>
            <w:sz w:val="24"/>
            <w:szCs w:val="24"/>
          </w:rPr>
          <w:t>signatures</w:t>
        </w:r>
      </w:ins>
      <w:ins w:id="223" w:author="Frank J. Rahel" w:date="2023-08-11T09:28:00Z">
        <w:r w:rsidR="00130880">
          <w:rPr>
            <w:rFonts w:ascii="Times New Roman" w:eastAsia="Times New Roman" w:hAnsi="Times New Roman" w:cs="Times New Roman"/>
            <w:sz w:val="24"/>
            <w:szCs w:val="24"/>
          </w:rPr>
          <w:t xml:space="preserve"> for </w:t>
        </w:r>
      </w:ins>
      <w:ins w:id="224" w:author="Frank J. Rahel" w:date="2023-08-11T09:32:00Z">
        <w:r w:rsidR="00130880">
          <w:rPr>
            <w:rFonts w:ascii="Times New Roman" w:eastAsia="Times New Roman" w:hAnsi="Times New Roman" w:cs="Times New Roman"/>
            <w:sz w:val="24"/>
            <w:szCs w:val="24"/>
          </w:rPr>
          <w:t xml:space="preserve">the candidate baseline groups </w:t>
        </w:r>
      </w:ins>
      <w:del w:id="225" w:author="Frank J. Rahel" w:date="2023-08-11T09:28:00Z">
        <w:r w:rsidRPr="006F70AA" w:rsidDel="00130880">
          <w:rPr>
            <w:rFonts w:ascii="Times New Roman" w:eastAsia="Times New Roman" w:hAnsi="Times New Roman" w:cs="Times New Roman"/>
            <w:sz w:val="24"/>
            <w:szCs w:val="24"/>
          </w:rPr>
          <w:delText xml:space="preserve">correlated </w:delText>
        </w:r>
      </w:del>
      <w:del w:id="226" w:author="Frank J. Rahel" w:date="2023-08-11T09:32:00Z">
        <w:r w:rsidRPr="006F70AA" w:rsidDel="00130880">
          <w:rPr>
            <w:rFonts w:ascii="Times New Roman" w:eastAsia="Times New Roman" w:hAnsi="Times New Roman" w:cs="Times New Roman"/>
            <w:sz w:val="24"/>
            <w:szCs w:val="24"/>
          </w:rPr>
          <w:delText>basal resources, fishes, macroin</w:delText>
        </w:r>
      </w:del>
      <w:ins w:id="227" w:author="Frank J. Rahel" w:date="2023-08-11T09:32:00Z">
        <w:r w:rsidR="00130880">
          <w:rPr>
            <w:rFonts w:ascii="Times New Roman" w:eastAsia="Times New Roman" w:hAnsi="Times New Roman" w:cs="Times New Roman"/>
            <w:sz w:val="24"/>
            <w:szCs w:val="24"/>
          </w:rPr>
          <w:t xml:space="preserve">and fishes </w:t>
        </w:r>
      </w:ins>
      <w:del w:id="228" w:author="Frank J. Rahel" w:date="2023-08-11T09:32:00Z">
        <w:r w:rsidRPr="006F70AA" w:rsidDel="00130880">
          <w:rPr>
            <w:rFonts w:ascii="Times New Roman" w:eastAsia="Times New Roman" w:hAnsi="Times New Roman" w:cs="Times New Roman"/>
            <w:sz w:val="24"/>
            <w:szCs w:val="24"/>
          </w:rPr>
          <w:delText xml:space="preserve">vertebrate taxonomic, and </w:delText>
        </w:r>
      </w:del>
      <w:del w:id="229" w:author="Frank J. Rahel" w:date="2023-08-10T13:45:00Z">
        <w:r w:rsidRPr="006F70AA" w:rsidDel="00463923">
          <w:rPr>
            <w:rFonts w:ascii="Times New Roman" w:eastAsia="Times New Roman" w:hAnsi="Times New Roman" w:cs="Times New Roman"/>
            <w:sz w:val="24"/>
            <w:szCs w:val="24"/>
          </w:rPr>
          <w:delText>macroivertebrate</w:delText>
        </w:r>
      </w:del>
      <w:del w:id="230" w:author="Frank J. Rahel" w:date="2023-08-11T09:32:00Z">
        <w:r w:rsidRPr="006F70AA" w:rsidDel="00130880">
          <w:rPr>
            <w:rFonts w:ascii="Times New Roman" w:eastAsia="Times New Roman" w:hAnsi="Times New Roman" w:cs="Times New Roman"/>
            <w:sz w:val="24"/>
            <w:szCs w:val="24"/>
          </w:rPr>
          <w:delText xml:space="preserve"> feeding groups </w:delText>
        </w:r>
      </w:del>
      <w:ins w:id="231" w:author="Frank J. Rahel" w:date="2023-08-11T09:29:00Z">
        <w:r w:rsidR="00130880">
          <w:rPr>
            <w:rFonts w:ascii="Times New Roman" w:eastAsia="Times New Roman" w:hAnsi="Times New Roman" w:cs="Times New Roman"/>
            <w:sz w:val="24"/>
            <w:szCs w:val="24"/>
          </w:rPr>
          <w:t xml:space="preserve">changed along </w:t>
        </w:r>
      </w:ins>
      <w:del w:id="232" w:author="Frank J. Rahel" w:date="2023-08-11T09:30:00Z">
        <w:r w:rsidRPr="006F70AA" w:rsidDel="00130880">
          <w:rPr>
            <w:rFonts w:ascii="Times New Roman" w:eastAsia="Times New Roman" w:hAnsi="Times New Roman" w:cs="Times New Roman"/>
            <w:sz w:val="24"/>
            <w:szCs w:val="24"/>
          </w:rPr>
          <w:delText xml:space="preserve">with </w:delText>
        </w:r>
      </w:del>
      <w:r w:rsidRPr="006F70AA">
        <w:rPr>
          <w:rFonts w:ascii="Times New Roman" w:eastAsia="Times New Roman" w:hAnsi="Times New Roman" w:cs="Times New Roman"/>
          <w:sz w:val="24"/>
          <w:szCs w:val="24"/>
        </w:rPr>
        <w:t xml:space="preserve">the environmental gradient. </w:t>
      </w:r>
      <w:r w:rsidR="00DF00A0" w:rsidRPr="006F70AA">
        <w:rPr>
          <w:rFonts w:ascii="Times New Roman" w:eastAsia="Times New Roman" w:hAnsi="Times New Roman" w:cs="Times New Roman"/>
          <w:sz w:val="24"/>
          <w:szCs w:val="24"/>
        </w:rPr>
        <w:t xml:space="preserve">All basal resources (i.e., biofilm, </w:t>
      </w:r>
      <w:ins w:id="233" w:author="Frank J. Rahel" w:date="2023-08-11T09:33:00Z">
        <w:r w:rsidR="00130880">
          <w:rPr>
            <w:rFonts w:ascii="Times New Roman" w:eastAsia="Times New Roman" w:hAnsi="Times New Roman" w:cs="Times New Roman"/>
            <w:sz w:val="24"/>
            <w:szCs w:val="24"/>
          </w:rPr>
          <w:t xml:space="preserve">seston, </w:t>
        </w:r>
      </w:ins>
      <w:del w:id="234" w:author="Frank J. Rahel" w:date="2023-08-11T09:34:00Z">
        <w:r w:rsidR="00DF00A0" w:rsidRPr="006F70AA" w:rsidDel="00130880">
          <w:rPr>
            <w:rFonts w:ascii="Times New Roman" w:eastAsia="Times New Roman" w:hAnsi="Times New Roman" w:cs="Times New Roman"/>
            <w:sz w:val="24"/>
            <w:szCs w:val="24"/>
          </w:rPr>
          <w:delText xml:space="preserve">FBOM, </w:delText>
        </w:r>
      </w:del>
      <w:r w:rsidR="00DF00A0" w:rsidRPr="006F70AA">
        <w:rPr>
          <w:rFonts w:ascii="Times New Roman" w:eastAsia="Times New Roman" w:hAnsi="Times New Roman" w:cs="Times New Roman"/>
          <w:sz w:val="24"/>
          <w:szCs w:val="24"/>
        </w:rPr>
        <w:t xml:space="preserve">filamentous algae, </w:t>
      </w:r>
      <w:ins w:id="235" w:author="Frank J. Rahel" w:date="2023-08-11T09:34:00Z">
        <w:r w:rsidR="00130880">
          <w:rPr>
            <w:rFonts w:ascii="Times New Roman" w:eastAsia="Times New Roman" w:hAnsi="Times New Roman" w:cs="Times New Roman"/>
            <w:sz w:val="24"/>
            <w:szCs w:val="24"/>
          </w:rPr>
          <w:t>and FBOM</w:t>
        </w:r>
      </w:ins>
      <w:del w:id="236" w:author="Frank J. Rahel" w:date="2023-08-11T09:34:00Z">
        <w:r w:rsidR="00DF00A0" w:rsidRPr="006F70AA" w:rsidDel="00130880">
          <w:rPr>
            <w:rFonts w:ascii="Times New Roman" w:eastAsia="Times New Roman" w:hAnsi="Times New Roman" w:cs="Times New Roman"/>
            <w:sz w:val="24"/>
            <w:szCs w:val="24"/>
          </w:rPr>
          <w:delText>seston</w:delText>
        </w:r>
      </w:del>
      <w:r w:rsidR="00DF00A0" w:rsidRPr="006F70AA">
        <w:rPr>
          <w:rFonts w:ascii="Times New Roman" w:eastAsia="Times New Roman" w:hAnsi="Times New Roman" w:cs="Times New Roman"/>
          <w:sz w:val="24"/>
          <w:szCs w:val="24"/>
        </w:rPr>
        <w:t>)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N signatures that increased with the longitudinal stream gradient (PC1), though the increase was only marginally significant for filamentous algae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0.105, </w:t>
      </w:r>
      <w:r w:rsidR="00DF00A0" w:rsidRPr="006F70AA">
        <w:rPr>
          <w:rFonts w:ascii="Times New Roman" w:eastAsia="Times New Roman" w:hAnsi="Times New Roman" w:cs="Times New Roman"/>
          <w:i/>
          <w:sz w:val="24"/>
          <w:szCs w:val="24"/>
        </w:rPr>
        <w:t>P</w:t>
      </w:r>
      <w:r w:rsidR="00DF00A0" w:rsidRPr="006F70AA">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sz w:val="24"/>
          <w:szCs w:val="24"/>
        </w:rPr>
        <w:t xml:space="preserve"> 0.068; Figure 3). All eight of the well distributed </w:t>
      </w:r>
      <w:r w:rsidR="00E97512" w:rsidRPr="006F70AA">
        <w:rPr>
          <w:rFonts w:ascii="Times New Roman" w:eastAsia="Times New Roman" w:hAnsi="Times New Roman" w:cs="Times New Roman"/>
          <w:sz w:val="24"/>
          <w:szCs w:val="24"/>
        </w:rPr>
        <w:t>taxonomic groups</w:t>
      </w:r>
      <w:r w:rsidR="00DF00A0" w:rsidRPr="006F70AA">
        <w:rPr>
          <w:rFonts w:ascii="Times New Roman" w:eastAsia="Times New Roman" w:hAnsi="Times New Roman" w:cs="Times New Roman"/>
          <w:sz w:val="24"/>
          <w:szCs w:val="24"/>
        </w:rPr>
        <w:t xml:space="preserve"> and all five </w:t>
      </w:r>
      <w:r w:rsidR="00E97512" w:rsidRPr="006F70AA">
        <w:rPr>
          <w:rFonts w:ascii="Times New Roman" w:eastAsia="Times New Roman" w:hAnsi="Times New Roman" w:cs="Times New Roman"/>
          <w:sz w:val="24"/>
          <w:szCs w:val="24"/>
        </w:rPr>
        <w:t>feeding groups</w:t>
      </w:r>
      <w:r w:rsidR="00DF00A0" w:rsidRPr="006F70AA">
        <w:rPr>
          <w:rFonts w:ascii="Times New Roman" w:eastAsia="Times New Roman" w:hAnsi="Times New Roman" w:cs="Times New Roman"/>
          <w:sz w:val="24"/>
          <w:szCs w:val="24"/>
        </w:rPr>
        <w:t xml:space="preserve">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N signatures that increased with PC1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0.476;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Figure 3).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N signatures increased with PC1</w:t>
      </w:r>
      <w:r w:rsidR="00EB143F" w:rsidRPr="006F70AA">
        <w:rPr>
          <w:rFonts w:ascii="Times New Roman" w:eastAsia="Times New Roman" w:hAnsi="Times New Roman" w:cs="Times New Roman"/>
          <w:sz w:val="24"/>
          <w:szCs w:val="24"/>
        </w:rPr>
        <w:t xml:space="preserve"> for all fish species</w:t>
      </w:r>
      <w:r w:rsidR="00DF00A0" w:rsidRPr="006F70AA">
        <w:rPr>
          <w:rFonts w:ascii="Times New Roman" w:eastAsia="Times New Roman" w:hAnsi="Times New Roman" w:cs="Times New Roman"/>
          <w:sz w:val="24"/>
          <w:szCs w:val="24"/>
        </w:rPr>
        <w:t xml:space="preserve"> (OLS regression,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w:t>
      </w:r>
      <w:commentRangeStart w:id="237"/>
      <w:commentRangeStart w:id="238"/>
      <w:commentRangeStart w:id="239"/>
      <w:r w:rsidR="00DF00A0" w:rsidRPr="006F70AA">
        <w:rPr>
          <w:rFonts w:ascii="Times New Roman" w:eastAsia="Gungsuh" w:hAnsi="Times New Roman" w:cs="Times New Roman"/>
          <w:sz w:val="24"/>
          <w:szCs w:val="24"/>
        </w:rPr>
        <w:t>0</w:t>
      </w:r>
      <w:commentRangeEnd w:id="237"/>
      <w:r w:rsidR="006A038C" w:rsidRPr="006F70AA">
        <w:rPr>
          <w:rStyle w:val="CommentReference"/>
        </w:rPr>
        <w:commentReference w:id="237"/>
      </w:r>
      <w:commentRangeEnd w:id="238"/>
      <w:r w:rsidR="003941E1" w:rsidRPr="006F70AA">
        <w:rPr>
          <w:rStyle w:val="CommentReference"/>
        </w:rPr>
        <w:commentReference w:id="238"/>
      </w:r>
      <w:commentRangeEnd w:id="239"/>
      <w:r w:rsidR="001B71EB" w:rsidRPr="006F70AA">
        <w:rPr>
          <w:rStyle w:val="CommentReference"/>
        </w:rPr>
        <w:commentReference w:id="239"/>
      </w:r>
      <w:r w:rsidR="00DF00A0" w:rsidRPr="006F70AA">
        <w:rPr>
          <w:rFonts w:ascii="Times New Roman" w:eastAsia="Gungsuh" w:hAnsi="Times New Roman" w:cs="Times New Roman"/>
          <w:sz w:val="24"/>
          <w:szCs w:val="24"/>
        </w:rPr>
        <w:t xml:space="preserve">.092;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Figure 3).</w:t>
      </w:r>
      <w:r w:rsidR="00E97512" w:rsidRPr="006F70AA">
        <w:rPr>
          <w:rFonts w:ascii="Times New Roman" w:eastAsia="Times New Roman" w:hAnsi="Times New Roman" w:cs="Times New Roman"/>
          <w:sz w:val="24"/>
          <w:szCs w:val="24"/>
        </w:rPr>
        <w:t xml:space="preserve">  </w:t>
      </w:r>
      <w:del w:id="240" w:author="Frank J. Rahel" w:date="2023-08-11T09:36:00Z">
        <w:r w:rsidRPr="006F70AA" w:rsidDel="00130880">
          <w:rPr>
            <w:rFonts w:ascii="Times New Roman" w:eastAsia="Times New Roman" w:hAnsi="Times New Roman" w:cs="Times New Roman"/>
            <w:sz w:val="24"/>
            <w:szCs w:val="24"/>
          </w:rPr>
          <w:delText xml:space="preserve">In general, basal resources, fishes, and </w:delText>
        </w:r>
      </w:del>
      <w:del w:id="241" w:author="Frank J. Rahel" w:date="2023-08-10T13:34:00Z">
        <w:r w:rsidRPr="006F70AA" w:rsidDel="00F0488A">
          <w:rPr>
            <w:rFonts w:ascii="Times New Roman" w:eastAsia="Times New Roman" w:hAnsi="Times New Roman" w:cs="Times New Roman"/>
            <w:sz w:val="24"/>
            <w:szCs w:val="24"/>
          </w:rPr>
          <w:delText>macroivertebrates</w:delText>
        </w:r>
      </w:del>
      <w:del w:id="242" w:author="Frank J. Rahel" w:date="2023-08-11T09:36:00Z">
        <w:r w:rsidRPr="006F70AA" w:rsidDel="00130880">
          <w:rPr>
            <w:rFonts w:ascii="Times New Roman" w:eastAsia="Times New Roman" w:hAnsi="Times New Roman" w:cs="Times New Roman"/>
            <w:sz w:val="24"/>
            <w:szCs w:val="24"/>
          </w:rPr>
          <w:delText xml:space="preserve"> were δ</w:delText>
        </w:r>
        <w:r w:rsidRPr="006F70AA" w:rsidDel="00130880">
          <w:rPr>
            <w:rFonts w:ascii="Times New Roman" w:eastAsia="Times New Roman" w:hAnsi="Times New Roman" w:cs="Times New Roman"/>
            <w:sz w:val="24"/>
            <w:szCs w:val="24"/>
            <w:vertAlign w:val="superscript"/>
          </w:rPr>
          <w:delText>15</w:delText>
        </w:r>
        <w:r w:rsidRPr="006F70AA" w:rsidDel="00130880">
          <w:rPr>
            <w:rFonts w:ascii="Times New Roman" w:eastAsia="Times New Roman" w:hAnsi="Times New Roman" w:cs="Times New Roman"/>
            <w:sz w:val="24"/>
            <w:szCs w:val="24"/>
          </w:rPr>
          <w:delText xml:space="preserve">N values were </w:delText>
        </w:r>
      </w:del>
      <w:del w:id="243" w:author="Frank J. Rahel" w:date="2023-08-10T12:53:00Z">
        <w:r w:rsidRPr="006F70AA" w:rsidDel="0021600C">
          <w:rPr>
            <w:rFonts w:ascii="Times New Roman" w:eastAsia="Times New Roman" w:hAnsi="Times New Roman" w:cs="Times New Roman"/>
            <w:sz w:val="24"/>
            <w:szCs w:val="24"/>
          </w:rPr>
          <w:delText>influeced</w:delText>
        </w:r>
      </w:del>
      <w:del w:id="244" w:author="Frank J. Rahel" w:date="2023-08-11T09:36:00Z">
        <w:r w:rsidRPr="006F70AA" w:rsidDel="00130880">
          <w:rPr>
            <w:rFonts w:ascii="Times New Roman" w:eastAsia="Times New Roman" w:hAnsi="Times New Roman" w:cs="Times New Roman"/>
            <w:sz w:val="24"/>
            <w:szCs w:val="24"/>
          </w:rPr>
          <w:delText xml:space="preserve"> by the environmental gradient.</w:delText>
        </w:r>
      </w:del>
    </w:p>
    <w:p w14:paraId="657C9263"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4: Trophic Position Estimates Independent of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5E827A31" w14:textId="34C5D7E4" w:rsidR="002A4D4B" w:rsidRPr="006F70AA" w:rsidRDefault="000F633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five widely distributed fishes, </w:t>
      </w:r>
      <w:del w:id="245" w:author="Frank J. Rahel" w:date="2023-08-11T10:07:00Z">
        <w:r w:rsidRPr="006F70AA" w:rsidDel="00D74BF1">
          <w:rPr>
            <w:rFonts w:ascii="Times New Roman" w:eastAsia="Times New Roman" w:hAnsi="Times New Roman" w:cs="Times New Roman"/>
            <w:sz w:val="24"/>
            <w:szCs w:val="24"/>
          </w:rPr>
          <w:delText xml:space="preserve">one </w:delText>
        </w:r>
      </w:del>
      <w:ins w:id="246" w:author="Frank J. Rahel" w:date="2023-08-11T10:07:00Z">
        <w:r w:rsidR="00D74BF1">
          <w:rPr>
            <w:rFonts w:ascii="Times New Roman" w:eastAsia="Times New Roman" w:hAnsi="Times New Roman" w:cs="Times New Roman"/>
            <w:sz w:val="24"/>
            <w:szCs w:val="24"/>
          </w:rPr>
          <w:t xml:space="preserve">only Brown Trout </w:t>
        </w:r>
      </w:ins>
      <w:ins w:id="247" w:author="Frank J. Rahel" w:date="2023-08-11T10:14:00Z">
        <w:r w:rsidR="00EE30A9">
          <w:rPr>
            <w:rFonts w:ascii="Times New Roman" w:eastAsia="Times New Roman" w:hAnsi="Times New Roman" w:cs="Times New Roman"/>
            <w:sz w:val="24"/>
            <w:szCs w:val="24"/>
          </w:rPr>
          <w:t xml:space="preserve">showed a </w:t>
        </w:r>
      </w:ins>
      <w:ins w:id="248" w:author="Frank J. Rahel" w:date="2023-08-11T10:15:00Z">
        <w:r w:rsidR="00EE30A9">
          <w:rPr>
            <w:rFonts w:ascii="Times New Roman" w:eastAsia="Times New Roman" w:hAnsi="Times New Roman" w:cs="Times New Roman"/>
            <w:sz w:val="24"/>
            <w:szCs w:val="24"/>
          </w:rPr>
          <w:t xml:space="preserve">statistically significant </w:t>
        </w:r>
      </w:ins>
      <w:ins w:id="249" w:author="Frank J. Rahel" w:date="2023-08-11T10:14:00Z">
        <w:r w:rsidR="00EE30A9">
          <w:rPr>
            <w:rFonts w:ascii="Times New Roman" w:eastAsia="Times New Roman" w:hAnsi="Times New Roman" w:cs="Times New Roman"/>
            <w:sz w:val="24"/>
            <w:szCs w:val="24"/>
          </w:rPr>
          <w:t xml:space="preserve">diet shift </w:t>
        </w:r>
      </w:ins>
      <w:del w:id="250" w:author="Frank J. Rahel" w:date="2023-08-11T10:15:00Z">
        <w:r w:rsidRPr="006F70AA" w:rsidDel="00EE30A9">
          <w:rPr>
            <w:rFonts w:ascii="Times New Roman" w:eastAsia="Times New Roman" w:hAnsi="Times New Roman" w:cs="Times New Roman"/>
            <w:sz w:val="24"/>
            <w:szCs w:val="24"/>
          </w:rPr>
          <w:delText xml:space="preserve">changed </w:delText>
        </w:r>
        <w:r w:rsidR="005E2BBE" w:rsidRPr="006F70AA" w:rsidDel="00EE30A9">
          <w:rPr>
            <w:rFonts w:ascii="Times New Roman" w:eastAsia="Times New Roman" w:hAnsi="Times New Roman" w:cs="Times New Roman"/>
            <w:sz w:val="24"/>
            <w:szCs w:val="24"/>
          </w:rPr>
          <w:delText xml:space="preserve">consumption </w:delText>
        </w:r>
      </w:del>
      <w:r w:rsidR="005E2BBE" w:rsidRPr="006F70AA">
        <w:rPr>
          <w:rFonts w:ascii="Times New Roman" w:eastAsia="Times New Roman" w:hAnsi="Times New Roman" w:cs="Times New Roman"/>
          <w:sz w:val="24"/>
          <w:szCs w:val="24"/>
        </w:rPr>
        <w:t xml:space="preserve">along the </w:t>
      </w:r>
      <w:r w:rsidR="00B55A96" w:rsidRPr="006F70AA">
        <w:rPr>
          <w:rFonts w:ascii="Times New Roman" w:eastAsia="Times New Roman" w:hAnsi="Times New Roman" w:cs="Times New Roman"/>
          <w:sz w:val="24"/>
          <w:szCs w:val="24"/>
        </w:rPr>
        <w:t>environmental</w:t>
      </w:r>
      <w:r w:rsidR="005E2BBE" w:rsidRPr="006F70AA">
        <w:rPr>
          <w:rFonts w:ascii="Times New Roman" w:eastAsia="Times New Roman" w:hAnsi="Times New Roman" w:cs="Times New Roman"/>
          <w:sz w:val="24"/>
          <w:szCs w:val="24"/>
        </w:rPr>
        <w:t xml:space="preserve"> gradien</w:t>
      </w:r>
      <w:ins w:id="251" w:author="Frank J. Rahel" w:date="2023-08-11T10:16:00Z">
        <w:r w:rsidR="00EE30A9">
          <w:rPr>
            <w:rFonts w:ascii="Times New Roman" w:eastAsia="Times New Roman" w:hAnsi="Times New Roman" w:cs="Times New Roman"/>
            <w:sz w:val="24"/>
            <w:szCs w:val="24"/>
          </w:rPr>
          <w:t>t</w:t>
        </w:r>
      </w:ins>
      <w:del w:id="252" w:author="Frank J. Rahel" w:date="2023-08-11T10:16:00Z">
        <w:r w:rsidR="005E2BBE" w:rsidRPr="006F70AA" w:rsidDel="00EE30A9">
          <w:rPr>
            <w:rFonts w:ascii="Times New Roman" w:eastAsia="Times New Roman" w:hAnsi="Times New Roman" w:cs="Times New Roman"/>
            <w:sz w:val="24"/>
            <w:szCs w:val="24"/>
          </w:rPr>
          <w:delText xml:space="preserve">t. </w:delText>
        </w:r>
        <w:r w:rsidR="00DF00A0" w:rsidRPr="006F70AA" w:rsidDel="00EE30A9">
          <w:rPr>
            <w:rFonts w:ascii="Times New Roman" w:eastAsia="Times New Roman" w:hAnsi="Times New Roman" w:cs="Times New Roman"/>
            <w:sz w:val="24"/>
            <w:szCs w:val="24"/>
          </w:rPr>
          <w:delText>Brown Trout mostly relied on aquatic invertebrates as a prey resource, but occasionally consumed vertebrates</w:delText>
        </w:r>
        <w:r w:rsidR="00AF64DF" w:rsidRPr="006F70AA" w:rsidDel="00EE30A9">
          <w:rPr>
            <w:rFonts w:ascii="Times New Roman" w:eastAsia="Times New Roman" w:hAnsi="Times New Roman" w:cs="Times New Roman"/>
            <w:sz w:val="24"/>
            <w:szCs w:val="24"/>
          </w:rPr>
          <w:delText xml:space="preserve"> </w:delText>
        </w:r>
        <w:r w:rsidR="00DF00A0" w:rsidRPr="006F70AA" w:rsidDel="00EE30A9">
          <w:rPr>
            <w:rFonts w:ascii="Times New Roman" w:eastAsia="Times New Roman" w:hAnsi="Times New Roman" w:cs="Times New Roman"/>
            <w:sz w:val="24"/>
            <w:szCs w:val="24"/>
          </w:rPr>
          <w:delText xml:space="preserve">(Figure 4). Brown </w:delText>
        </w:r>
        <w:r w:rsidR="00CD7388" w:rsidRPr="006F70AA" w:rsidDel="00EE30A9">
          <w:rPr>
            <w:rFonts w:ascii="Times New Roman" w:eastAsia="Times New Roman" w:hAnsi="Times New Roman" w:cs="Times New Roman"/>
            <w:sz w:val="24"/>
            <w:szCs w:val="24"/>
          </w:rPr>
          <w:delText>t</w:delText>
        </w:r>
        <w:r w:rsidR="00DF00A0" w:rsidRPr="006F70AA" w:rsidDel="00EE30A9">
          <w:rPr>
            <w:rFonts w:ascii="Times New Roman" w:eastAsia="Times New Roman" w:hAnsi="Times New Roman" w:cs="Times New Roman"/>
            <w:sz w:val="24"/>
            <w:szCs w:val="24"/>
          </w:rPr>
          <w:delText xml:space="preserve">rout </w:delText>
        </w:r>
        <w:r w:rsidR="00CD7388" w:rsidRPr="006F70AA" w:rsidDel="00EE30A9">
          <w:rPr>
            <w:rFonts w:ascii="Times New Roman" w:eastAsia="Times New Roman" w:hAnsi="Times New Roman" w:cs="Times New Roman"/>
            <w:sz w:val="24"/>
            <w:szCs w:val="24"/>
          </w:rPr>
          <w:delText>showed the biggest shift in diets along the longitudinal gradient</w:delText>
        </w:r>
      </w:del>
      <w:r w:rsidR="00CD7388" w:rsidRPr="006F70AA">
        <w:rPr>
          <w:rFonts w:ascii="Times New Roman" w:eastAsia="Times New Roman" w:hAnsi="Times New Roman" w:cs="Times New Roman"/>
          <w:sz w:val="24"/>
          <w:szCs w:val="24"/>
        </w:rPr>
        <w:t xml:space="preserve">, </w:t>
      </w:r>
      <w:r w:rsidR="001D2EFE" w:rsidRPr="006F70AA">
        <w:rPr>
          <w:rFonts w:ascii="Times New Roman" w:eastAsia="Times New Roman" w:hAnsi="Times New Roman" w:cs="Times New Roman"/>
          <w:sz w:val="24"/>
          <w:szCs w:val="24"/>
        </w:rPr>
        <w:t xml:space="preserve">decreasing their consumption of benthic invertebrates and </w:t>
      </w:r>
      <w:r w:rsidR="00DF00A0" w:rsidRPr="006F70AA">
        <w:rPr>
          <w:rFonts w:ascii="Times New Roman" w:eastAsia="Times New Roman" w:hAnsi="Times New Roman" w:cs="Times New Roman"/>
          <w:sz w:val="24"/>
          <w:szCs w:val="24"/>
        </w:rPr>
        <w:t>increas</w:t>
      </w:r>
      <w:r w:rsidR="001D2EFE" w:rsidRPr="006F70AA">
        <w:rPr>
          <w:rFonts w:ascii="Times New Roman" w:eastAsia="Times New Roman" w:hAnsi="Times New Roman" w:cs="Times New Roman"/>
          <w:sz w:val="24"/>
          <w:szCs w:val="24"/>
        </w:rPr>
        <w:t>ing</w:t>
      </w:r>
      <w:r w:rsidR="00DF00A0" w:rsidRPr="006F70AA">
        <w:rPr>
          <w:rFonts w:ascii="Times New Roman" w:eastAsia="Times New Roman" w:hAnsi="Times New Roman" w:cs="Times New Roman"/>
          <w:sz w:val="24"/>
          <w:szCs w:val="24"/>
        </w:rPr>
        <w:t xml:space="preserve"> their </w:t>
      </w:r>
      <w:r w:rsidR="001D2EFE" w:rsidRPr="006F70AA">
        <w:rPr>
          <w:rFonts w:ascii="Times New Roman" w:eastAsia="Times New Roman" w:hAnsi="Times New Roman" w:cs="Times New Roman"/>
          <w:sz w:val="24"/>
          <w:szCs w:val="24"/>
        </w:rPr>
        <w:t xml:space="preserve">consumption of </w:t>
      </w:r>
      <w:r w:rsidR="00DF00A0" w:rsidRPr="006F70AA">
        <w:rPr>
          <w:rFonts w:ascii="Times New Roman" w:eastAsia="Times New Roman" w:hAnsi="Times New Roman" w:cs="Times New Roman"/>
          <w:sz w:val="24"/>
          <w:szCs w:val="24"/>
        </w:rPr>
        <w:t>crayfish</w:t>
      </w:r>
      <w:r w:rsidR="002454C1" w:rsidRPr="006F70AA">
        <w:rPr>
          <w:rFonts w:ascii="Times New Roman" w:eastAsia="Times New Roman" w:hAnsi="Times New Roman" w:cs="Times New Roman"/>
          <w:sz w:val="24"/>
          <w:szCs w:val="24"/>
        </w:rPr>
        <w:t xml:space="preserve"> downstream </w:t>
      </w:r>
      <w:r w:rsidR="00DF00A0" w:rsidRPr="006F70AA">
        <w:rPr>
          <w:rFonts w:ascii="Times New Roman" w:eastAsia="Times New Roman" w:hAnsi="Times New Roman" w:cs="Times New Roman"/>
          <w:sz w:val="24"/>
          <w:szCs w:val="24"/>
        </w:rPr>
        <w:t>(Figure 4).</w:t>
      </w:r>
      <w:r w:rsidR="00F54F1E" w:rsidRPr="006F70AA">
        <w:rPr>
          <w:rFonts w:ascii="Times New Roman" w:eastAsia="Times New Roman" w:hAnsi="Times New Roman" w:cs="Times New Roman"/>
          <w:sz w:val="24"/>
          <w:szCs w:val="24"/>
        </w:rPr>
        <w:t xml:space="preserve"> Creek chub appeared to shift in diet along the gradient but the change was insignificant (P &gt; 0.05).</w:t>
      </w:r>
      <w:r w:rsidR="00DF00A0" w:rsidRPr="006F70AA">
        <w:rPr>
          <w:rFonts w:ascii="Times New Roman" w:eastAsia="Times New Roman" w:hAnsi="Times New Roman" w:cs="Times New Roman"/>
          <w:sz w:val="24"/>
          <w:szCs w:val="24"/>
        </w:rPr>
        <w:t xml:space="preserve"> Longnose Dace </w:t>
      </w:r>
      <w:del w:id="253" w:author="Frank J. Rahel" w:date="2023-08-11T10:17:00Z">
        <w:r w:rsidR="00DF00A0" w:rsidRPr="006F70AA" w:rsidDel="00EE30A9">
          <w:rPr>
            <w:rFonts w:ascii="Times New Roman" w:eastAsia="Times New Roman" w:hAnsi="Times New Roman" w:cs="Times New Roman"/>
            <w:sz w:val="24"/>
            <w:szCs w:val="24"/>
          </w:rPr>
          <w:delText xml:space="preserve">mostly </w:delText>
        </w:r>
      </w:del>
      <w:r w:rsidR="00DF00A0" w:rsidRPr="006F70AA">
        <w:rPr>
          <w:rFonts w:ascii="Times New Roman" w:eastAsia="Times New Roman" w:hAnsi="Times New Roman" w:cs="Times New Roman"/>
          <w:sz w:val="24"/>
          <w:szCs w:val="24"/>
        </w:rPr>
        <w:t xml:space="preserve">relied on </w:t>
      </w:r>
      <w:r w:rsidR="00DF00A0" w:rsidRPr="006F70AA">
        <w:rPr>
          <w:rFonts w:ascii="Times New Roman" w:eastAsia="Times New Roman" w:hAnsi="Times New Roman" w:cs="Times New Roman"/>
          <w:sz w:val="24"/>
          <w:szCs w:val="24"/>
        </w:rPr>
        <w:lastRenderedPageBreak/>
        <w:t xml:space="preserve">benthic invertebrates and rarely consumed </w:t>
      </w:r>
      <w:commentRangeStart w:id="254"/>
      <w:r w:rsidR="00DF00A0" w:rsidRPr="006F70AA">
        <w:rPr>
          <w:rFonts w:ascii="Times New Roman" w:eastAsia="Times New Roman" w:hAnsi="Times New Roman" w:cs="Times New Roman"/>
          <w:sz w:val="24"/>
          <w:szCs w:val="24"/>
        </w:rPr>
        <w:t>other</w:t>
      </w:r>
      <w:commentRangeEnd w:id="254"/>
      <w:r w:rsidR="00EE30A9">
        <w:rPr>
          <w:rStyle w:val="CommentReference"/>
        </w:rPr>
        <w:commentReference w:id="254"/>
      </w:r>
      <w:r w:rsidR="00DF00A0" w:rsidRPr="006F70AA">
        <w:rPr>
          <w:rFonts w:ascii="Times New Roman" w:eastAsia="Times New Roman" w:hAnsi="Times New Roman" w:cs="Times New Roman"/>
          <w:sz w:val="24"/>
          <w:szCs w:val="24"/>
        </w:rPr>
        <w:t xml:space="preserve"> </w:t>
      </w:r>
      <w:ins w:id="255" w:author="Frank J. Rahel" w:date="2023-08-11T10:17:00Z">
        <w:r w:rsidR="00EE30A9">
          <w:rPr>
            <w:rFonts w:ascii="Times New Roman" w:eastAsia="Times New Roman" w:hAnsi="Times New Roman" w:cs="Times New Roman"/>
            <w:sz w:val="24"/>
            <w:szCs w:val="24"/>
          </w:rPr>
          <w:t>food</w:t>
        </w:r>
      </w:ins>
      <w:del w:id="256" w:author="Frank J. Rahel" w:date="2023-08-11T10:17:00Z">
        <w:r w:rsidR="00DF00A0" w:rsidRPr="006F70AA" w:rsidDel="00EE30A9">
          <w:rPr>
            <w:rFonts w:ascii="Times New Roman" w:eastAsia="Times New Roman" w:hAnsi="Times New Roman" w:cs="Times New Roman"/>
            <w:sz w:val="24"/>
            <w:szCs w:val="24"/>
          </w:rPr>
          <w:delText>diet</w:delText>
        </w:r>
      </w:del>
      <w:r w:rsidR="00DF00A0" w:rsidRPr="006F70AA">
        <w:rPr>
          <w:rFonts w:ascii="Times New Roman" w:eastAsia="Times New Roman" w:hAnsi="Times New Roman" w:cs="Times New Roman"/>
          <w:sz w:val="24"/>
          <w:szCs w:val="24"/>
        </w:rPr>
        <w:t xml:space="preserve"> groups (Figure 4). White Sucker and Longnose Sucker mostly relied on benthic invertebrates, algae, and debris across the gradient (Figure 4).</w:t>
      </w:r>
      <w:r w:rsidR="00D372A0" w:rsidRPr="006F70AA">
        <w:rPr>
          <w:rFonts w:ascii="Times New Roman" w:eastAsia="Times New Roman" w:hAnsi="Times New Roman" w:cs="Times New Roman"/>
          <w:sz w:val="24"/>
          <w:szCs w:val="24"/>
        </w:rPr>
        <w:t xml:space="preserve"> </w:t>
      </w:r>
      <w:r w:rsidR="002A4D4B" w:rsidRPr="006F70AA">
        <w:rPr>
          <w:rFonts w:ascii="Times New Roman" w:eastAsia="Times New Roman" w:hAnsi="Times New Roman" w:cs="Times New Roman"/>
          <w:sz w:val="24"/>
          <w:szCs w:val="24"/>
        </w:rPr>
        <w:t>Based on these results, after correction of TP by each taxonomic group, brown trout should still have an increasing slope, while the other species should have exhibit no change.</w:t>
      </w:r>
    </w:p>
    <w:p w14:paraId="2B45CF9F" w14:textId="4ABF1C45" w:rsidR="00FC17AD"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Uncorrected TP estimates for all five fish species were positively correlated with the longitudinal </w:t>
      </w:r>
      <w:commentRangeStart w:id="257"/>
      <w:commentRangeStart w:id="258"/>
      <w:r w:rsidRPr="006F70AA">
        <w:rPr>
          <w:rFonts w:ascii="Times New Roman" w:eastAsia="Times New Roman" w:hAnsi="Times New Roman" w:cs="Times New Roman"/>
          <w:sz w:val="24"/>
          <w:szCs w:val="24"/>
        </w:rPr>
        <w:t>gradient</w:t>
      </w:r>
      <w:commentRangeEnd w:id="257"/>
      <w:r w:rsidR="00BA5C4E" w:rsidRPr="006F70AA">
        <w:rPr>
          <w:rStyle w:val="CommentReference"/>
        </w:rPr>
        <w:commentReference w:id="257"/>
      </w:r>
      <w:commentRangeEnd w:id="258"/>
      <w:r w:rsidR="000D59DB" w:rsidRPr="006F70AA">
        <w:rPr>
          <w:rStyle w:val="CommentReference"/>
        </w:rPr>
        <w:commentReference w:id="258"/>
      </w:r>
      <w:r w:rsidRPr="006F70AA">
        <w:rPr>
          <w:rFonts w:ascii="Times New Roman" w:eastAsia="Times New Roman" w:hAnsi="Times New Roman" w:cs="Times New Roman"/>
          <w:sz w:val="24"/>
          <w:szCs w:val="24"/>
        </w:rPr>
        <w:t xml:space="preserve"> (Figure 5</w:t>
      </w:r>
      <w:r w:rsidR="00563904" w:rsidRPr="006F70AA">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w:t>
      </w:r>
      <w:r w:rsidR="009B2339" w:rsidRPr="006F70AA">
        <w:rPr>
          <w:rFonts w:ascii="Times New Roman" w:eastAsia="Times New Roman" w:hAnsi="Times New Roman" w:cs="Times New Roman"/>
          <w:sz w:val="24"/>
          <w:szCs w:val="24"/>
        </w:rPr>
        <w:t>These positive correlations emphasize the need for baseline correction.</w:t>
      </w:r>
    </w:p>
    <w:p w14:paraId="7708DFA4" w14:textId="57EB32DE" w:rsidR="00A23148" w:rsidRPr="0056545F" w:rsidRDefault="00B526AB" w:rsidP="0037381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Brown Trout, t</w:t>
      </w:r>
      <w:r w:rsidR="00947AAE">
        <w:rPr>
          <w:rFonts w:ascii="Times New Roman" w:eastAsia="Times New Roman" w:hAnsi="Times New Roman" w:cs="Times New Roman"/>
          <w:sz w:val="24"/>
          <w:szCs w:val="24"/>
        </w:rPr>
        <w:t>he effect of the longitudinal gradient on TP was generally reduced (i.e., decreased slope) when baseline corrections were done using either taxonomic groups (Figure 5A,B) or functional feeding groups (Figure 6 A,B)</w:t>
      </w:r>
      <w:r w:rsidR="00373816">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However, the relationship of TP and PC1 </w:t>
      </w:r>
      <w:r w:rsidR="00544BDA">
        <w:rPr>
          <w:rFonts w:ascii="Times New Roman" w:eastAsia="Times New Roman" w:hAnsi="Times New Roman" w:cs="Times New Roman"/>
          <w:sz w:val="24"/>
          <w:szCs w:val="24"/>
        </w:rPr>
        <w:t>became statistically insignificant</w:t>
      </w:r>
      <w:r w:rsidR="00DF00A0" w:rsidRPr="0056545F">
        <w:rPr>
          <w:rFonts w:ascii="Times New Roman" w:eastAsia="Times New Roman" w:hAnsi="Times New Roman" w:cs="Times New Roman"/>
          <w:sz w:val="24"/>
          <w:szCs w:val="24"/>
        </w:rPr>
        <w:t xml:space="preserve"> </w:t>
      </w:r>
      <w:r w:rsidR="00544BDA">
        <w:rPr>
          <w:rFonts w:ascii="Times New Roman" w:eastAsia="Times New Roman" w:hAnsi="Times New Roman" w:cs="Times New Roman"/>
          <w:sz w:val="24"/>
          <w:szCs w:val="24"/>
        </w:rPr>
        <w:t xml:space="preserve">or was </w:t>
      </w:r>
      <w:r w:rsidR="00DF00A0" w:rsidRPr="0056545F">
        <w:rPr>
          <w:rFonts w:ascii="Times New Roman" w:eastAsia="Times New Roman" w:hAnsi="Times New Roman" w:cs="Times New Roman"/>
          <w:sz w:val="24"/>
          <w:szCs w:val="24"/>
        </w:rPr>
        <w:t xml:space="preserve">even reversed when correcting by the taxonomic groups Heptaganeidae and Chironomidae, respectively (Figure 5A,B). </w:t>
      </w:r>
      <w:del w:id="259" w:author="Frank J. Rahel" w:date="2023-08-11T12:20:00Z">
        <w:r w:rsidR="00305162" w:rsidDel="00855BF2">
          <w:rPr>
            <w:rFonts w:ascii="Times New Roman" w:eastAsia="Times New Roman" w:hAnsi="Times New Roman" w:cs="Times New Roman"/>
            <w:sz w:val="24"/>
            <w:szCs w:val="24"/>
          </w:rPr>
          <w:delText xml:space="preserve">All taxonomic groups except </w:delText>
        </w:r>
        <w:r w:rsidR="008662C1" w:rsidDel="00855BF2">
          <w:rPr>
            <w:rFonts w:ascii="Times New Roman" w:eastAsia="Times New Roman" w:hAnsi="Times New Roman" w:cs="Times New Roman"/>
            <w:sz w:val="24"/>
            <w:szCs w:val="24"/>
          </w:rPr>
          <w:delText xml:space="preserve">Heptaganeidae and Chironomidae were considered </w:delText>
        </w:r>
        <w:r w:rsidR="00305162" w:rsidDel="00855BF2">
          <w:rPr>
            <w:rFonts w:ascii="Times New Roman" w:eastAsia="Times New Roman" w:hAnsi="Times New Roman" w:cs="Times New Roman"/>
            <w:sz w:val="24"/>
            <w:szCs w:val="24"/>
          </w:rPr>
          <w:delText xml:space="preserve">to have reliably removed environmental </w:delText>
        </w:r>
        <w:r w:rsidR="00305162" w:rsidRPr="0056545F" w:rsidDel="00855BF2">
          <w:rPr>
            <w:rFonts w:ascii="Times New Roman" w:eastAsia="Times New Roman" w:hAnsi="Times New Roman" w:cs="Times New Roman"/>
            <w:sz w:val="24"/>
            <w:szCs w:val="24"/>
          </w:rPr>
          <w:delText>δ</w:delText>
        </w:r>
        <w:r w:rsidR="00305162" w:rsidRPr="0056545F" w:rsidDel="00855BF2">
          <w:rPr>
            <w:rFonts w:ascii="Times New Roman" w:eastAsia="Times New Roman" w:hAnsi="Times New Roman" w:cs="Times New Roman"/>
            <w:sz w:val="24"/>
            <w:szCs w:val="24"/>
            <w:vertAlign w:val="superscript"/>
          </w:rPr>
          <w:delText>15</w:delText>
        </w:r>
        <w:r w:rsidR="00305162" w:rsidRPr="0056545F" w:rsidDel="00855BF2">
          <w:rPr>
            <w:rFonts w:ascii="Times New Roman" w:eastAsia="Times New Roman" w:hAnsi="Times New Roman" w:cs="Times New Roman"/>
            <w:sz w:val="24"/>
            <w:szCs w:val="24"/>
          </w:rPr>
          <w:delText>N</w:delText>
        </w:r>
        <w:r w:rsidR="00305162" w:rsidDel="00855BF2">
          <w:rPr>
            <w:rFonts w:ascii="Times New Roman" w:eastAsia="Times New Roman" w:hAnsi="Times New Roman" w:cs="Times New Roman"/>
            <w:sz w:val="24"/>
            <w:szCs w:val="24"/>
          </w:rPr>
          <w:delText xml:space="preserve"> variation</w:delText>
        </w:r>
        <w:r w:rsidR="004955C6" w:rsidDel="00855BF2">
          <w:rPr>
            <w:rFonts w:ascii="Times New Roman" w:eastAsia="Times New Roman" w:hAnsi="Times New Roman" w:cs="Times New Roman"/>
            <w:sz w:val="24"/>
            <w:szCs w:val="24"/>
          </w:rPr>
          <w:delText xml:space="preserve"> for Brown Trout</w:delText>
        </w:r>
        <w:r w:rsidR="00DF7E39" w:rsidDel="00855BF2">
          <w:rPr>
            <w:rFonts w:ascii="Times New Roman" w:eastAsia="Times New Roman" w:hAnsi="Times New Roman" w:cs="Times New Roman"/>
            <w:sz w:val="24"/>
            <w:szCs w:val="24"/>
          </w:rPr>
          <w:delText>.</w:delText>
        </w:r>
      </w:del>
    </w:p>
    <w:p w14:paraId="2A788433" w14:textId="58402131" w:rsidR="00A23148" w:rsidRPr="0056545F" w:rsidRDefault="00B526AB" w:rsidP="008E21D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Creek Chub, </w:t>
      </w:r>
      <w:r w:rsidRPr="00B526AB">
        <w:rPr>
          <w:rFonts w:ascii="Times New Roman" w:eastAsia="Times New Roman" w:hAnsi="Times New Roman" w:cs="Times New Roman"/>
          <w:sz w:val="24"/>
          <w:szCs w:val="24"/>
        </w:rPr>
        <w:t>the effect of the longitudinal gradient on TP was generally reduced (i.e., decreased slope) when baseline corrections were done using either taxonomic groups (Figure 5</w:t>
      </w:r>
      <w:r>
        <w:rPr>
          <w:rFonts w:ascii="Times New Roman" w:eastAsia="Times New Roman" w:hAnsi="Times New Roman" w:cs="Times New Roman"/>
          <w:sz w:val="24"/>
          <w:szCs w:val="24"/>
        </w:rPr>
        <w:t xml:space="preserve"> C,D</w:t>
      </w:r>
      <w:r w:rsidRPr="00B526AB">
        <w:rPr>
          <w:rFonts w:ascii="Times New Roman" w:eastAsia="Times New Roman" w:hAnsi="Times New Roman" w:cs="Times New Roman"/>
          <w:sz w:val="24"/>
          <w:szCs w:val="24"/>
        </w:rPr>
        <w:t xml:space="preserve">) or functional feeding groups (Figure 6 </w:t>
      </w:r>
      <w:r>
        <w:rPr>
          <w:rFonts w:ascii="Times New Roman" w:eastAsia="Times New Roman" w:hAnsi="Times New Roman" w:cs="Times New Roman"/>
          <w:sz w:val="24"/>
          <w:szCs w:val="24"/>
        </w:rPr>
        <w:t xml:space="preserve">C,D).  </w:t>
      </w:r>
      <w:r w:rsidR="00DF00A0" w:rsidRPr="0056545F">
        <w:rPr>
          <w:rFonts w:ascii="Times New Roman" w:eastAsia="Times New Roman" w:hAnsi="Times New Roman" w:cs="Times New Roman"/>
          <w:sz w:val="24"/>
          <w:szCs w:val="24"/>
        </w:rPr>
        <w:t xml:space="preserve">However, the positive correlation between TP and PC1 remained when correcting by the taxonomic groups Baetidae, Heptaganeidae and Chironomidae, but was reversed when correcting by the taxonomic group Dytiscidae (Figure 5C,D).   Also, the positive correlation between TP and PC1 remained when correcting by the feeding group Grazers, but was reversed when correcting by the feeding group Predators (Figure </w:t>
      </w:r>
      <w:r>
        <w:rPr>
          <w:rFonts w:ascii="Times New Roman" w:eastAsia="Times New Roman" w:hAnsi="Times New Roman" w:cs="Times New Roman"/>
          <w:sz w:val="24"/>
          <w:szCs w:val="24"/>
        </w:rPr>
        <w:t xml:space="preserve">6 </w:t>
      </w:r>
      <w:r w:rsidR="00DF00A0" w:rsidRPr="0056545F">
        <w:rPr>
          <w:rFonts w:ascii="Times New Roman" w:eastAsia="Times New Roman" w:hAnsi="Times New Roman" w:cs="Times New Roman"/>
          <w:sz w:val="24"/>
          <w:szCs w:val="24"/>
        </w:rPr>
        <w:t xml:space="preserve">C,D). When correcting by basal resources, positive correlations between TP and PC1 remained when correcting by the basal resource compartments biofilm, filamentous, FBOM and </w:t>
      </w:r>
      <w:commentRangeStart w:id="260"/>
      <w:r w:rsidR="00DF00A0" w:rsidRPr="0056545F">
        <w:rPr>
          <w:rFonts w:ascii="Times New Roman" w:eastAsia="Times New Roman" w:hAnsi="Times New Roman" w:cs="Times New Roman"/>
          <w:sz w:val="24"/>
          <w:szCs w:val="24"/>
        </w:rPr>
        <w:t>bulk</w:t>
      </w:r>
      <w:commentRangeEnd w:id="260"/>
      <w:r w:rsidR="00F346E2">
        <w:rPr>
          <w:rStyle w:val="CommentReference"/>
        </w:rPr>
        <w:commentReference w:id="260"/>
      </w:r>
      <w:r w:rsidR="00DF00A0" w:rsidRPr="0056545F">
        <w:rPr>
          <w:rFonts w:ascii="Times New Roman" w:eastAsia="Times New Roman" w:hAnsi="Times New Roman" w:cs="Times New Roman"/>
          <w:sz w:val="24"/>
          <w:szCs w:val="24"/>
        </w:rPr>
        <w:t xml:space="preserve"> basal resources (Figure 5C,D; Figure 6</w:t>
      </w:r>
      <w:r>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C,D).</w:t>
      </w:r>
    </w:p>
    <w:p w14:paraId="6C746879" w14:textId="701CF999" w:rsidR="00A23148" w:rsidRPr="0056545F" w:rsidRDefault="003831F0" w:rsidP="00F67E9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DF00A0" w:rsidRPr="0056545F">
        <w:rPr>
          <w:rFonts w:ascii="Times New Roman" w:eastAsia="Times New Roman" w:hAnsi="Times New Roman" w:cs="Times New Roman"/>
          <w:sz w:val="24"/>
          <w:szCs w:val="24"/>
        </w:rPr>
        <w:t>Longnose Dace</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removed after correction </w:t>
      </w:r>
      <w:r>
        <w:rPr>
          <w:rFonts w:ascii="Times New Roman" w:eastAsia="Times New Roman" w:hAnsi="Times New Roman" w:cs="Times New Roman"/>
          <w:sz w:val="24"/>
          <w:szCs w:val="24"/>
        </w:rPr>
        <w:t xml:space="preserve">for most of the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(Figure 5 E,F, Figure 6 E,F).  The correlation between TP and PC1 was reversed when correcting by the taxonomic Chironomidae.  When correcting by basal resources, the correlation between TP and PC1 remained after correcting by the basal resource compartments filamentous and FBOM (Figure 5 E,F, Figure 6 E,F).</w:t>
      </w:r>
    </w:p>
    <w:p w14:paraId="48D8E2E4" w14:textId="10787374" w:rsidR="00A23148" w:rsidRPr="0056545F" w:rsidRDefault="003831F0" w:rsidP="002C53C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w:t>
      </w:r>
      <w:r w:rsidR="00DF00A0" w:rsidRPr="0056545F">
        <w:rPr>
          <w:rFonts w:ascii="Times New Roman" w:eastAsia="Times New Roman" w:hAnsi="Times New Roman" w:cs="Times New Roman"/>
          <w:sz w:val="24"/>
          <w:szCs w:val="24"/>
        </w:rPr>
        <w:t>Longnose Sucker</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w:t>
      </w:r>
      <w:r>
        <w:rPr>
          <w:rFonts w:ascii="Times New Roman" w:eastAsia="Times New Roman" w:hAnsi="Times New Roman" w:cs="Times New Roman"/>
          <w:sz w:val="24"/>
          <w:szCs w:val="24"/>
        </w:rPr>
        <w:t xml:space="preserve">reduced or became insignificant for most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(Figure 5 G,H, Figure 6 G,H).  However, the positive correlation between TP and PC1 remained when correcting by the taxonomic group Dytiscidae (Figure 5G,H).  When correcting by basal resources, the correlation between TP and PC1 remained for all basal resource compartments and for bulk basal resources (Figure 5 G,H, Figure 6 G,H).</w:t>
      </w:r>
    </w:p>
    <w:p w14:paraId="65F34C69" w14:textId="70D7498A" w:rsidR="00A23148" w:rsidRPr="0056545F" w:rsidRDefault="003831F0" w:rsidP="005E772F">
      <w:pPr>
        <w:spacing w:before="240" w:after="240" w:line="360" w:lineRule="auto"/>
        <w:rPr>
          <w:rFonts w:ascii="Times New Roman" w:hAnsi="Times New Roman" w:cs="Times New Roman"/>
        </w:rPr>
      </w:pPr>
      <w:r>
        <w:rPr>
          <w:rFonts w:ascii="Times New Roman" w:eastAsia="Times New Roman" w:hAnsi="Times New Roman" w:cs="Times New Roman"/>
          <w:sz w:val="24"/>
          <w:szCs w:val="24"/>
        </w:rPr>
        <w:t xml:space="preserve">For </w:t>
      </w:r>
      <w:r w:rsidR="003C16AC">
        <w:rPr>
          <w:rFonts w:ascii="Times New Roman" w:eastAsia="Times New Roman" w:hAnsi="Times New Roman" w:cs="Times New Roman"/>
          <w:sz w:val="24"/>
          <w:szCs w:val="24"/>
        </w:rPr>
        <w:t xml:space="preserve">White Sucker, </w:t>
      </w:r>
      <w:r w:rsidR="00DF00A0" w:rsidRPr="0056545F">
        <w:rPr>
          <w:rFonts w:ascii="Times New Roman" w:eastAsia="Times New Roman" w:hAnsi="Times New Roman" w:cs="Times New Roman"/>
          <w:sz w:val="24"/>
          <w:szCs w:val="24"/>
        </w:rPr>
        <w:t>the correlation between TP and the longitudinal gradient was re</w:t>
      </w:r>
      <w:r>
        <w:rPr>
          <w:rFonts w:ascii="Times New Roman" w:eastAsia="Times New Roman" w:hAnsi="Times New Roman" w:cs="Times New Roman"/>
          <w:sz w:val="24"/>
          <w:szCs w:val="24"/>
        </w:rPr>
        <w:t xml:space="preserve">duced or became insignificant </w:t>
      </w:r>
      <w:r w:rsidR="00DF00A0" w:rsidRPr="0056545F">
        <w:rPr>
          <w:rFonts w:ascii="Times New Roman" w:eastAsia="Times New Roman" w:hAnsi="Times New Roman" w:cs="Times New Roman"/>
          <w:sz w:val="24"/>
          <w:szCs w:val="24"/>
        </w:rPr>
        <w:t xml:space="preserve">after correction by taxonomic groups and </w:t>
      </w:r>
      <w:r>
        <w:rPr>
          <w:rFonts w:ascii="Times New Roman" w:eastAsia="Times New Roman" w:hAnsi="Times New Roman" w:cs="Times New Roman"/>
          <w:sz w:val="24"/>
          <w:szCs w:val="24"/>
        </w:rPr>
        <w:t>functional f</w:t>
      </w:r>
      <w:r w:rsidR="00DF00A0" w:rsidRPr="0056545F">
        <w:rPr>
          <w:rFonts w:ascii="Times New Roman" w:eastAsia="Times New Roman" w:hAnsi="Times New Roman" w:cs="Times New Roman"/>
          <w:sz w:val="24"/>
          <w:szCs w:val="24"/>
        </w:rPr>
        <w:t>eeding groups (Figure 5 I,J; Figure 6 I,J).  However, the positive correlation between TP and PC1 was reversed when correcting by the taxonomic groups Elmidae-larvae and Dytiscidae (Figure</w:t>
      </w:r>
      <w:del w:id="261" w:author="Frank J. Rahel" w:date="2023-08-11T11:02:00Z">
        <w:r w:rsidR="00DF00A0" w:rsidRPr="0056545F" w:rsidDel="00F346E2">
          <w:rPr>
            <w:rFonts w:ascii="Times New Roman" w:eastAsia="Times New Roman" w:hAnsi="Times New Roman" w:cs="Times New Roman"/>
            <w:sz w:val="24"/>
            <w:szCs w:val="24"/>
          </w:rPr>
          <w:delText>s</w:delText>
        </w:r>
      </w:del>
      <w:r w:rsidR="00DF00A0" w:rsidRPr="0056545F">
        <w:rPr>
          <w:rFonts w:ascii="Times New Roman" w:eastAsia="Times New Roman" w:hAnsi="Times New Roman" w:cs="Times New Roman"/>
          <w:sz w:val="24"/>
          <w:szCs w:val="24"/>
        </w:rPr>
        <w:t xml:space="preserve"> </w:t>
      </w:r>
      <w:ins w:id="262" w:author="Frank J. Rahel" w:date="2023-08-11T11:02:00Z">
        <w:r w:rsidR="00F346E2">
          <w:rPr>
            <w:rFonts w:ascii="Times New Roman" w:eastAsia="Times New Roman" w:hAnsi="Times New Roman" w:cs="Times New Roman"/>
            <w:sz w:val="24"/>
            <w:szCs w:val="24"/>
          </w:rPr>
          <w:t xml:space="preserve">5 </w:t>
        </w:r>
      </w:ins>
      <w:r w:rsidR="00DF00A0" w:rsidRPr="0056545F">
        <w:rPr>
          <w:rFonts w:ascii="Times New Roman" w:eastAsia="Times New Roman" w:hAnsi="Times New Roman" w:cs="Times New Roman"/>
          <w:sz w:val="24"/>
          <w:szCs w:val="24"/>
        </w:rPr>
        <w:t>I,J).  Also, the positive correlation between TP and PC1 was reversed when correcting by the feeding groups Omnivores, Collectors and Predators (Figure 6</w:t>
      </w:r>
      <w:r w:rsidR="00252F79">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I,J).  When correcting by basal resources, the correlations between TP and PC1 remained for the basal resource compartments filamentous, FBOM, and bulk basal resources (Figure 5 I,J; Figure 6 I,</w:t>
      </w:r>
      <w:commentRangeStart w:id="263"/>
      <w:r w:rsidR="00DF00A0" w:rsidRPr="0056545F">
        <w:rPr>
          <w:rFonts w:ascii="Times New Roman" w:eastAsia="Times New Roman" w:hAnsi="Times New Roman" w:cs="Times New Roman"/>
          <w:sz w:val="24"/>
          <w:szCs w:val="24"/>
        </w:rPr>
        <w:t>J</w:t>
      </w:r>
      <w:commentRangeEnd w:id="263"/>
      <w:r w:rsidR="007D6DE5">
        <w:rPr>
          <w:rStyle w:val="CommentReference"/>
        </w:rPr>
        <w:commentReference w:id="263"/>
      </w:r>
      <w:r w:rsidR="00DF00A0" w:rsidRPr="0056545F">
        <w:rPr>
          <w:rFonts w:ascii="Times New Roman" w:eastAsia="Times New Roman" w:hAnsi="Times New Roman" w:cs="Times New Roman"/>
          <w:sz w:val="24"/>
          <w:szCs w:val="24"/>
        </w:rPr>
        <w:t>).</w:t>
      </w:r>
    </w:p>
    <w:p w14:paraId="41C74684"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Discussion</w:t>
      </w:r>
    </w:p>
    <w:p w14:paraId="093429E0" w14:textId="2B41F025" w:rsidR="00BE241E"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Obtaining consensus about suitable baseline indicators that account for geographic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values is a key step toward improv</w:t>
      </w:r>
      <w:r w:rsidR="003B7F26" w:rsidRPr="00F84705">
        <w:rPr>
          <w:rFonts w:ascii="Times New Roman" w:eastAsia="Times New Roman" w:hAnsi="Times New Roman" w:cs="Times New Roman"/>
          <w:sz w:val="24"/>
          <w:szCs w:val="24"/>
        </w:rPr>
        <w:t>ing the</w:t>
      </w:r>
      <w:r w:rsidRPr="00F84705">
        <w:rPr>
          <w:rFonts w:ascii="Times New Roman" w:eastAsia="Times New Roman" w:hAnsi="Times New Roman" w:cs="Times New Roman"/>
          <w:sz w:val="24"/>
          <w:szCs w:val="24"/>
        </w:rPr>
        <w:t xml:space="preserve"> use of stable isotope in aquatic ecosystems. </w:t>
      </w:r>
      <w:ins w:id="264" w:author="Frank J. Rahel" w:date="2023-08-13T11:11:00Z">
        <w:r w:rsidR="00AD50BB">
          <w:rPr>
            <w:rFonts w:ascii="Times New Roman" w:eastAsia="Times New Roman" w:hAnsi="Times New Roman" w:cs="Times New Roman"/>
            <w:sz w:val="24"/>
            <w:szCs w:val="24"/>
          </w:rPr>
          <w:t>We</w:t>
        </w:r>
      </w:ins>
      <w:del w:id="265" w:author="Frank J. Rahel" w:date="2023-08-13T11:11:00Z">
        <w:r w:rsidRPr="00F84705" w:rsidDel="00AD50BB">
          <w:rPr>
            <w:rFonts w:ascii="Times New Roman" w:eastAsia="Times New Roman" w:hAnsi="Times New Roman" w:cs="Times New Roman"/>
            <w:sz w:val="24"/>
            <w:szCs w:val="24"/>
          </w:rPr>
          <w:delText>Here, we</w:delText>
        </w:r>
      </w:del>
      <w:r w:rsidRPr="00F84705">
        <w:rPr>
          <w:rFonts w:ascii="Times New Roman" w:eastAsia="Times New Roman" w:hAnsi="Times New Roman" w:cs="Times New Roman"/>
          <w:sz w:val="24"/>
          <w:szCs w:val="24"/>
        </w:rPr>
        <w:t xml:space="preserve"> evaluated the effectiveness of a standardized method for identifying optimal isotopic baselines </w:t>
      </w:r>
      <w:ins w:id="266" w:author="Frank J. Rahel" w:date="2023-08-13T11:11:00Z">
        <w:r w:rsidR="00AD50BB">
          <w:rPr>
            <w:rFonts w:ascii="Times New Roman" w:eastAsia="Times New Roman" w:hAnsi="Times New Roman" w:cs="Times New Roman"/>
            <w:sz w:val="24"/>
            <w:szCs w:val="24"/>
          </w:rPr>
          <w:t xml:space="preserve">previously </w:t>
        </w:r>
      </w:ins>
      <w:r w:rsidRPr="00F84705">
        <w:rPr>
          <w:rFonts w:ascii="Times New Roman" w:eastAsia="Times New Roman" w:hAnsi="Times New Roman" w:cs="Times New Roman"/>
          <w:sz w:val="24"/>
          <w:szCs w:val="24"/>
        </w:rPr>
        <w:t xml:space="preserve">developed for lowland temperate streams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{"citationID":"xYKqywLy","properties":{"formattedCitation":"(Kristensen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by applying it to stream systems spanning the Rocky Mountains–Great Plains ecotone. The four </w:t>
      </w:r>
      <w:r w:rsidR="00BE241E" w:rsidRPr="00F84705">
        <w:rPr>
          <w:rFonts w:ascii="Times New Roman" w:eastAsia="Times New Roman" w:hAnsi="Times New Roman" w:cs="Times New Roman"/>
          <w:sz w:val="24"/>
          <w:szCs w:val="24"/>
        </w:rPr>
        <w:t xml:space="preserve">screening </w:t>
      </w:r>
      <w:r w:rsidRPr="00F84705">
        <w:rPr>
          <w:rFonts w:ascii="Times New Roman" w:eastAsia="Times New Roman" w:hAnsi="Times New Roman" w:cs="Times New Roman"/>
          <w:sz w:val="24"/>
          <w:szCs w:val="24"/>
        </w:rPr>
        <w:t xml:space="preserve">criteria </w:t>
      </w:r>
      <w:ins w:id="267" w:author="Frank J. Rahel" w:date="2023-08-11T12:22:00Z">
        <w:r w:rsidR="00855BF2">
          <w:rPr>
            <w:rFonts w:ascii="Times New Roman" w:eastAsia="Times New Roman" w:hAnsi="Times New Roman" w:cs="Times New Roman"/>
            <w:sz w:val="24"/>
            <w:szCs w:val="24"/>
          </w:rPr>
          <w:t xml:space="preserve">appear useful for </w:t>
        </w:r>
      </w:ins>
      <w:del w:id="268" w:author="Frank J. Rahel" w:date="2023-08-11T12:22:00Z">
        <w:r w:rsidR="00BE241E" w:rsidRPr="00F84705" w:rsidDel="00855BF2">
          <w:rPr>
            <w:rFonts w:ascii="Times New Roman" w:eastAsia="Times New Roman" w:hAnsi="Times New Roman" w:cs="Times New Roman"/>
            <w:sz w:val="24"/>
            <w:szCs w:val="24"/>
          </w:rPr>
          <w:delText xml:space="preserve">within the method </w:delText>
        </w:r>
        <w:r w:rsidRPr="00F84705" w:rsidDel="00855BF2">
          <w:rPr>
            <w:rFonts w:ascii="Times New Roman" w:eastAsia="Times New Roman" w:hAnsi="Times New Roman" w:cs="Times New Roman"/>
            <w:sz w:val="24"/>
            <w:szCs w:val="24"/>
          </w:rPr>
          <w:delText xml:space="preserve">are important to meet when </w:delText>
        </w:r>
      </w:del>
      <w:r w:rsidRPr="00F84705">
        <w:rPr>
          <w:rFonts w:ascii="Times New Roman" w:eastAsia="Times New Roman" w:hAnsi="Times New Roman" w:cs="Times New Roman"/>
          <w:sz w:val="24"/>
          <w:szCs w:val="24"/>
        </w:rPr>
        <w:t xml:space="preserve">selecting a suitable baseline for estimating trophic positions of consumer organisms.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emerged as the taxonomic group that met all four of the criteria in our system and in Danish lowland streams (Kristensen et al., 2016).  Contrary to </w:t>
      </w:r>
      <w:r w:rsidR="00075D34" w:rsidRPr="00F84705">
        <w:rPr>
          <w:rFonts w:ascii="Times New Roman" w:eastAsia="Times New Roman" w:hAnsi="Times New Roman" w:cs="Times New Roman"/>
          <w:sz w:val="24"/>
          <w:szCs w:val="24"/>
        </w:rPr>
        <w:t>many</w:t>
      </w:r>
      <w:r w:rsidRPr="00F84705">
        <w:rPr>
          <w:rFonts w:ascii="Times New Roman" w:eastAsia="Times New Roman" w:hAnsi="Times New Roman" w:cs="Times New Roman"/>
          <w:sz w:val="24"/>
          <w:szCs w:val="24"/>
        </w:rPr>
        <w:t xml:space="preserve"> studies </w:t>
      </w:r>
      <w:del w:id="269" w:author="Frank J. Rahel" w:date="2023-08-11T12:23:00Z">
        <w:r w:rsidRPr="00F84705" w:rsidDel="00855BF2">
          <w:rPr>
            <w:rFonts w:ascii="Times New Roman" w:eastAsia="Times New Roman" w:hAnsi="Times New Roman" w:cs="Times New Roman"/>
            <w:sz w:val="24"/>
            <w:szCs w:val="24"/>
          </w:rPr>
          <w:delText xml:space="preserve">in the literature </w:delText>
        </w:r>
      </w:del>
      <w:r w:rsidRPr="00F84705">
        <w:rPr>
          <w:rFonts w:ascii="Times New Roman" w:eastAsia="Times New Roman" w:hAnsi="Times New Roman" w:cs="Times New Roman"/>
          <w:sz w:val="24"/>
          <w:szCs w:val="24"/>
        </w:rPr>
        <w:t>that use aquatic herbivores as baselines (Kjeldgaard et al., 2021), th</w:t>
      </w:r>
      <w:ins w:id="270" w:author="Frank J. Rahel" w:date="2023-08-11T12:24:00Z">
        <w:r w:rsidR="00855BF2">
          <w:rPr>
            <w:rFonts w:ascii="Times New Roman" w:eastAsia="Times New Roman" w:hAnsi="Times New Roman" w:cs="Times New Roman"/>
            <w:sz w:val="24"/>
            <w:szCs w:val="24"/>
          </w:rPr>
          <w:t>e</w:t>
        </w:r>
      </w:ins>
      <w:del w:id="271" w:author="Frank J. Rahel" w:date="2023-08-11T12:24:00Z">
        <w:r w:rsidRPr="00F84705" w:rsidDel="00855BF2">
          <w:rPr>
            <w:rFonts w:ascii="Times New Roman" w:eastAsia="Times New Roman" w:hAnsi="Times New Roman" w:cs="Times New Roman"/>
            <w:sz w:val="24"/>
            <w:szCs w:val="24"/>
          </w:rPr>
          <w:delText>is</w:delText>
        </w:r>
      </w:del>
      <w:r w:rsidRPr="00F84705">
        <w:rPr>
          <w:rFonts w:ascii="Times New Roman" w:eastAsia="Times New Roman" w:hAnsi="Times New Roman" w:cs="Times New Roman"/>
          <w:sz w:val="24"/>
          <w:szCs w:val="24"/>
        </w:rPr>
        <w:t xml:space="preserve"> standardized method </w:t>
      </w:r>
      <w:ins w:id="272" w:author="Frank J. Rahel" w:date="2023-08-11T12:24:00Z">
        <w:r w:rsidR="00855BF2">
          <w:rPr>
            <w:rFonts w:ascii="Times New Roman" w:eastAsia="Times New Roman" w:hAnsi="Times New Roman" w:cs="Times New Roman"/>
            <w:sz w:val="24"/>
            <w:szCs w:val="24"/>
          </w:rPr>
          <w:t xml:space="preserve">we evaluated </w:t>
        </w:r>
      </w:ins>
      <w:r w:rsidRPr="00F84705">
        <w:rPr>
          <w:rFonts w:ascii="Times New Roman" w:eastAsia="Times New Roman" w:hAnsi="Times New Roman" w:cs="Times New Roman"/>
          <w:sz w:val="24"/>
          <w:szCs w:val="24"/>
        </w:rPr>
        <w:t>indicate</w:t>
      </w:r>
      <w:del w:id="273" w:author="Frank J. Rahel" w:date="2023-08-11T12:24:00Z">
        <w:r w:rsidRPr="00F84705" w:rsidDel="00855BF2">
          <w:rPr>
            <w:rFonts w:ascii="Times New Roman" w:eastAsia="Times New Roman" w:hAnsi="Times New Roman" w:cs="Times New Roman"/>
            <w:sz w:val="24"/>
            <w:szCs w:val="24"/>
          </w:rPr>
          <w:delText>s</w:delText>
        </w:r>
      </w:del>
      <w:ins w:id="274" w:author="Frank J. Rahel" w:date="2023-08-11T12:24:00Z">
        <w:r w:rsidR="00855BF2">
          <w:rPr>
            <w:rFonts w:ascii="Times New Roman" w:eastAsia="Times New Roman" w:hAnsi="Times New Roman" w:cs="Times New Roman"/>
            <w:sz w:val="24"/>
            <w:szCs w:val="24"/>
          </w:rPr>
          <w:t>d</w:t>
        </w:r>
      </w:ins>
      <w:r w:rsidRPr="00F84705">
        <w:rPr>
          <w:rFonts w:ascii="Times New Roman" w:eastAsia="Times New Roman" w:hAnsi="Times New Roman" w:cs="Times New Roman"/>
          <w:sz w:val="24"/>
          <w:szCs w:val="24"/>
        </w:rPr>
        <w:t xml:space="preserve"> </w:t>
      </w:r>
      <w:r w:rsidR="003B7F26" w:rsidRPr="00F84705">
        <w:rPr>
          <w:rFonts w:ascii="Times New Roman" w:eastAsia="Times New Roman" w:hAnsi="Times New Roman" w:cs="Times New Roman"/>
          <w:sz w:val="24"/>
          <w:szCs w:val="24"/>
        </w:rPr>
        <w:t xml:space="preserve">that some </w:t>
      </w:r>
      <w:r w:rsidR="00E37A33" w:rsidRPr="00F84705">
        <w:rPr>
          <w:rFonts w:ascii="Times New Roman" w:eastAsia="Times New Roman" w:hAnsi="Times New Roman" w:cs="Times New Roman"/>
          <w:sz w:val="24"/>
          <w:szCs w:val="24"/>
        </w:rPr>
        <w:t>filterers</w:t>
      </w:r>
      <w:r w:rsidR="003B7F26" w:rsidRPr="00F84705">
        <w:rPr>
          <w:rFonts w:ascii="Times New Roman" w:eastAsia="Times New Roman" w:hAnsi="Times New Roman" w:cs="Times New Roman"/>
          <w:sz w:val="24"/>
          <w:szCs w:val="24"/>
        </w:rPr>
        <w:t xml:space="preserve"> such as Simuliidae,</w:t>
      </w:r>
      <w:r w:rsidRPr="00F84705">
        <w:rPr>
          <w:rFonts w:ascii="Times New Roman" w:eastAsia="Times New Roman" w:hAnsi="Times New Roman" w:cs="Times New Roman"/>
          <w:sz w:val="24"/>
          <w:szCs w:val="24"/>
        </w:rPr>
        <w:t xml:space="preserve"> may </w:t>
      </w:r>
      <w:r w:rsidR="003B7F26" w:rsidRPr="00F84705">
        <w:rPr>
          <w:rFonts w:ascii="Times New Roman" w:eastAsia="Times New Roman" w:hAnsi="Times New Roman" w:cs="Times New Roman"/>
          <w:sz w:val="24"/>
          <w:szCs w:val="24"/>
        </w:rPr>
        <w:t xml:space="preserve">also </w:t>
      </w:r>
      <w:r w:rsidRPr="00F84705">
        <w:rPr>
          <w:rFonts w:ascii="Times New Roman" w:eastAsia="Times New Roman" w:hAnsi="Times New Roman" w:cs="Times New Roman"/>
          <w:sz w:val="24"/>
          <w:szCs w:val="24"/>
        </w:rPr>
        <w:t xml:space="preserve">serve as </w:t>
      </w:r>
      <w:r w:rsidR="00AF64DF" w:rsidRPr="00F84705">
        <w:rPr>
          <w:rFonts w:ascii="Times New Roman" w:eastAsia="Times New Roman" w:hAnsi="Times New Roman" w:cs="Times New Roman"/>
          <w:sz w:val="24"/>
          <w:szCs w:val="24"/>
        </w:rPr>
        <w:t xml:space="preserve">a </w:t>
      </w:r>
      <w:r w:rsidRPr="00F84705">
        <w:rPr>
          <w:rFonts w:ascii="Times New Roman" w:eastAsia="Times New Roman" w:hAnsi="Times New Roman" w:cs="Times New Roman"/>
          <w:sz w:val="24"/>
          <w:szCs w:val="24"/>
        </w:rPr>
        <w:t xml:space="preserve">reliable baseline when sufficiently distributed in stream ecosystems. </w:t>
      </w:r>
    </w:p>
    <w:p w14:paraId="49832DC6" w14:textId="087B9C9F"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Assessment of Criteria</w:t>
      </w:r>
    </w:p>
    <w:p w14:paraId="61706071" w14:textId="3A2FB0EE" w:rsidR="00DA3F70"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lastRenderedPageBreak/>
        <w:t>The distribution of aquatic macroinvertebrates poses a severe limitation when selecting suitable baselines.</w:t>
      </w:r>
      <w:r w:rsidR="005905C9" w:rsidRPr="00F84705">
        <w:rPr>
          <w:rFonts w:ascii="Times New Roman" w:eastAsia="Times New Roman" w:hAnsi="Times New Roman" w:cs="Times New Roman"/>
          <w:sz w:val="24"/>
          <w:szCs w:val="24"/>
        </w:rPr>
        <w:t xml:space="preserve"> </w:t>
      </w:r>
      <w:r w:rsidR="004C65E3" w:rsidRPr="00F84705">
        <w:rPr>
          <w:rFonts w:ascii="Times New Roman" w:eastAsia="Times New Roman" w:hAnsi="Times New Roman" w:cs="Times New Roman"/>
          <w:sz w:val="24"/>
          <w:szCs w:val="24"/>
        </w:rPr>
        <w:t xml:space="preserve">Widely distributed baselines are preferred to ensure that </w:t>
      </w:r>
      <w:r w:rsidR="00532080" w:rsidRPr="00F84705">
        <w:rPr>
          <w:rFonts w:ascii="Times New Roman" w:eastAsia="Times New Roman" w:hAnsi="Times New Roman" w:cs="Times New Roman"/>
          <w:sz w:val="24"/>
          <w:szCs w:val="24"/>
        </w:rPr>
        <w:t xml:space="preserve">baselines cover the </w:t>
      </w:r>
      <w:ins w:id="275" w:author="Frank J. Rahel" w:date="2023-08-13T11:13:00Z">
        <w:r w:rsidR="00AD50BB">
          <w:rPr>
            <w:rFonts w:ascii="Times New Roman" w:eastAsia="Times New Roman" w:hAnsi="Times New Roman" w:cs="Times New Roman"/>
            <w:sz w:val="24"/>
            <w:szCs w:val="24"/>
          </w:rPr>
          <w:t>geographic extent</w:t>
        </w:r>
      </w:ins>
      <w:del w:id="276" w:author="Frank J. Rahel" w:date="2023-08-13T11:13:00Z">
        <w:r w:rsidR="00532080" w:rsidRPr="00F84705" w:rsidDel="00AD50BB">
          <w:rPr>
            <w:rFonts w:ascii="Times New Roman" w:eastAsia="Times New Roman" w:hAnsi="Times New Roman" w:cs="Times New Roman"/>
            <w:sz w:val="24"/>
            <w:szCs w:val="24"/>
          </w:rPr>
          <w:delText>range</w:delText>
        </w:r>
      </w:del>
      <w:r w:rsidR="00532080" w:rsidRPr="00F84705">
        <w:rPr>
          <w:rFonts w:ascii="Times New Roman" w:eastAsia="Times New Roman" w:hAnsi="Times New Roman" w:cs="Times New Roman"/>
          <w:sz w:val="24"/>
          <w:szCs w:val="24"/>
        </w:rPr>
        <w:t xml:space="preserve"> of the study. But s</w:t>
      </w:r>
      <w:r w:rsidR="006B3BDD" w:rsidRPr="00F84705">
        <w:rPr>
          <w:rFonts w:ascii="Times New Roman" w:eastAsia="Times New Roman" w:hAnsi="Times New Roman" w:cs="Times New Roman"/>
          <w:sz w:val="24"/>
          <w:szCs w:val="24"/>
        </w:rPr>
        <w:t>ixty-two</w:t>
      </w:r>
      <w:r w:rsidRPr="00F84705">
        <w:rPr>
          <w:rFonts w:ascii="Times New Roman" w:eastAsia="Times New Roman" w:hAnsi="Times New Roman" w:cs="Times New Roman"/>
          <w:sz w:val="24"/>
          <w:szCs w:val="24"/>
        </w:rPr>
        <w:t xml:space="preserve"> percent of the taxonomic groups found within our region were not present at 75% of </w:t>
      </w:r>
      <w:r w:rsidR="00210F1E" w:rsidRPr="00F84705">
        <w:rPr>
          <w:rFonts w:ascii="Times New Roman" w:eastAsia="Times New Roman" w:hAnsi="Times New Roman" w:cs="Times New Roman"/>
          <w:sz w:val="24"/>
          <w:szCs w:val="24"/>
        </w:rPr>
        <w:t xml:space="preserve">our </w:t>
      </w:r>
      <w:r w:rsidRPr="00F84705">
        <w:rPr>
          <w:rFonts w:ascii="Times New Roman" w:eastAsia="Times New Roman" w:hAnsi="Times New Roman" w:cs="Times New Roman"/>
          <w:sz w:val="24"/>
          <w:szCs w:val="24"/>
        </w:rPr>
        <w:t>sites</w:t>
      </w:r>
      <w:r w:rsidR="00210F1E" w:rsidRPr="00F84705">
        <w:rPr>
          <w:rFonts w:ascii="Times New Roman" w:eastAsia="Times New Roman" w:hAnsi="Times New Roman" w:cs="Times New Roman"/>
          <w:sz w:val="24"/>
          <w:szCs w:val="24"/>
        </w:rPr>
        <w:t xml:space="preserve">.  Similarly, </w:t>
      </w:r>
      <w:r w:rsidRPr="00F84705">
        <w:rPr>
          <w:rFonts w:ascii="Times New Roman" w:eastAsia="Times New Roman" w:hAnsi="Times New Roman" w:cs="Times New Roman"/>
          <w:sz w:val="24"/>
          <w:szCs w:val="24"/>
        </w:rPr>
        <w:t>87% of taxonomic groups in Danish Lowland streams were not sufficiently distributed</w:t>
      </w:r>
      <w:r w:rsidR="00210F1E" w:rsidRPr="00F84705">
        <w:rPr>
          <w:rFonts w:ascii="Times New Roman" w:eastAsia="Times New Roman" w:hAnsi="Times New Roman" w:cs="Times New Roman"/>
          <w:sz w:val="24"/>
          <w:szCs w:val="24"/>
        </w:rPr>
        <w:t xml:space="preserve"> to be useful for baseline corrections</w:t>
      </w:r>
      <w:r w:rsidRPr="00F84705">
        <w:rPr>
          <w:rFonts w:ascii="Times New Roman" w:eastAsia="Times New Roman" w:hAnsi="Times New Roman" w:cs="Times New Roman"/>
          <w:sz w:val="24"/>
          <w:szCs w:val="24"/>
        </w:rPr>
        <w:t xml:space="preserve">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{"citationID":"PvUEbD4z","properties":{"formattedCitation":"(Kristensen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43001" w:rsidRPr="00F84705">
        <w:rPr>
          <w:rFonts w:ascii="Times New Roman" w:eastAsia="Times New Roman" w:hAnsi="Times New Roman" w:cs="Times New Roman"/>
          <w:sz w:val="24"/>
          <w:szCs w:val="24"/>
        </w:rPr>
        <w:t xml:space="preserve">Although frustrating for selecting baselines, </w:t>
      </w:r>
      <w:r w:rsidR="00436D1A" w:rsidRPr="00F84705">
        <w:rPr>
          <w:rFonts w:ascii="Times New Roman" w:eastAsia="Times New Roman" w:hAnsi="Times New Roman" w:cs="Times New Roman"/>
          <w:sz w:val="24"/>
          <w:szCs w:val="24"/>
        </w:rPr>
        <w:t xml:space="preserve">typical metacommunities consist of </w:t>
      </w:r>
      <w:r w:rsidR="001C6AD6" w:rsidRPr="00F84705">
        <w:rPr>
          <w:rFonts w:ascii="Times New Roman" w:eastAsia="Times New Roman" w:hAnsi="Times New Roman" w:cs="Times New Roman"/>
          <w:sz w:val="24"/>
          <w:szCs w:val="24"/>
        </w:rPr>
        <w:t xml:space="preserve">many </w:t>
      </w:r>
      <w:r w:rsidR="00436D1A" w:rsidRPr="00F84705">
        <w:rPr>
          <w:rFonts w:ascii="Times New Roman" w:eastAsia="Times New Roman" w:hAnsi="Times New Roman" w:cs="Times New Roman"/>
          <w:sz w:val="24"/>
          <w:szCs w:val="24"/>
        </w:rPr>
        <w:t>locally</w:t>
      </w:r>
      <w:r w:rsidR="00543001" w:rsidRPr="00F84705">
        <w:rPr>
          <w:rFonts w:ascii="Times New Roman" w:eastAsia="Times New Roman" w:hAnsi="Times New Roman" w:cs="Times New Roman"/>
          <w:sz w:val="24"/>
          <w:szCs w:val="24"/>
        </w:rPr>
        <w:t xml:space="preserve"> distributed</w:t>
      </w:r>
      <w:r w:rsidR="00B44D4D" w:rsidRPr="00F84705">
        <w:rPr>
          <w:rFonts w:ascii="Times New Roman" w:eastAsia="Times New Roman" w:hAnsi="Times New Roman" w:cs="Times New Roman"/>
          <w:sz w:val="24"/>
          <w:szCs w:val="24"/>
        </w:rPr>
        <w:t xml:space="preserve"> taxonomic groups and few</w:t>
      </w:r>
      <w:r w:rsidR="0089449D" w:rsidRPr="00F84705">
        <w:rPr>
          <w:rFonts w:ascii="Times New Roman" w:eastAsia="Times New Roman" w:hAnsi="Times New Roman" w:cs="Times New Roman"/>
          <w:sz w:val="24"/>
          <w:szCs w:val="24"/>
        </w:rPr>
        <w:t xml:space="preserve"> widely distributed </w:t>
      </w:r>
      <w:r w:rsidR="009C31E7" w:rsidRPr="00F84705">
        <w:rPr>
          <w:rFonts w:ascii="Times New Roman" w:eastAsia="Times New Roman" w:hAnsi="Times New Roman" w:cs="Times New Roman"/>
          <w:sz w:val="24"/>
          <w:szCs w:val="24"/>
        </w:rPr>
        <w:t>taxonomic groups</w:t>
      </w:r>
      <w:r w:rsidR="00762F4E" w:rsidRPr="00F84705">
        <w:rPr>
          <w:rFonts w:ascii="Times New Roman" w:eastAsia="Times New Roman" w:hAnsi="Times New Roman" w:cs="Times New Roman"/>
          <w:sz w:val="24"/>
          <w:szCs w:val="24"/>
        </w:rPr>
        <w:t xml:space="preserve">.  </w:t>
      </w:r>
    </w:p>
    <w:p w14:paraId="487FED14" w14:textId="70368077" w:rsidR="00A23148" w:rsidRPr="00F84705" w:rsidRDefault="00A71DBB"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Combining </w:t>
      </w:r>
      <w:r w:rsidR="00DF00A0" w:rsidRPr="00F84705">
        <w:rPr>
          <w:rFonts w:ascii="Times New Roman" w:eastAsia="Times New Roman" w:hAnsi="Times New Roman" w:cs="Times New Roman"/>
          <w:sz w:val="24"/>
          <w:szCs w:val="24"/>
        </w:rPr>
        <w:t xml:space="preserve">taxonomic groups </w:t>
      </w:r>
      <w:r w:rsidR="00B8307C" w:rsidRPr="00F84705">
        <w:rPr>
          <w:rFonts w:ascii="Times New Roman" w:eastAsia="Times New Roman" w:hAnsi="Times New Roman" w:cs="Times New Roman"/>
          <w:sz w:val="24"/>
          <w:szCs w:val="24"/>
        </w:rPr>
        <w:t>can increase the spatial coverage of a suitable baseline</w:t>
      </w:r>
      <w:r w:rsidR="008A65DF" w:rsidRPr="00F84705">
        <w:rPr>
          <w:rFonts w:ascii="Times New Roman" w:eastAsia="Times New Roman" w:hAnsi="Times New Roman" w:cs="Times New Roman"/>
          <w:sz w:val="24"/>
          <w:szCs w:val="24"/>
        </w:rPr>
        <w:t>, but</w:t>
      </w:r>
      <w:r w:rsidR="00132AE7" w:rsidRPr="00F84705">
        <w:rPr>
          <w:rFonts w:ascii="Times New Roman" w:eastAsia="Times New Roman" w:hAnsi="Times New Roman" w:cs="Times New Roman"/>
          <w:sz w:val="24"/>
          <w:szCs w:val="24"/>
        </w:rPr>
        <w:t xml:space="preserve"> consideration is needed when </w:t>
      </w:r>
      <w:r w:rsidR="00E348F5" w:rsidRPr="00F84705">
        <w:rPr>
          <w:rFonts w:ascii="Times New Roman" w:eastAsia="Times New Roman" w:hAnsi="Times New Roman" w:cs="Times New Roman"/>
          <w:sz w:val="24"/>
          <w:szCs w:val="24"/>
        </w:rPr>
        <w:t xml:space="preserve">choosing how to </w:t>
      </w:r>
      <w:r w:rsidR="00D62D0D" w:rsidRPr="00F84705">
        <w:rPr>
          <w:rFonts w:ascii="Times New Roman" w:eastAsia="Times New Roman" w:hAnsi="Times New Roman" w:cs="Times New Roman"/>
          <w:sz w:val="24"/>
          <w:szCs w:val="24"/>
        </w:rPr>
        <w:t>combine</w:t>
      </w:r>
      <w:r w:rsidR="00E348F5" w:rsidRPr="00F84705">
        <w:rPr>
          <w:rFonts w:ascii="Times New Roman" w:eastAsia="Times New Roman" w:hAnsi="Times New Roman" w:cs="Times New Roman"/>
          <w:sz w:val="24"/>
          <w:szCs w:val="24"/>
        </w:rPr>
        <w:t xml:space="preserve"> </w:t>
      </w:r>
      <w:r w:rsidR="00D62D0D" w:rsidRPr="00F84705">
        <w:rPr>
          <w:rFonts w:ascii="Times New Roman" w:eastAsia="Times New Roman" w:hAnsi="Times New Roman" w:cs="Times New Roman"/>
          <w:sz w:val="24"/>
          <w:szCs w:val="24"/>
        </w:rPr>
        <w:t>taxonomic</w:t>
      </w:r>
      <w:r w:rsidR="00E348F5" w:rsidRPr="00F84705">
        <w:rPr>
          <w:rFonts w:ascii="Times New Roman" w:eastAsia="Times New Roman" w:hAnsi="Times New Roman" w:cs="Times New Roman"/>
          <w:sz w:val="24"/>
          <w:szCs w:val="24"/>
        </w:rPr>
        <w:t xml:space="preserve"> groups</w:t>
      </w:r>
      <w:r w:rsidR="00B8307C" w:rsidRPr="00F84705">
        <w:rPr>
          <w:rFonts w:ascii="Times New Roman" w:eastAsia="Times New Roman" w:hAnsi="Times New Roman" w:cs="Times New Roman"/>
          <w:sz w:val="24"/>
          <w:szCs w:val="24"/>
        </w:rPr>
        <w:t xml:space="preserve">.  </w:t>
      </w:r>
      <w:r w:rsidR="002D0741" w:rsidRPr="00F84705">
        <w:rPr>
          <w:rFonts w:ascii="Times New Roman" w:eastAsia="Times New Roman" w:hAnsi="Times New Roman" w:cs="Times New Roman"/>
          <w:sz w:val="24"/>
          <w:szCs w:val="24"/>
        </w:rPr>
        <w:t>Often studies</w:t>
      </w:r>
      <w:r w:rsidR="00D62D0D" w:rsidRPr="00F84705">
        <w:rPr>
          <w:rFonts w:ascii="Times New Roman" w:eastAsia="Times New Roman" w:hAnsi="Times New Roman" w:cs="Times New Roman"/>
          <w:sz w:val="24"/>
          <w:szCs w:val="24"/>
        </w:rPr>
        <w:t xml:space="preserve"> have used bulk primary consumers or bulk basal resources as baselines</w:t>
      </w:r>
      <w:r w:rsidR="009E26CC" w:rsidRPr="00F84705">
        <w:rPr>
          <w:rFonts w:ascii="Times New Roman" w:eastAsia="Times New Roman" w:hAnsi="Times New Roman" w:cs="Times New Roman"/>
          <w:sz w:val="24"/>
          <w:szCs w:val="24"/>
        </w:rPr>
        <w:t xml:space="preserve"> to increase spatial coverage</w:t>
      </w:r>
      <w:r w:rsidR="00D62D0D" w:rsidRPr="00F84705">
        <w:rPr>
          <w:rFonts w:ascii="Times New Roman" w:eastAsia="Times New Roman" w:hAnsi="Times New Roman" w:cs="Times New Roman"/>
          <w:sz w:val="24"/>
          <w:szCs w:val="24"/>
        </w:rPr>
        <w:t xml:space="preserve">, but </w:t>
      </w:r>
      <w:r w:rsidR="00AA3F42" w:rsidRPr="00F84705">
        <w:rPr>
          <w:rFonts w:ascii="Times New Roman" w:eastAsia="Times New Roman" w:hAnsi="Times New Roman" w:cs="Times New Roman"/>
          <w:sz w:val="24"/>
          <w:szCs w:val="24"/>
        </w:rPr>
        <w:t>our synthesis indicate</w:t>
      </w:r>
      <w:r w:rsidR="00913800" w:rsidRPr="00F84705">
        <w:rPr>
          <w:rFonts w:ascii="Times New Roman" w:eastAsia="Times New Roman" w:hAnsi="Times New Roman" w:cs="Times New Roman"/>
          <w:sz w:val="24"/>
          <w:szCs w:val="24"/>
        </w:rPr>
        <w:t>s</w:t>
      </w:r>
      <w:r w:rsidR="00AA3F42" w:rsidRPr="00F84705">
        <w:rPr>
          <w:rFonts w:ascii="Times New Roman" w:eastAsia="Times New Roman" w:hAnsi="Times New Roman" w:cs="Times New Roman"/>
          <w:sz w:val="24"/>
          <w:szCs w:val="24"/>
        </w:rPr>
        <w:t xml:space="preserve"> that </w:t>
      </w:r>
      <w:r w:rsidR="00D62D0D" w:rsidRPr="00F84705">
        <w:rPr>
          <w:rFonts w:ascii="Times New Roman" w:eastAsia="Times New Roman" w:hAnsi="Times New Roman" w:cs="Times New Roman"/>
          <w:sz w:val="24"/>
          <w:szCs w:val="24"/>
        </w:rPr>
        <w:t xml:space="preserve">bulked </w:t>
      </w:r>
      <w:commentRangeStart w:id="277"/>
      <w:commentRangeStart w:id="278"/>
      <w:r w:rsidR="00D62D0D" w:rsidRPr="00F84705">
        <w:rPr>
          <w:rFonts w:ascii="Times New Roman" w:eastAsia="Times New Roman" w:hAnsi="Times New Roman" w:cs="Times New Roman"/>
          <w:sz w:val="24"/>
          <w:szCs w:val="24"/>
        </w:rPr>
        <w:t>groups</w:t>
      </w:r>
      <w:commentRangeEnd w:id="277"/>
      <w:r w:rsidR="00855BF2">
        <w:rPr>
          <w:rStyle w:val="CommentReference"/>
        </w:rPr>
        <w:commentReference w:id="277"/>
      </w:r>
      <w:commentRangeEnd w:id="278"/>
      <w:r w:rsidR="00855BF2">
        <w:rPr>
          <w:rStyle w:val="CommentReference"/>
        </w:rPr>
        <w:commentReference w:id="278"/>
      </w:r>
      <w:r w:rsidR="00D62D0D" w:rsidRPr="00F84705">
        <w:rPr>
          <w:rFonts w:ascii="Times New Roman" w:eastAsia="Times New Roman" w:hAnsi="Times New Roman" w:cs="Times New Roman"/>
          <w:sz w:val="24"/>
          <w:szCs w:val="24"/>
        </w:rPr>
        <w:t xml:space="preserve"> do not reliably remove background variability of δ</w:t>
      </w:r>
      <w:r w:rsidR="00D62D0D" w:rsidRPr="00F84705">
        <w:rPr>
          <w:rFonts w:ascii="Times New Roman" w:eastAsia="Times New Roman" w:hAnsi="Times New Roman" w:cs="Times New Roman"/>
          <w:sz w:val="24"/>
          <w:szCs w:val="24"/>
          <w:vertAlign w:val="superscript"/>
        </w:rPr>
        <w:t>15</w:t>
      </w:r>
      <w:r w:rsidR="00D62D0D" w:rsidRPr="00F84705">
        <w:rPr>
          <w:rFonts w:ascii="Times New Roman" w:eastAsia="Times New Roman" w:hAnsi="Times New Roman" w:cs="Times New Roman"/>
          <w:sz w:val="24"/>
          <w:szCs w:val="24"/>
        </w:rPr>
        <w:t>N on TP estimates (Table 1).</w:t>
      </w:r>
      <w:r w:rsidR="002D0741" w:rsidRPr="00F84705">
        <w:rPr>
          <w:rFonts w:ascii="Times New Roman" w:eastAsia="Times New Roman" w:hAnsi="Times New Roman" w:cs="Times New Roman"/>
          <w:sz w:val="24"/>
          <w:szCs w:val="24"/>
        </w:rPr>
        <w:t xml:space="preserve">  </w:t>
      </w:r>
      <w:ins w:id="279" w:author="Frank J. Rahel" w:date="2023-08-11T12:28:00Z">
        <w:r w:rsidR="00855BF2">
          <w:rPr>
            <w:rFonts w:ascii="Times New Roman" w:eastAsia="Times New Roman" w:hAnsi="Times New Roman" w:cs="Times New Roman"/>
            <w:sz w:val="24"/>
            <w:szCs w:val="24"/>
          </w:rPr>
          <w:t xml:space="preserve">This may be </w:t>
        </w:r>
      </w:ins>
      <w:ins w:id="280" w:author="Frank J. Rahel" w:date="2023-08-11T12:40:00Z">
        <w:r w:rsidR="00810F0A">
          <w:rPr>
            <w:rFonts w:ascii="Times New Roman" w:eastAsia="Times New Roman" w:hAnsi="Times New Roman" w:cs="Times New Roman"/>
            <w:sz w:val="24"/>
            <w:szCs w:val="24"/>
          </w:rPr>
          <w:t xml:space="preserve">because </w:t>
        </w:r>
      </w:ins>
      <w:del w:id="281" w:author="Frank J. Rahel" w:date="2023-08-11T12:28:00Z">
        <w:r w:rsidR="00AA3F42" w:rsidRPr="00F84705" w:rsidDel="00855BF2">
          <w:rPr>
            <w:rFonts w:ascii="Times New Roman" w:eastAsia="Times New Roman" w:hAnsi="Times New Roman" w:cs="Times New Roman"/>
            <w:sz w:val="24"/>
            <w:szCs w:val="24"/>
          </w:rPr>
          <w:delText>Unreliable removal</w:delText>
        </w:r>
        <w:r w:rsidR="00913800" w:rsidRPr="00F84705" w:rsidDel="00855BF2">
          <w:rPr>
            <w:rFonts w:ascii="Times New Roman" w:eastAsia="Times New Roman" w:hAnsi="Times New Roman" w:cs="Times New Roman"/>
            <w:sz w:val="24"/>
            <w:szCs w:val="24"/>
          </w:rPr>
          <w:delText xml:space="preserve"> background δ</w:delText>
        </w:r>
        <w:r w:rsidR="00913800" w:rsidRPr="00F84705" w:rsidDel="00855BF2">
          <w:rPr>
            <w:rFonts w:ascii="Times New Roman" w:eastAsia="Times New Roman" w:hAnsi="Times New Roman" w:cs="Times New Roman"/>
            <w:sz w:val="24"/>
            <w:szCs w:val="24"/>
            <w:vertAlign w:val="superscript"/>
          </w:rPr>
          <w:delText>15</w:delText>
        </w:r>
        <w:r w:rsidR="00913800" w:rsidRPr="00F84705" w:rsidDel="00855BF2">
          <w:rPr>
            <w:rFonts w:ascii="Times New Roman" w:eastAsia="Times New Roman" w:hAnsi="Times New Roman" w:cs="Times New Roman"/>
            <w:sz w:val="24"/>
            <w:szCs w:val="24"/>
          </w:rPr>
          <w:delText>N</w:delText>
        </w:r>
        <w:r w:rsidR="00AA3F42" w:rsidRPr="00F84705" w:rsidDel="00855BF2">
          <w:rPr>
            <w:rFonts w:ascii="Times New Roman" w:eastAsia="Times New Roman" w:hAnsi="Times New Roman" w:cs="Times New Roman"/>
            <w:sz w:val="24"/>
            <w:szCs w:val="24"/>
          </w:rPr>
          <w:delText xml:space="preserve"> </w:delText>
        </w:r>
        <w:r w:rsidR="00913800" w:rsidRPr="00F84705" w:rsidDel="00855BF2">
          <w:rPr>
            <w:rFonts w:ascii="Times New Roman" w:eastAsia="Times New Roman" w:hAnsi="Times New Roman" w:cs="Times New Roman"/>
            <w:sz w:val="24"/>
            <w:szCs w:val="24"/>
          </w:rPr>
          <w:delText>variability</w:delText>
        </w:r>
        <w:r w:rsidR="00E44C30" w:rsidRPr="00F84705" w:rsidDel="00855BF2">
          <w:rPr>
            <w:rFonts w:ascii="Times New Roman" w:eastAsia="Times New Roman" w:hAnsi="Times New Roman" w:cs="Times New Roman"/>
            <w:sz w:val="24"/>
            <w:szCs w:val="24"/>
          </w:rPr>
          <w:delText xml:space="preserve"> using bulk pri</w:delText>
        </w:r>
      </w:del>
      <w:del w:id="282" w:author="Frank J. Rahel" w:date="2023-08-11T12:31:00Z">
        <w:r w:rsidR="00E44C30" w:rsidRPr="00F84705" w:rsidDel="00810F0A">
          <w:rPr>
            <w:rFonts w:ascii="Times New Roman" w:eastAsia="Times New Roman" w:hAnsi="Times New Roman" w:cs="Times New Roman"/>
            <w:sz w:val="24"/>
            <w:szCs w:val="24"/>
          </w:rPr>
          <w:delText>mary consumers</w:delText>
        </w:r>
        <w:r w:rsidR="00913800" w:rsidRPr="00F84705" w:rsidDel="00810F0A">
          <w:rPr>
            <w:rFonts w:ascii="Times New Roman" w:eastAsia="Times New Roman" w:hAnsi="Times New Roman" w:cs="Times New Roman"/>
            <w:sz w:val="24"/>
            <w:szCs w:val="24"/>
          </w:rPr>
          <w:delText xml:space="preserve"> may be a result</w:delText>
        </w:r>
      </w:del>
      <w:del w:id="283" w:author="Frank J. Rahel" w:date="2023-08-11T12:40:00Z">
        <w:r w:rsidR="00913800" w:rsidRPr="00F84705" w:rsidDel="00810F0A">
          <w:rPr>
            <w:rFonts w:ascii="Times New Roman" w:eastAsia="Times New Roman" w:hAnsi="Times New Roman" w:cs="Times New Roman"/>
            <w:sz w:val="24"/>
            <w:szCs w:val="24"/>
          </w:rPr>
          <w:delText xml:space="preserve"> </w:delText>
        </w:r>
      </w:del>
      <w:del w:id="284" w:author="Frank J. Rahel" w:date="2023-08-13T11:14:00Z">
        <w:r w:rsidR="00913800" w:rsidRPr="00F84705" w:rsidDel="00AD50BB">
          <w:rPr>
            <w:rFonts w:ascii="Times New Roman" w:eastAsia="Times New Roman" w:hAnsi="Times New Roman" w:cs="Times New Roman"/>
            <w:sz w:val="24"/>
            <w:szCs w:val="24"/>
          </w:rPr>
          <w:delText>of</w:delText>
        </w:r>
        <w:r w:rsidR="00CB38E5" w:rsidRPr="00F84705" w:rsidDel="00AD50BB">
          <w:rPr>
            <w:rFonts w:ascii="Times New Roman" w:eastAsia="Times New Roman" w:hAnsi="Times New Roman" w:cs="Times New Roman"/>
            <w:sz w:val="24"/>
            <w:szCs w:val="24"/>
          </w:rPr>
          <w:delText xml:space="preserve"> </w:delText>
        </w:r>
      </w:del>
      <w:r w:rsidR="00CB38E5" w:rsidRPr="00F84705">
        <w:rPr>
          <w:rFonts w:ascii="Times New Roman" w:eastAsia="Times New Roman" w:hAnsi="Times New Roman" w:cs="Times New Roman"/>
          <w:sz w:val="24"/>
          <w:szCs w:val="24"/>
        </w:rPr>
        <w:t xml:space="preserve">taxonomic groups </w:t>
      </w:r>
      <w:ins w:id="285" w:author="Frank J. Rahel" w:date="2023-08-11T12:39:00Z">
        <w:r w:rsidR="00810F0A">
          <w:rPr>
            <w:rFonts w:ascii="Times New Roman" w:eastAsia="Times New Roman" w:hAnsi="Times New Roman" w:cs="Times New Roman"/>
            <w:sz w:val="24"/>
            <w:szCs w:val="24"/>
          </w:rPr>
          <w:t xml:space="preserve">may include species </w:t>
        </w:r>
      </w:ins>
      <w:r w:rsidR="00CB38E5" w:rsidRPr="00F84705">
        <w:rPr>
          <w:rFonts w:ascii="Times New Roman" w:eastAsia="Times New Roman" w:hAnsi="Times New Roman" w:cs="Times New Roman"/>
          <w:sz w:val="24"/>
          <w:szCs w:val="24"/>
        </w:rPr>
        <w:t>with different feeding ecologies</w:t>
      </w:r>
      <w:ins w:id="286" w:author="Frank J. Rahel" w:date="2023-08-11T12:40:00Z">
        <w:r w:rsidR="00810F0A">
          <w:rPr>
            <w:rFonts w:ascii="Times New Roman" w:eastAsia="Times New Roman" w:hAnsi="Times New Roman" w:cs="Times New Roman"/>
            <w:sz w:val="24"/>
            <w:szCs w:val="24"/>
          </w:rPr>
          <w:t xml:space="preserve"> that change in abundance along environmental gradients</w:t>
        </w:r>
      </w:ins>
      <w:r w:rsidR="00C65514" w:rsidRPr="00F84705">
        <w:rPr>
          <w:rFonts w:ascii="Times New Roman" w:eastAsia="Times New Roman" w:hAnsi="Times New Roman" w:cs="Times New Roman"/>
          <w:sz w:val="24"/>
          <w:szCs w:val="24"/>
        </w:rPr>
        <w:t xml:space="preserve">. </w:t>
      </w:r>
      <w:r w:rsidR="00E44C30" w:rsidRPr="00F84705">
        <w:rPr>
          <w:rFonts w:ascii="Times New Roman" w:eastAsia="Times New Roman" w:hAnsi="Times New Roman" w:cs="Times New Roman"/>
          <w:sz w:val="24"/>
          <w:szCs w:val="24"/>
        </w:rPr>
        <w:t>W</w:t>
      </w:r>
      <w:r w:rsidR="00C65514" w:rsidRPr="00F84705">
        <w:rPr>
          <w:rFonts w:ascii="Times New Roman" w:eastAsia="Times New Roman" w:hAnsi="Times New Roman" w:cs="Times New Roman"/>
          <w:sz w:val="24"/>
          <w:szCs w:val="24"/>
        </w:rPr>
        <w:t>e found tha</w:t>
      </w:r>
      <w:r w:rsidR="00D53B95" w:rsidRPr="00F84705">
        <w:rPr>
          <w:rFonts w:ascii="Times New Roman" w:eastAsia="Times New Roman" w:hAnsi="Times New Roman" w:cs="Times New Roman"/>
          <w:sz w:val="24"/>
          <w:szCs w:val="24"/>
        </w:rPr>
        <w:t>t</w:t>
      </w:r>
      <w:r w:rsidR="002320AC" w:rsidRPr="00F84705">
        <w:rPr>
          <w:rFonts w:ascii="Times New Roman" w:eastAsia="Times New Roman" w:hAnsi="Times New Roman" w:cs="Times New Roman"/>
          <w:sz w:val="24"/>
          <w:szCs w:val="24"/>
        </w:rPr>
        <w:t xml:space="preserve"> </w:t>
      </w:r>
      <w:r w:rsidR="00D53B95" w:rsidRPr="00F84705">
        <w:rPr>
          <w:rFonts w:ascii="Times New Roman" w:eastAsia="Times New Roman" w:hAnsi="Times New Roman" w:cs="Times New Roman"/>
          <w:sz w:val="24"/>
          <w:szCs w:val="24"/>
        </w:rPr>
        <w:t xml:space="preserve">basal resources responded differently to the geographic </w:t>
      </w:r>
      <w:del w:id="287" w:author="Frank J. Rahel" w:date="2023-08-13T11:15:00Z">
        <w:r w:rsidR="00D53B95" w:rsidRPr="00F84705" w:rsidDel="00AD50BB">
          <w:rPr>
            <w:rFonts w:ascii="Times New Roman" w:eastAsia="Times New Roman" w:hAnsi="Times New Roman" w:cs="Times New Roman"/>
            <w:sz w:val="24"/>
            <w:szCs w:val="24"/>
          </w:rPr>
          <w:delText>variations</w:delText>
        </w:r>
        <w:r w:rsidR="00E44C30" w:rsidRPr="00F84705" w:rsidDel="00AD50BB">
          <w:rPr>
            <w:rFonts w:ascii="Times New Roman" w:eastAsia="Times New Roman" w:hAnsi="Times New Roman" w:cs="Times New Roman"/>
            <w:sz w:val="24"/>
            <w:szCs w:val="24"/>
          </w:rPr>
          <w:delText xml:space="preserve"> which</w:delText>
        </w:r>
      </w:del>
      <w:ins w:id="288" w:author="Frank J. Rahel" w:date="2023-08-13T11:15:00Z">
        <w:r w:rsidR="00AD50BB" w:rsidRPr="00F84705">
          <w:rPr>
            <w:rFonts w:ascii="Times New Roman" w:eastAsia="Times New Roman" w:hAnsi="Times New Roman" w:cs="Times New Roman"/>
            <w:sz w:val="24"/>
            <w:szCs w:val="24"/>
          </w:rPr>
          <w:t>variations, which</w:t>
        </w:r>
      </w:ins>
      <w:r w:rsidR="00E44C30" w:rsidRPr="00F84705">
        <w:rPr>
          <w:rFonts w:ascii="Times New Roman" w:eastAsia="Times New Roman" w:hAnsi="Times New Roman" w:cs="Times New Roman"/>
          <w:sz w:val="24"/>
          <w:szCs w:val="24"/>
        </w:rPr>
        <w:t xml:space="preserve"> also may explain why bulk basal resources are unreliable as well</w:t>
      </w:r>
      <w:r w:rsidR="0015752A" w:rsidRPr="00F84705">
        <w:rPr>
          <w:rFonts w:ascii="Times New Roman" w:eastAsia="Times New Roman" w:hAnsi="Times New Roman" w:cs="Times New Roman"/>
          <w:sz w:val="24"/>
          <w:szCs w:val="24"/>
        </w:rPr>
        <w:t xml:space="preserve"> (Figure 3)</w:t>
      </w:r>
      <w:r w:rsidR="00E44C30" w:rsidRPr="00F84705">
        <w:rPr>
          <w:rFonts w:ascii="Times New Roman" w:eastAsia="Times New Roman" w:hAnsi="Times New Roman" w:cs="Times New Roman"/>
          <w:sz w:val="24"/>
          <w:szCs w:val="24"/>
        </w:rPr>
        <w:t xml:space="preserve">. </w:t>
      </w:r>
      <w:r w:rsidR="0017391B" w:rsidRPr="00F84705">
        <w:rPr>
          <w:rFonts w:ascii="Times New Roman" w:eastAsia="Times New Roman" w:hAnsi="Times New Roman" w:cs="Times New Roman"/>
          <w:sz w:val="24"/>
          <w:szCs w:val="24"/>
        </w:rPr>
        <w:t>To increase spatial coverage, f</w:t>
      </w:r>
      <w:r w:rsidR="00F610A7" w:rsidRPr="00F84705">
        <w:rPr>
          <w:rFonts w:ascii="Times New Roman" w:eastAsia="Times New Roman" w:hAnsi="Times New Roman" w:cs="Times New Roman"/>
          <w:sz w:val="24"/>
          <w:szCs w:val="24"/>
        </w:rPr>
        <w:t>eeding groups present</w:t>
      </w:r>
      <w:r w:rsidR="00C138C3" w:rsidRPr="00F84705">
        <w:rPr>
          <w:rFonts w:ascii="Times New Roman" w:eastAsia="Times New Roman" w:hAnsi="Times New Roman" w:cs="Times New Roman"/>
          <w:sz w:val="24"/>
          <w:szCs w:val="24"/>
        </w:rPr>
        <w:t xml:space="preserve"> a promising alternative to </w:t>
      </w:r>
      <w:r w:rsidR="002F687D" w:rsidRPr="00F84705">
        <w:rPr>
          <w:rFonts w:ascii="Times New Roman" w:eastAsia="Times New Roman" w:hAnsi="Times New Roman" w:cs="Times New Roman"/>
          <w:sz w:val="24"/>
          <w:szCs w:val="24"/>
        </w:rPr>
        <w:t xml:space="preserve">taxonomic groups </w:t>
      </w:r>
      <w:r w:rsidR="0015752A" w:rsidRPr="00F84705">
        <w:rPr>
          <w:rFonts w:ascii="Times New Roman" w:eastAsia="Times New Roman" w:hAnsi="Times New Roman" w:cs="Times New Roman"/>
          <w:sz w:val="24"/>
          <w:szCs w:val="24"/>
        </w:rPr>
        <w:t xml:space="preserve">(Table </w:t>
      </w:r>
      <w:commentRangeStart w:id="289"/>
      <w:r w:rsidR="0015752A" w:rsidRPr="00F84705">
        <w:rPr>
          <w:rFonts w:ascii="Times New Roman" w:eastAsia="Times New Roman" w:hAnsi="Times New Roman" w:cs="Times New Roman"/>
          <w:sz w:val="24"/>
          <w:szCs w:val="24"/>
        </w:rPr>
        <w:t>1</w:t>
      </w:r>
      <w:commentRangeEnd w:id="289"/>
      <w:r w:rsidR="00D92E5B">
        <w:rPr>
          <w:rStyle w:val="CommentReference"/>
        </w:rPr>
        <w:commentReference w:id="289"/>
      </w:r>
      <w:r w:rsidR="0015752A" w:rsidRPr="00F84705">
        <w:rPr>
          <w:rFonts w:ascii="Times New Roman" w:eastAsia="Times New Roman" w:hAnsi="Times New Roman" w:cs="Times New Roman"/>
          <w:sz w:val="24"/>
          <w:szCs w:val="24"/>
        </w:rPr>
        <w:t>)</w:t>
      </w:r>
      <w:r w:rsidR="005B141E" w:rsidRPr="00F84705">
        <w:rPr>
          <w:rFonts w:ascii="Times New Roman" w:eastAsia="Times New Roman" w:hAnsi="Times New Roman" w:cs="Times New Roman"/>
          <w:sz w:val="24"/>
          <w:szCs w:val="24"/>
        </w:rPr>
        <w:t>.  I</w:t>
      </w:r>
      <w:r w:rsidR="00251218" w:rsidRPr="00F84705">
        <w:rPr>
          <w:rFonts w:ascii="Times New Roman" w:eastAsia="Times New Roman" w:hAnsi="Times New Roman" w:cs="Times New Roman"/>
          <w:sz w:val="24"/>
          <w:szCs w:val="24"/>
        </w:rPr>
        <w:t xml:space="preserve">ncreases in spatial coverage </w:t>
      </w:r>
      <w:r w:rsidR="00873085" w:rsidRPr="00F84705">
        <w:rPr>
          <w:rFonts w:ascii="Times New Roman" w:eastAsia="Times New Roman" w:hAnsi="Times New Roman" w:cs="Times New Roman"/>
          <w:sz w:val="24"/>
          <w:szCs w:val="24"/>
        </w:rPr>
        <w:t xml:space="preserve">will likely </w:t>
      </w:r>
      <w:commentRangeStart w:id="290"/>
      <w:r w:rsidR="00873085" w:rsidRPr="00F84705">
        <w:rPr>
          <w:rFonts w:ascii="Times New Roman" w:eastAsia="Times New Roman" w:hAnsi="Times New Roman" w:cs="Times New Roman"/>
          <w:sz w:val="24"/>
          <w:szCs w:val="24"/>
        </w:rPr>
        <w:t>decrease</w:t>
      </w:r>
      <w:commentRangeEnd w:id="290"/>
      <w:r w:rsidR="00D92E5B">
        <w:rPr>
          <w:rStyle w:val="CommentReference"/>
        </w:rPr>
        <w:commentReference w:id="290"/>
      </w:r>
      <w:r w:rsidR="00873085" w:rsidRPr="00F84705">
        <w:rPr>
          <w:rFonts w:ascii="Times New Roman" w:eastAsia="Times New Roman" w:hAnsi="Times New Roman" w:cs="Times New Roman"/>
          <w:sz w:val="24"/>
          <w:szCs w:val="24"/>
        </w:rPr>
        <w:t xml:space="preserve"> with even larger </w:t>
      </w:r>
      <w:r w:rsidR="007B3EDB" w:rsidRPr="00F84705">
        <w:rPr>
          <w:rFonts w:ascii="Times New Roman" w:eastAsia="Times New Roman" w:hAnsi="Times New Roman" w:cs="Times New Roman"/>
          <w:sz w:val="24"/>
          <w:szCs w:val="24"/>
        </w:rPr>
        <w:t>study regions</w:t>
      </w:r>
      <w:r w:rsidR="005B141E" w:rsidRPr="00F84705">
        <w:rPr>
          <w:rFonts w:ascii="Times New Roman" w:eastAsia="Times New Roman" w:hAnsi="Times New Roman" w:cs="Times New Roman"/>
          <w:sz w:val="24"/>
          <w:szCs w:val="24"/>
        </w:rPr>
        <w:t xml:space="preserve"> because t</w:t>
      </w:r>
      <w:r w:rsidR="00DF00A0" w:rsidRPr="00F84705">
        <w:rPr>
          <w:rFonts w:ascii="Times New Roman" w:eastAsia="Times New Roman" w:hAnsi="Times New Roman" w:cs="Times New Roman"/>
          <w:sz w:val="24"/>
          <w:szCs w:val="24"/>
        </w:rPr>
        <w:t xml:space="preserve">he classic River Continuum Concept (RCC) indicates that feeding ecologies change predictably along the longitudinal gradient based upon the relative amount and type of autochthonous or allochthonous resources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{"citationID":"u8rwzf5y","properties":{"formattedCitation":"(Vannote et al. 1980)","plainCitation":"(Vannote et al. 1980)","noteIndex":0},"citationItems":[{"id":496,"uris":["http://zotero.org/users/8331576/items/WFRXR2HM"],"itemData":{"id":496,"type":"article-journal","container-title":"Canadian Journal of Fisheries and Aquatic Sciences","issue":"1","note":"Citation Key: Vannote1980","page":"130-137","title":"The river continuum concept","volume":"37","author":[{"family":"Vannote","given":"R L"},{"family":"Minshall","given":"G W"},{"family":"Cummins","given":"K W"},{"family":"Sedell","given":"J R"},{"family":"Cushing","given":"C E"}],"issued":{"date-parts":[["1980"]]},"citation-key":"Vannote1980"}}],"schema":"https://github.com/citation-style-language/schema/raw/master/csl-citation.json"}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(Vannote et al. 1980)</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del w:id="291" w:author="Frank J. Rahel" w:date="2023-08-11T12:47:00Z">
        <w:r w:rsidR="00540348" w:rsidRPr="00F84705" w:rsidDel="00D92E5B">
          <w:rPr>
            <w:rFonts w:ascii="Times New Roman" w:eastAsia="Times New Roman" w:hAnsi="Times New Roman" w:cs="Times New Roman"/>
            <w:sz w:val="24"/>
            <w:szCs w:val="24"/>
          </w:rPr>
          <w:delText>Indeed</w:delText>
        </w:r>
      </w:del>
      <w:ins w:id="292" w:author="Frank J. Rahel" w:date="2023-08-11T12:47:00Z">
        <w:r w:rsidR="00D92E5B" w:rsidRPr="00F84705">
          <w:rPr>
            <w:rFonts w:ascii="Times New Roman" w:eastAsia="Times New Roman" w:hAnsi="Times New Roman" w:cs="Times New Roman"/>
            <w:sz w:val="24"/>
            <w:szCs w:val="24"/>
          </w:rPr>
          <w:t>Indeed,</w:t>
        </w:r>
      </w:ins>
      <w:r w:rsidR="00540348" w:rsidRPr="00F84705">
        <w:rPr>
          <w:rFonts w:ascii="Times New Roman" w:eastAsia="Times New Roman" w:hAnsi="Times New Roman" w:cs="Times New Roman"/>
          <w:sz w:val="24"/>
          <w:szCs w:val="24"/>
        </w:rPr>
        <w:t xml:space="preserve"> a</w:t>
      </w:r>
      <w:r w:rsidR="004E6508" w:rsidRPr="00F84705">
        <w:rPr>
          <w:rFonts w:ascii="Times New Roman" w:eastAsia="Times New Roman" w:hAnsi="Times New Roman" w:cs="Times New Roman"/>
          <w:sz w:val="24"/>
          <w:szCs w:val="24"/>
        </w:rPr>
        <w:t>t our regional scale, w</w:t>
      </w:r>
      <w:r w:rsidR="007014F2" w:rsidRPr="00F84705">
        <w:rPr>
          <w:rFonts w:ascii="Times New Roman" w:eastAsia="Times New Roman" w:hAnsi="Times New Roman" w:cs="Times New Roman"/>
          <w:sz w:val="24"/>
          <w:szCs w:val="24"/>
        </w:rPr>
        <w:t>e</w:t>
      </w:r>
      <w:r w:rsidR="00DF00A0" w:rsidRPr="00F84705">
        <w:rPr>
          <w:rFonts w:ascii="Times New Roman" w:eastAsia="Times New Roman" w:hAnsi="Times New Roman" w:cs="Times New Roman"/>
          <w:sz w:val="24"/>
          <w:szCs w:val="24"/>
        </w:rPr>
        <w:t xml:space="preserve"> found that Shredders were insufficiently distributed because they were primarily located in the upper reaches of our region where riparian </w:t>
      </w:r>
      <w:ins w:id="293" w:author="Frank J. Rahel" w:date="2023-08-11T12:41:00Z">
        <w:r w:rsidR="00D92E5B">
          <w:rPr>
            <w:rFonts w:ascii="Times New Roman" w:eastAsia="Times New Roman" w:hAnsi="Times New Roman" w:cs="Times New Roman"/>
            <w:sz w:val="24"/>
            <w:szCs w:val="24"/>
          </w:rPr>
          <w:t xml:space="preserve">vegetation </w:t>
        </w:r>
      </w:ins>
      <w:r w:rsidR="00DF00A0" w:rsidRPr="00F84705">
        <w:rPr>
          <w:rFonts w:ascii="Times New Roman" w:eastAsia="Times New Roman" w:hAnsi="Times New Roman" w:cs="Times New Roman"/>
          <w:sz w:val="24"/>
          <w:szCs w:val="24"/>
        </w:rPr>
        <w:t>cover was highest. In the St. Lawrence watershed</w:t>
      </w:r>
      <w:r w:rsidR="00210F1E" w:rsidRPr="00F84705">
        <w:rPr>
          <w:rFonts w:ascii="Times New Roman" w:eastAsia="Times New Roman" w:hAnsi="Times New Roman" w:cs="Times New Roman"/>
          <w:sz w:val="24"/>
          <w:szCs w:val="24"/>
        </w:rPr>
        <w:t>,</w:t>
      </w:r>
      <w:r w:rsidR="00DF00A0" w:rsidRPr="00F84705">
        <w:rPr>
          <w:rFonts w:ascii="Times New Roman" w:eastAsia="Times New Roman" w:hAnsi="Times New Roman" w:cs="Times New Roman"/>
          <w:sz w:val="24"/>
          <w:szCs w:val="24"/>
        </w:rPr>
        <w:t xml:space="preserve"> the feeding groups Filterers and Shredders were also removed from consideration as baselines for TP estimation because of low spatial distribution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{"citationID":"mSA68wa6","properties":{"formattedCitation":"(Anderson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Without grouping methods that do not affect TP estimation, distribution will remain a major limitation when selecting suitable baselines. </w:t>
      </w:r>
    </w:p>
    <w:p w14:paraId="6EB70489" w14:textId="220C8D9A" w:rsidR="00A23148" w:rsidRPr="00F84705" w:rsidRDefault="00BE241E" w:rsidP="00817F99">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For suitable baselines to track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taxonomic groups should exhibit low omnivory which can be estimated by measuring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315AFC" w:rsidRPr="00F84705">
        <w:rPr>
          <w:rFonts w:ascii="Times New Roman" w:eastAsia="Times New Roman" w:hAnsi="Times New Roman" w:cs="Times New Roman"/>
          <w:sz w:val="24"/>
          <w:szCs w:val="24"/>
        </w:rPr>
        <w:t xml:space="preserve">In our study, Simuliidae had </w:t>
      </w:r>
      <w:r w:rsidRPr="00F84705">
        <w:rPr>
          <w:rFonts w:ascii="Times New Roman" w:eastAsia="Times New Roman" w:hAnsi="Times New Roman" w:cs="Times New Roman"/>
          <w:sz w:val="24"/>
          <w:szCs w:val="24"/>
        </w:rPr>
        <w:t xml:space="preserve">the lowest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variability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relative to other taxonomic </w:t>
      </w:r>
      <w:r w:rsidRPr="00F84705">
        <w:rPr>
          <w:rFonts w:ascii="Times New Roman" w:eastAsia="Times New Roman" w:hAnsi="Times New Roman" w:cs="Times New Roman"/>
          <w:sz w:val="24"/>
          <w:szCs w:val="24"/>
        </w:rPr>
        <w:lastRenderedPageBreak/>
        <w:t>groups</w:t>
      </w:r>
      <w:r w:rsidR="00315AFC" w:rsidRPr="00F84705">
        <w:rPr>
          <w:rFonts w:ascii="Times New Roman" w:eastAsia="Times New Roman" w:hAnsi="Times New Roman" w:cs="Times New Roman"/>
          <w:sz w:val="24"/>
          <w:szCs w:val="24"/>
        </w:rPr>
        <w:t xml:space="preserve"> indicating it had the </w:t>
      </w:r>
      <w:r w:rsidR="00375575" w:rsidRPr="00F84705">
        <w:rPr>
          <w:rFonts w:ascii="Times New Roman" w:eastAsia="Times New Roman" w:hAnsi="Times New Roman" w:cs="Times New Roman"/>
          <w:sz w:val="24"/>
          <w:szCs w:val="24"/>
        </w:rPr>
        <w:t>lowest</w:t>
      </w:r>
      <w:r w:rsidR="00315AFC" w:rsidRPr="00F84705">
        <w:rPr>
          <w:rFonts w:ascii="Times New Roman" w:eastAsia="Times New Roman" w:hAnsi="Times New Roman" w:cs="Times New Roman"/>
          <w:sz w:val="24"/>
          <w:szCs w:val="24"/>
        </w:rPr>
        <w:t xml:space="preserve"> degree of </w:t>
      </w:r>
      <w:commentRangeStart w:id="294"/>
      <w:r w:rsidR="00315AFC" w:rsidRPr="00F84705">
        <w:rPr>
          <w:rFonts w:ascii="Times New Roman" w:eastAsia="Times New Roman" w:hAnsi="Times New Roman" w:cs="Times New Roman"/>
          <w:sz w:val="24"/>
          <w:szCs w:val="24"/>
        </w:rPr>
        <w:t>omnivory</w:t>
      </w:r>
      <w:commentRangeEnd w:id="294"/>
      <w:r w:rsidR="00D57A5F">
        <w:rPr>
          <w:rStyle w:val="CommentReference"/>
        </w:rPr>
        <w:commentReference w:id="294"/>
      </w:r>
      <w:r w:rsidRPr="00F84705">
        <w:rPr>
          <w:rFonts w:ascii="Times New Roman" w:eastAsia="Times New Roman" w:hAnsi="Times New Roman" w:cs="Times New Roman"/>
          <w:sz w:val="24"/>
          <w:szCs w:val="24"/>
        </w:rPr>
        <w:t>.  Exploring low CV relative to other taxonomic or feeding groups appears to be an effective criterion when identifying suitable baselines of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signatures.</w:t>
      </w:r>
    </w:p>
    <w:p w14:paraId="7E35E7AA" w14:textId="0A49E3B9" w:rsidR="00A23148" w:rsidRPr="00F84705" w:rsidRDefault="00510F69" w:rsidP="00EE5D95">
      <w:pPr>
        <w:spacing w:before="240" w:after="240" w:line="360" w:lineRule="auto"/>
        <w:rPr>
          <w:rFonts w:ascii="Times New Roman" w:eastAsia="Times New Roman" w:hAnsi="Times New Roman" w:cs="Times New Roman"/>
          <w:sz w:val="24"/>
          <w:szCs w:val="24"/>
        </w:rPr>
      </w:pPr>
      <w:ins w:id="295" w:author="Frank J. Rahel" w:date="2023-08-13T14:27:00Z">
        <w:r>
          <w:rPr>
            <w:rFonts w:ascii="Times New Roman" w:eastAsia="Times New Roman" w:hAnsi="Times New Roman" w:cs="Times New Roman"/>
            <w:sz w:val="24"/>
            <w:szCs w:val="24"/>
          </w:rPr>
          <w:t>T</w:t>
        </w:r>
      </w:ins>
      <w:del w:id="296" w:author="Frank J. Rahel" w:date="2023-08-13T14:27:00Z">
        <w:r w:rsidR="00DF00A0" w:rsidRPr="00F84705" w:rsidDel="00510F69">
          <w:rPr>
            <w:rFonts w:ascii="Times New Roman" w:eastAsia="Times New Roman" w:hAnsi="Times New Roman" w:cs="Times New Roman"/>
            <w:sz w:val="24"/>
            <w:szCs w:val="24"/>
          </w:rPr>
          <w:delText xml:space="preserve">In contrast to high distribution and low within site CV, </w:delText>
        </w:r>
        <w:r w:rsidR="001711B7" w:rsidRPr="00F84705" w:rsidDel="00510F69">
          <w:rPr>
            <w:rFonts w:ascii="Times New Roman" w:eastAsia="Times New Roman" w:hAnsi="Times New Roman" w:cs="Times New Roman"/>
            <w:sz w:val="24"/>
            <w:szCs w:val="24"/>
          </w:rPr>
          <w:delText>t</w:delText>
        </w:r>
      </w:del>
      <w:r w:rsidR="001711B7" w:rsidRPr="00F84705">
        <w:rPr>
          <w:rFonts w:ascii="Times New Roman" w:eastAsia="Times New Roman" w:hAnsi="Times New Roman" w:cs="Times New Roman"/>
          <w:sz w:val="24"/>
          <w:szCs w:val="24"/>
        </w:rPr>
        <w:t xml:space="preserve">he </w:t>
      </w:r>
      <w:r w:rsidR="00DF00A0" w:rsidRPr="00F84705">
        <w:rPr>
          <w:rFonts w:ascii="Times New Roman" w:eastAsia="Times New Roman" w:hAnsi="Times New Roman" w:cs="Times New Roman"/>
          <w:sz w:val="24"/>
          <w:szCs w:val="24"/>
        </w:rPr>
        <w:t>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signatures </w:t>
      </w:r>
      <w:r w:rsidR="001711B7" w:rsidRPr="00F84705">
        <w:rPr>
          <w:rFonts w:ascii="Times New Roman" w:eastAsia="Times New Roman" w:hAnsi="Times New Roman" w:cs="Times New Roman"/>
          <w:sz w:val="24"/>
          <w:szCs w:val="24"/>
        </w:rPr>
        <w:t xml:space="preserve">for all macroinvertebrate groups </w:t>
      </w:r>
      <w:r w:rsidR="00DF00A0" w:rsidRPr="00F84705">
        <w:rPr>
          <w:rFonts w:ascii="Times New Roman" w:eastAsia="Times New Roman" w:hAnsi="Times New Roman" w:cs="Times New Roman"/>
          <w:sz w:val="24"/>
          <w:szCs w:val="24"/>
        </w:rPr>
        <w:t xml:space="preserve">were all correlated with the environmental gradient which is consistent with results </w:t>
      </w:r>
      <w:r w:rsidR="001711B7" w:rsidRPr="00F84705">
        <w:rPr>
          <w:rFonts w:ascii="Times New Roman" w:eastAsia="Times New Roman" w:hAnsi="Times New Roman" w:cs="Times New Roman"/>
          <w:sz w:val="24"/>
          <w:szCs w:val="24"/>
        </w:rPr>
        <w:t xml:space="preserve">from </w:t>
      </w:r>
      <w:r w:rsidR="00DF00A0" w:rsidRPr="00F84705">
        <w:rPr>
          <w:rFonts w:ascii="Times New Roman" w:eastAsia="Times New Roman" w:hAnsi="Times New Roman" w:cs="Times New Roman"/>
          <w:sz w:val="24"/>
          <w:szCs w:val="24"/>
        </w:rPr>
        <w:t xml:space="preserve">Danish Lowland streams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{"citationID":"VbhI397a","properties":{"formattedCitation":"(Kristensen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This criterion was not used when selecting suitable baselines of background variation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in the St. Lawrence watershed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{"citationID":"oQgub4nc","properties":{"formattedCitation":"(Anderson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Correlations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N signatures with the environmental gradient affirm that the taxonomic or feeding groups are tracking background variation in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N</w:t>
      </w:r>
      <w:r w:rsidR="001711B7" w:rsidRPr="00F84705">
        <w:rPr>
          <w:rFonts w:ascii="Times New Roman" w:eastAsia="Times New Roman" w:hAnsi="Times New Roman" w:cs="Times New Roman"/>
          <w:sz w:val="24"/>
          <w:szCs w:val="24"/>
        </w:rPr>
        <w:t xml:space="preserve">. Tracking </w:t>
      </w:r>
      <w:r w:rsidR="00DF00A0" w:rsidRPr="00F84705">
        <w:rPr>
          <w:rFonts w:ascii="Times New Roman" w:eastAsia="Times New Roman" w:hAnsi="Times New Roman" w:cs="Times New Roman"/>
          <w:sz w:val="24"/>
          <w:szCs w:val="24"/>
        </w:rPr>
        <w:t>appear</w:t>
      </w:r>
      <w:r w:rsidR="001711B7" w:rsidRPr="00F84705">
        <w:rPr>
          <w:rFonts w:ascii="Times New Roman" w:eastAsia="Times New Roman" w:hAnsi="Times New Roman" w:cs="Times New Roman"/>
          <w:sz w:val="24"/>
          <w:szCs w:val="24"/>
        </w:rPr>
        <w:t>s</w:t>
      </w:r>
      <w:r w:rsidR="00DF00A0" w:rsidRPr="00F84705">
        <w:rPr>
          <w:rFonts w:ascii="Times New Roman" w:eastAsia="Times New Roman" w:hAnsi="Times New Roman" w:cs="Times New Roman"/>
          <w:sz w:val="24"/>
          <w:szCs w:val="24"/>
        </w:rPr>
        <w:t xml:space="preserve"> to be relatively common even among basal resource compartments and fishes (Table 1, Figure </w:t>
      </w:r>
      <w:commentRangeStart w:id="297"/>
      <w:r w:rsidR="00DF00A0" w:rsidRPr="00F84705">
        <w:rPr>
          <w:rFonts w:ascii="Times New Roman" w:eastAsia="Times New Roman" w:hAnsi="Times New Roman" w:cs="Times New Roman"/>
          <w:sz w:val="24"/>
          <w:szCs w:val="24"/>
        </w:rPr>
        <w:t>3</w:t>
      </w:r>
      <w:commentRangeEnd w:id="297"/>
      <w:r>
        <w:rPr>
          <w:rStyle w:val="CommentReference"/>
        </w:rPr>
        <w:commentReference w:id="297"/>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Such tracking of environmental variation in</w:t>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δ</w:t>
      </w:r>
      <w:r w:rsidR="001711B7" w:rsidRPr="00F84705">
        <w:rPr>
          <w:rFonts w:ascii="Times New Roman" w:eastAsia="Times New Roman" w:hAnsi="Times New Roman" w:cs="Times New Roman"/>
          <w:sz w:val="24"/>
          <w:szCs w:val="24"/>
          <w:vertAlign w:val="superscript"/>
        </w:rPr>
        <w:t>15</w:t>
      </w:r>
      <w:r w:rsidR="001711B7" w:rsidRPr="00F84705">
        <w:rPr>
          <w:rFonts w:ascii="Times New Roman" w:eastAsia="Times New Roman" w:hAnsi="Times New Roman" w:cs="Times New Roman"/>
          <w:sz w:val="24"/>
          <w:szCs w:val="24"/>
        </w:rPr>
        <w:t>N values confirms the need for baseline corrections when assessing trophic positioning in aquatic food web studies.</w:t>
      </w:r>
    </w:p>
    <w:p w14:paraId="7505542C" w14:textId="65CAB1E1" w:rsidR="00A23148" w:rsidRPr="00F84705" w:rsidRDefault="00DF00A0" w:rsidP="009B4837">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Finally, assessing if baselines give TP estimates independent of environmental influence </w:t>
      </w:r>
      <w:r w:rsidR="009B5A88" w:rsidRPr="00F84705">
        <w:rPr>
          <w:rFonts w:ascii="Times New Roman" w:eastAsia="Times New Roman" w:hAnsi="Times New Roman" w:cs="Times New Roman"/>
          <w:sz w:val="24"/>
          <w:szCs w:val="24"/>
        </w:rPr>
        <w:t>for</w:t>
      </w:r>
      <w:r w:rsidRPr="00F84705">
        <w:rPr>
          <w:rFonts w:ascii="Times New Roman" w:eastAsia="Times New Roman" w:hAnsi="Times New Roman" w:cs="Times New Roman"/>
          <w:sz w:val="24"/>
          <w:szCs w:val="24"/>
        </w:rPr>
        <w:t xml:space="preserve"> higher order consumers (i.e., fishes) serves as a crucial check that the baseline is working </w:t>
      </w:r>
      <w:ins w:id="298" w:author="Frank J. Rahel" w:date="2023-08-13T14:31:00Z">
        <w:r w:rsidR="00510F69">
          <w:rPr>
            <w:rFonts w:ascii="Times New Roman" w:eastAsia="Times New Roman" w:hAnsi="Times New Roman" w:cs="Times New Roman"/>
            <w:sz w:val="24"/>
            <w:szCs w:val="24"/>
          </w:rPr>
          <w:t xml:space="preserve">as </w:t>
        </w:r>
      </w:ins>
      <w:del w:id="299" w:author="Frank J. Rahel" w:date="2023-08-13T14:31:00Z">
        <w:r w:rsidRPr="00F84705" w:rsidDel="00510F69">
          <w:rPr>
            <w:rFonts w:ascii="Times New Roman" w:eastAsia="Times New Roman" w:hAnsi="Times New Roman" w:cs="Times New Roman"/>
            <w:sz w:val="24"/>
            <w:szCs w:val="24"/>
          </w:rPr>
          <w:delText xml:space="preserve">how it is </w:delText>
        </w:r>
      </w:del>
      <w:r w:rsidRPr="00F84705">
        <w:rPr>
          <w:rFonts w:ascii="Times New Roman" w:eastAsia="Times New Roman" w:hAnsi="Times New Roman" w:cs="Times New Roman"/>
          <w:sz w:val="24"/>
          <w:szCs w:val="24"/>
        </w:rPr>
        <w:t xml:space="preserve">intended.  But interpretation of “independence of the environmental gradient” is subjective to how TP is (or is not) expected to change with the environmental gradient.  We echo the call by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{"citationID":"hsS6i84Q","properties":{"formattedCitation":"(Kjeldgaard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for the need of independent </w:t>
      </w:r>
      <w:ins w:id="300" w:author="Frank J. Rahel" w:date="2023-08-13T14:32:00Z">
        <w:r w:rsidR="00510F69">
          <w:rPr>
            <w:rFonts w:ascii="Times New Roman" w:eastAsia="Times New Roman" w:hAnsi="Times New Roman" w:cs="Times New Roman"/>
            <w:sz w:val="24"/>
            <w:szCs w:val="24"/>
          </w:rPr>
          <w:t xml:space="preserve">information regarding dietary composition </w:t>
        </w:r>
      </w:ins>
      <w:del w:id="301" w:author="Frank J. Rahel" w:date="2023-08-13T14:32:00Z">
        <w:r w:rsidRPr="00F84705" w:rsidDel="00510F69">
          <w:rPr>
            <w:rFonts w:ascii="Times New Roman" w:eastAsia="Times New Roman" w:hAnsi="Times New Roman" w:cs="Times New Roman"/>
            <w:sz w:val="24"/>
            <w:szCs w:val="24"/>
          </w:rPr>
          <w:delText xml:space="preserve">sources </w:delText>
        </w:r>
      </w:del>
      <w:r w:rsidRPr="00F84705">
        <w:rPr>
          <w:rFonts w:ascii="Times New Roman" w:eastAsia="Times New Roman" w:hAnsi="Times New Roman" w:cs="Times New Roman"/>
          <w:sz w:val="24"/>
          <w:szCs w:val="24"/>
        </w:rPr>
        <w:t xml:space="preserve">to inform these expectations.  Previous methods for selecting suitable baselines have either not used this criterion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{"citationID":"pzPYcGpd","properties":{"formattedCitation":"(Anderson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or have used mixing models to assess if diets changed along the environmental gradient which are still dependent on stable isotopes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{"citationID":"nYfIQ3GN","properties":{"formattedCitation":"(Kristensen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F0D1F" w:rsidRPr="00F84705">
        <w:rPr>
          <w:rFonts w:ascii="Times New Roman" w:eastAsia="Times New Roman" w:hAnsi="Times New Roman" w:cs="Times New Roman"/>
          <w:sz w:val="24"/>
          <w:szCs w:val="24"/>
        </w:rPr>
        <w:t>Based on stable isotope data, b</w:t>
      </w:r>
      <w:r w:rsidRPr="00F84705">
        <w:rPr>
          <w:rFonts w:ascii="Times New Roman" w:eastAsia="Times New Roman" w:hAnsi="Times New Roman" w:cs="Times New Roman"/>
          <w:sz w:val="24"/>
          <w:szCs w:val="24"/>
        </w:rPr>
        <w:t xml:space="preserve">rown </w:t>
      </w:r>
      <w:r w:rsidR="005F0D1F" w:rsidRPr="00F84705">
        <w:rPr>
          <w:rFonts w:ascii="Times New Roman" w:eastAsia="Times New Roman" w:hAnsi="Times New Roman" w:cs="Times New Roman"/>
          <w:sz w:val="24"/>
          <w:szCs w:val="24"/>
        </w:rPr>
        <w:t>t</w:t>
      </w:r>
      <w:r w:rsidRPr="00F84705">
        <w:rPr>
          <w:rFonts w:ascii="Times New Roman" w:eastAsia="Times New Roman" w:hAnsi="Times New Roman" w:cs="Times New Roman"/>
          <w:sz w:val="24"/>
          <w:szCs w:val="24"/>
        </w:rPr>
        <w:t xml:space="preserve">rout </w:t>
      </w:r>
      <w:r w:rsidR="001346A4" w:rsidRPr="00F84705">
        <w:rPr>
          <w:rFonts w:ascii="Times New Roman" w:eastAsia="Times New Roman" w:hAnsi="Times New Roman" w:cs="Times New Roman"/>
          <w:sz w:val="24"/>
          <w:szCs w:val="24"/>
        </w:rPr>
        <w:t xml:space="preserve">exhibited </w:t>
      </w:r>
      <w:r w:rsidRPr="00F84705">
        <w:rPr>
          <w:rFonts w:ascii="Times New Roman" w:eastAsia="Times New Roman" w:hAnsi="Times New Roman" w:cs="Times New Roman"/>
          <w:sz w:val="24"/>
          <w:szCs w:val="24"/>
        </w:rPr>
        <w:t>substantial shift</w:t>
      </w:r>
      <w:r w:rsidR="002454C1" w:rsidRPr="00F84705">
        <w:rPr>
          <w:rFonts w:ascii="Times New Roman" w:eastAsia="Times New Roman" w:hAnsi="Times New Roman" w:cs="Times New Roman"/>
          <w:sz w:val="24"/>
          <w:szCs w:val="24"/>
        </w:rPr>
        <w:t>s</w:t>
      </w:r>
      <w:r w:rsidRPr="00F84705">
        <w:rPr>
          <w:rFonts w:ascii="Times New Roman" w:eastAsia="Times New Roman" w:hAnsi="Times New Roman" w:cs="Times New Roman"/>
          <w:sz w:val="24"/>
          <w:szCs w:val="24"/>
        </w:rPr>
        <w:t xml:space="preserve"> in resource use along the environmental gradient</w:t>
      </w:r>
      <w:r w:rsidR="005F0D1F" w:rsidRPr="00F84705">
        <w:rPr>
          <w:rFonts w:ascii="Times New Roman" w:eastAsia="Times New Roman" w:hAnsi="Times New Roman" w:cs="Times New Roman"/>
          <w:sz w:val="24"/>
          <w:szCs w:val="24"/>
        </w:rPr>
        <w:t xml:space="preserve"> even after baseline corrections using most of the taxonomic groups and </w:t>
      </w:r>
      <w:r w:rsidR="00CD7388" w:rsidRPr="00F84705">
        <w:rPr>
          <w:rFonts w:ascii="Times New Roman" w:eastAsia="Times New Roman" w:hAnsi="Times New Roman" w:cs="Times New Roman"/>
          <w:sz w:val="24"/>
          <w:szCs w:val="24"/>
        </w:rPr>
        <w:t>f</w:t>
      </w:r>
      <w:r w:rsidR="005F0D1F" w:rsidRPr="00F84705">
        <w:rPr>
          <w:rFonts w:ascii="Times New Roman" w:eastAsia="Times New Roman" w:hAnsi="Times New Roman" w:cs="Times New Roman"/>
          <w:sz w:val="24"/>
          <w:szCs w:val="24"/>
        </w:rPr>
        <w:t xml:space="preserve">unctional feeding groups. </w:t>
      </w:r>
      <w:r w:rsidR="00CD7388" w:rsidRPr="00F84705">
        <w:rPr>
          <w:rFonts w:ascii="Times New Roman" w:eastAsia="Times New Roman" w:hAnsi="Times New Roman" w:cs="Times New Roman"/>
          <w:sz w:val="24"/>
          <w:szCs w:val="24"/>
        </w:rPr>
        <w:t xml:space="preserve">Stomach </w:t>
      </w:r>
      <w:ins w:id="302" w:author="Frank J. Rahel" w:date="2023-08-13T14:34:00Z">
        <w:r w:rsidR="00510F69">
          <w:rPr>
            <w:rFonts w:ascii="Times New Roman" w:eastAsia="Times New Roman" w:hAnsi="Times New Roman" w:cs="Times New Roman"/>
            <w:sz w:val="24"/>
            <w:szCs w:val="24"/>
          </w:rPr>
          <w:t>c</w:t>
        </w:r>
      </w:ins>
      <w:del w:id="303" w:author="Frank J. Rahel" w:date="2023-08-13T14:34:00Z">
        <w:r w:rsidR="00CD7388" w:rsidRPr="00F84705" w:rsidDel="00510F69">
          <w:rPr>
            <w:rFonts w:ascii="Times New Roman" w:eastAsia="Times New Roman" w:hAnsi="Times New Roman" w:cs="Times New Roman"/>
            <w:sz w:val="24"/>
            <w:szCs w:val="24"/>
          </w:rPr>
          <w:delText>C</w:delText>
        </w:r>
      </w:del>
      <w:r w:rsidR="00CD7388" w:rsidRPr="00F84705">
        <w:rPr>
          <w:rFonts w:ascii="Times New Roman" w:eastAsia="Times New Roman" w:hAnsi="Times New Roman" w:cs="Times New Roman"/>
          <w:sz w:val="24"/>
          <w:szCs w:val="24"/>
        </w:rPr>
        <w:t xml:space="preserve">ontent </w:t>
      </w:r>
      <w:ins w:id="304" w:author="Frank J. Rahel" w:date="2023-08-13T14:34:00Z">
        <w:r w:rsidR="00510F69">
          <w:rPr>
            <w:rFonts w:ascii="Times New Roman" w:eastAsia="Times New Roman" w:hAnsi="Times New Roman" w:cs="Times New Roman"/>
            <w:sz w:val="24"/>
            <w:szCs w:val="24"/>
          </w:rPr>
          <w:t>a</w:t>
        </w:r>
      </w:ins>
      <w:del w:id="305" w:author="Frank J. Rahel" w:date="2023-08-13T14:34:00Z">
        <w:r w:rsidR="00CD7388" w:rsidRPr="00F84705" w:rsidDel="00510F69">
          <w:rPr>
            <w:rFonts w:ascii="Times New Roman" w:eastAsia="Times New Roman" w:hAnsi="Times New Roman" w:cs="Times New Roman"/>
            <w:sz w:val="24"/>
            <w:szCs w:val="24"/>
          </w:rPr>
          <w:delText>A</w:delText>
        </w:r>
      </w:del>
      <w:r w:rsidR="00CD7388" w:rsidRPr="00F84705">
        <w:rPr>
          <w:rFonts w:ascii="Times New Roman" w:eastAsia="Times New Roman" w:hAnsi="Times New Roman" w:cs="Times New Roman"/>
          <w:sz w:val="24"/>
          <w:szCs w:val="24"/>
        </w:rPr>
        <w:t>nalysis, which is independent of stable isotope</w:t>
      </w:r>
      <w:ins w:id="306" w:author="Frank J. Rahel" w:date="2023-08-13T14:34:00Z">
        <w:r w:rsidR="00E351D8">
          <w:rPr>
            <w:rFonts w:ascii="Times New Roman" w:eastAsia="Times New Roman" w:hAnsi="Times New Roman" w:cs="Times New Roman"/>
            <w:sz w:val="24"/>
            <w:szCs w:val="24"/>
          </w:rPr>
          <w:t xml:space="preserve"> information</w:t>
        </w:r>
      </w:ins>
      <w:del w:id="307" w:author="Frank J. Rahel" w:date="2023-08-13T14:34:00Z">
        <w:r w:rsidR="00CD7388" w:rsidRPr="00F84705" w:rsidDel="00E351D8">
          <w:rPr>
            <w:rFonts w:ascii="Times New Roman" w:eastAsia="Times New Roman" w:hAnsi="Times New Roman" w:cs="Times New Roman"/>
            <w:sz w:val="24"/>
            <w:szCs w:val="24"/>
          </w:rPr>
          <w:delText>s</w:delText>
        </w:r>
      </w:del>
      <w:r w:rsidR="00CD7388" w:rsidRPr="00F84705">
        <w:rPr>
          <w:rFonts w:ascii="Times New Roman" w:eastAsia="Times New Roman" w:hAnsi="Times New Roman" w:cs="Times New Roman"/>
          <w:sz w:val="24"/>
          <w:szCs w:val="24"/>
        </w:rPr>
        <w:t>, corroborated this shift in resource use</w:t>
      </w:r>
      <w:r w:rsidR="009E7C5B" w:rsidRPr="00F84705">
        <w:rPr>
          <w:rFonts w:ascii="Times New Roman" w:eastAsia="Times New Roman" w:hAnsi="Times New Roman" w:cs="Times New Roman"/>
          <w:sz w:val="24"/>
          <w:szCs w:val="24"/>
        </w:rPr>
        <w:t>,</w:t>
      </w:r>
      <w:r w:rsidR="00CD7388" w:rsidRPr="00F84705">
        <w:rPr>
          <w:rFonts w:ascii="Times New Roman" w:eastAsia="Times New Roman" w:hAnsi="Times New Roman" w:cs="Times New Roman"/>
          <w:sz w:val="24"/>
          <w:szCs w:val="24"/>
        </w:rPr>
        <w:t xml:space="preserve"> indicating the shift was not an artifact of environmental variation</w:t>
      </w:r>
      <w:r w:rsidR="009E7C5B" w:rsidRPr="00F84705">
        <w:rPr>
          <w:rFonts w:ascii="Times New Roman" w:eastAsia="Times New Roman" w:hAnsi="Times New Roman" w:cs="Times New Roman"/>
          <w:sz w:val="24"/>
          <w:szCs w:val="24"/>
        </w:rPr>
        <w:t xml:space="preserve"> in</w:t>
      </w:r>
      <w:r w:rsidR="00CD7388" w:rsidRPr="00F84705">
        <w:rPr>
          <w:rFonts w:ascii="Times New Roman" w:eastAsia="Times New Roman" w:hAnsi="Times New Roman" w:cs="Times New Roman"/>
          <w:sz w:val="24"/>
          <w:szCs w:val="24"/>
        </w:rPr>
        <w:t xml:space="preserve"> δ15N along the longitudinal stream gradient</w:t>
      </w:r>
      <w:r w:rsidR="002454C1" w:rsidRPr="00F84705">
        <w:rPr>
          <w:rFonts w:ascii="Times New Roman" w:eastAsia="Times New Roman" w:hAnsi="Times New Roman" w:cs="Times New Roman"/>
          <w:sz w:val="24"/>
          <w:szCs w:val="24"/>
        </w:rPr>
        <w:t>.</w:t>
      </w:r>
      <w:r w:rsidR="005F0D1F" w:rsidRPr="00F84705">
        <w:rPr>
          <w:rFonts w:ascii="Times New Roman" w:eastAsia="Times New Roman" w:hAnsi="Times New Roman" w:cs="Times New Roman"/>
          <w:sz w:val="24"/>
          <w:szCs w:val="24"/>
        </w:rPr>
        <w:t xml:space="preserve"> </w:t>
      </w:r>
    </w:p>
    <w:p w14:paraId="687B2015" w14:textId="5F259A26" w:rsidR="00A23148" w:rsidRPr="00F84705" w:rsidRDefault="00AF64DF" w:rsidP="00FB1D3E">
      <w:pPr>
        <w:spacing w:before="240" w:after="240" w:line="360" w:lineRule="auto"/>
        <w:rPr>
          <w:rFonts w:ascii="Times New Roman" w:eastAsia="Times New Roman" w:hAnsi="Times New Roman" w:cs="Times New Roman"/>
          <w:i/>
          <w:sz w:val="24"/>
          <w:szCs w:val="24"/>
        </w:rPr>
      </w:pPr>
      <w:r w:rsidRPr="00F84705">
        <w:rPr>
          <w:rFonts w:ascii="Times New Roman" w:eastAsia="Times New Roman" w:hAnsi="Times New Roman" w:cs="Times New Roman"/>
          <w:i/>
          <w:sz w:val="24"/>
          <w:szCs w:val="24"/>
        </w:rPr>
        <w:t>Optimal Baselines</w:t>
      </w:r>
    </w:p>
    <w:p w14:paraId="568AA875" w14:textId="62338F49"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A recent review found that </w:t>
      </w:r>
      <w:r w:rsidR="00E14476" w:rsidRPr="00F84705">
        <w:rPr>
          <w:rFonts w:ascii="Times New Roman" w:eastAsia="Times New Roman" w:hAnsi="Times New Roman" w:cs="Times New Roman"/>
          <w:sz w:val="24"/>
          <w:szCs w:val="24"/>
        </w:rPr>
        <w:t>most</w:t>
      </w:r>
      <w:r w:rsidRPr="00F84705">
        <w:rPr>
          <w:rFonts w:ascii="Times New Roman" w:eastAsia="Times New Roman" w:hAnsi="Times New Roman" w:cs="Times New Roman"/>
          <w:sz w:val="24"/>
          <w:szCs w:val="24"/>
        </w:rPr>
        <w:t xml:space="preserve"> studies in aquatic systems that calculate TP using stable isotopes use herbivores (e.g., Grazers) as baselines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{"citationID":"ZtC0mqIW","properties":{"formattedCitation":"(Kjeldgaard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ins w:id="308" w:author="Frank J. Rahel" w:date="2023-08-13T14:35:00Z">
        <w:r w:rsidR="003F30C0">
          <w:rPr>
            <w:rFonts w:ascii="Times New Roman" w:eastAsia="Times New Roman" w:hAnsi="Times New Roman" w:cs="Times New Roman"/>
            <w:sz w:val="24"/>
            <w:szCs w:val="24"/>
          </w:rPr>
          <w:t>.</w:t>
        </w:r>
      </w:ins>
      <w:ins w:id="309" w:author="Frank J. Rahel" w:date="2023-08-13T14:37:00Z">
        <w:r w:rsidR="003F30C0">
          <w:rPr>
            <w:rFonts w:ascii="Times New Roman" w:eastAsia="Times New Roman" w:hAnsi="Times New Roman" w:cs="Times New Roman"/>
            <w:sz w:val="24"/>
            <w:szCs w:val="24"/>
          </w:rPr>
          <w:t xml:space="preserve"> In our study, the </w:t>
        </w:r>
        <w:r w:rsidR="003F30C0">
          <w:rPr>
            <w:rFonts w:ascii="Times New Roman" w:eastAsia="Times New Roman" w:hAnsi="Times New Roman" w:cs="Times New Roman"/>
            <w:sz w:val="24"/>
            <w:szCs w:val="24"/>
          </w:rPr>
          <w:lastRenderedPageBreak/>
          <w:t xml:space="preserve">grazer feeding group would be considered a suitable baseline for </w:t>
        </w:r>
      </w:ins>
      <w:ins w:id="310" w:author="Frank J. Rahel" w:date="2023-08-13T14:38:00Z">
        <w:r w:rsidR="003F30C0">
          <w:rPr>
            <w:rFonts w:ascii="Times New Roman" w:eastAsia="Times New Roman" w:hAnsi="Times New Roman" w:cs="Times New Roman"/>
            <w:sz w:val="24"/>
            <w:szCs w:val="24"/>
          </w:rPr>
          <w:t>four of the five fish species (the exception being creek chub, F</w:t>
        </w:r>
      </w:ins>
      <w:ins w:id="311" w:author="Frank J. Rahel" w:date="2023-08-13T14:39:00Z">
        <w:r w:rsidR="003F30C0">
          <w:rPr>
            <w:rFonts w:ascii="Times New Roman" w:eastAsia="Times New Roman" w:hAnsi="Times New Roman" w:cs="Times New Roman"/>
            <w:sz w:val="24"/>
            <w:szCs w:val="24"/>
          </w:rPr>
          <w:t>ig. 6B).</w:t>
        </w:r>
      </w:ins>
      <w:ins w:id="312" w:author="Frank J. Rahel" w:date="2023-08-13T14:42:00Z">
        <w:r w:rsidR="003F30C0">
          <w:rPr>
            <w:rFonts w:ascii="Times New Roman" w:eastAsia="Times New Roman" w:hAnsi="Times New Roman" w:cs="Times New Roman"/>
            <w:sz w:val="24"/>
            <w:szCs w:val="24"/>
          </w:rPr>
          <w:t xml:space="preserve"> But the grazer feeding group was not as effective a baseline as </w:t>
        </w:r>
      </w:ins>
      <w:ins w:id="313" w:author="Frank J. Rahel" w:date="2023-08-13T14:43:00Z">
        <w:r w:rsidR="003F30C0">
          <w:rPr>
            <w:rFonts w:ascii="Times New Roman" w:eastAsia="Times New Roman" w:hAnsi="Times New Roman" w:cs="Times New Roman"/>
            <w:sz w:val="24"/>
            <w:szCs w:val="24"/>
          </w:rPr>
          <w:t xml:space="preserve">Simuliidae </w:t>
        </w:r>
      </w:ins>
      <w:del w:id="314" w:author="Frank J. Rahel" w:date="2023-08-13T14:39:00Z">
        <w:r w:rsidRPr="00F84705" w:rsidDel="003F30C0">
          <w:rPr>
            <w:rFonts w:ascii="Times New Roman" w:eastAsia="Times New Roman" w:hAnsi="Times New Roman" w:cs="Times New Roman"/>
            <w:sz w:val="24"/>
            <w:szCs w:val="24"/>
          </w:rPr>
          <w:delText xml:space="preserve">, but results </w:delText>
        </w:r>
      </w:del>
      <w:r w:rsidRPr="00F84705">
        <w:rPr>
          <w:rFonts w:ascii="Times New Roman" w:eastAsia="Times New Roman" w:hAnsi="Times New Roman" w:cs="Times New Roman"/>
          <w:sz w:val="24"/>
          <w:szCs w:val="24"/>
        </w:rPr>
        <w:t>in our system and in Danish Lowland streams</w:t>
      </w:r>
      <w:ins w:id="315" w:author="Frank J. Rahel" w:date="2023-08-13T14:43:00Z">
        <w:r w:rsidR="003F30C0">
          <w:rPr>
            <w:rFonts w:ascii="Times New Roman" w:eastAsia="Times New Roman" w:hAnsi="Times New Roman" w:cs="Times New Roman"/>
            <w:sz w:val="24"/>
            <w:szCs w:val="24"/>
          </w:rPr>
          <w:t xml:space="preserve"> (</w:t>
        </w:r>
        <w:r w:rsidR="003F30C0" w:rsidRPr="00F84705">
          <w:rPr>
            <w:rFonts w:ascii="Times New Roman" w:eastAsia="Times New Roman" w:hAnsi="Times New Roman" w:cs="Times New Roman"/>
            <w:sz w:val="24"/>
            <w:szCs w:val="24"/>
          </w:rPr>
          <w:fldChar w:fldCharType="begin"/>
        </w:r>
        <w:r w:rsidR="003F30C0" w:rsidRPr="00F84705">
          <w:rPr>
            <w:rFonts w:ascii="Times New Roman" w:eastAsia="Times New Roman" w:hAnsi="Times New Roman" w:cs="Times New Roman"/>
            <w:sz w:val="24"/>
            <w:szCs w:val="24"/>
          </w:rPr>
          <w:instrText xml:space="preserve"> ADDIN ZOTERO_ITEM CSL_CITATION {"citationID":"N0dKP2oy","properties":{"formattedCitation":"(Kristensen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3F30C0" w:rsidRPr="00F84705">
          <w:rPr>
            <w:rFonts w:ascii="Times New Roman" w:eastAsia="Times New Roman" w:hAnsi="Times New Roman" w:cs="Times New Roman"/>
            <w:sz w:val="24"/>
            <w:szCs w:val="24"/>
          </w:rPr>
          <w:fldChar w:fldCharType="separate"/>
        </w:r>
        <w:r w:rsidR="003F30C0" w:rsidRPr="00F84705">
          <w:rPr>
            <w:rFonts w:ascii="Times New Roman" w:eastAsia="Times New Roman" w:hAnsi="Times New Roman" w:cs="Times New Roman"/>
            <w:noProof/>
            <w:sz w:val="24"/>
            <w:szCs w:val="24"/>
          </w:rPr>
          <w:t>Kristensen et al. 2016)</w:t>
        </w:r>
        <w:r w:rsidR="003F30C0" w:rsidRPr="00F84705">
          <w:rPr>
            <w:rFonts w:ascii="Times New Roman" w:eastAsia="Times New Roman" w:hAnsi="Times New Roman" w:cs="Times New Roman"/>
            <w:sz w:val="24"/>
            <w:szCs w:val="24"/>
          </w:rPr>
          <w:fldChar w:fldCharType="end"/>
        </w:r>
        <w:r w:rsidR="003F30C0">
          <w:rPr>
            <w:rFonts w:ascii="Times New Roman" w:eastAsia="Times New Roman" w:hAnsi="Times New Roman" w:cs="Times New Roman"/>
            <w:sz w:val="24"/>
            <w:szCs w:val="24"/>
          </w:rPr>
          <w:t>.</w:t>
        </w:r>
      </w:ins>
      <w:ins w:id="316" w:author="Frank J. Rahel" w:date="2023-08-13T14:40:00Z">
        <w:r w:rsidR="003F30C0">
          <w:rPr>
            <w:rFonts w:ascii="Times New Roman" w:eastAsia="Times New Roman" w:hAnsi="Times New Roman" w:cs="Times New Roman"/>
            <w:sz w:val="24"/>
            <w:szCs w:val="24"/>
          </w:rPr>
          <w:t xml:space="preserve"> </w:t>
        </w:r>
      </w:ins>
      <w:del w:id="317" w:author="Frank J. Rahel" w:date="2023-08-13T14:40:00Z">
        <w:r w:rsidRPr="00F84705" w:rsidDel="003F30C0">
          <w:rPr>
            <w:rFonts w:ascii="Times New Roman" w:eastAsia="Times New Roman" w:hAnsi="Times New Roman" w:cs="Times New Roman"/>
            <w:sz w:val="24"/>
            <w:szCs w:val="24"/>
          </w:rPr>
          <w:delText xml:space="preserve"> found that </w:delText>
        </w:r>
      </w:del>
      <w:r w:rsidR="00B657E2" w:rsidRPr="00F84705">
        <w:rPr>
          <w:rFonts w:ascii="Times New Roman" w:eastAsia="Times New Roman" w:hAnsi="Times New Roman" w:cs="Times New Roman"/>
          <w:sz w:val="24"/>
          <w:szCs w:val="24"/>
        </w:rPr>
        <w:t>Simuliidae</w:t>
      </w:r>
      <w:ins w:id="318" w:author="Frank J. Rahel" w:date="2023-08-13T14:40:00Z">
        <w:r w:rsidR="003F30C0">
          <w:rPr>
            <w:rFonts w:ascii="Times New Roman" w:eastAsia="Times New Roman" w:hAnsi="Times New Roman" w:cs="Times New Roman"/>
            <w:sz w:val="24"/>
            <w:szCs w:val="24"/>
          </w:rPr>
          <w:t xml:space="preserve"> </w:t>
        </w:r>
      </w:ins>
      <w:r w:rsidRPr="00F84705">
        <w:rPr>
          <w:rFonts w:ascii="Times New Roman" w:eastAsia="Times New Roman" w:hAnsi="Times New Roman" w:cs="Times New Roman"/>
          <w:sz w:val="24"/>
          <w:szCs w:val="24"/>
        </w:rPr>
        <w:t xml:space="preserve"> (detritivores</w:t>
      </w:r>
      <w:r w:rsidR="00D33134" w:rsidRPr="00F84705">
        <w:rPr>
          <w:rFonts w:ascii="Times New Roman" w:eastAsia="Times New Roman" w:hAnsi="Times New Roman" w:cs="Times New Roman"/>
          <w:sz w:val="24"/>
          <w:szCs w:val="24"/>
        </w:rPr>
        <w:t>/</w:t>
      </w:r>
      <w:r w:rsidR="006E4E1B" w:rsidRPr="00F84705">
        <w:rPr>
          <w:rFonts w:ascii="Times New Roman" w:eastAsia="Times New Roman" w:hAnsi="Times New Roman" w:cs="Times New Roman"/>
          <w:sz w:val="24"/>
          <w:szCs w:val="24"/>
        </w:rPr>
        <w:t>filterers</w:t>
      </w:r>
      <w:r w:rsidRPr="00F84705">
        <w:rPr>
          <w:rFonts w:ascii="Times New Roman" w:eastAsia="Times New Roman" w:hAnsi="Times New Roman" w:cs="Times New Roman"/>
          <w:sz w:val="24"/>
          <w:szCs w:val="24"/>
        </w:rPr>
        <w:t>) fit all four criteria for optimal baselines (Table 1</w:t>
      </w:r>
      <w:del w:id="319" w:author="Frank J. Rahel" w:date="2023-08-13T14:44:00Z">
        <w:r w:rsidRPr="00F84705" w:rsidDel="00941AAA">
          <w:rPr>
            <w:rFonts w:ascii="Times New Roman" w:eastAsia="Times New Roman" w:hAnsi="Times New Roman" w:cs="Times New Roman"/>
            <w:sz w:val="24"/>
            <w:szCs w:val="24"/>
          </w:rPr>
          <w:delText>;</w:delText>
        </w:r>
        <w:r w:rsidR="00E14476" w:rsidRPr="00F84705" w:rsidDel="00941AAA">
          <w:rPr>
            <w:rFonts w:ascii="Times New Roman" w:eastAsia="Times New Roman" w:hAnsi="Times New Roman" w:cs="Times New Roman"/>
            <w:sz w:val="24"/>
            <w:szCs w:val="24"/>
          </w:rPr>
          <w:delText xml:space="preserve"> </w:delText>
        </w:r>
        <w:r w:rsidR="00E14476" w:rsidRPr="00F84705" w:rsidDel="00941AAA">
          <w:rPr>
            <w:rFonts w:ascii="Times New Roman" w:eastAsia="Times New Roman" w:hAnsi="Times New Roman" w:cs="Times New Roman"/>
            <w:sz w:val="24"/>
            <w:szCs w:val="24"/>
          </w:rPr>
          <w:fldChar w:fldCharType="begin"/>
        </w:r>
        <w:r w:rsidR="00867AEC" w:rsidRPr="00F84705" w:rsidDel="00941AAA">
          <w:rPr>
            <w:rFonts w:ascii="Times New Roman" w:eastAsia="Times New Roman" w:hAnsi="Times New Roman" w:cs="Times New Roman"/>
            <w:sz w:val="24"/>
            <w:szCs w:val="24"/>
          </w:rPr>
          <w:delInstrText xml:space="preserve"> ADDIN ZOTERO_ITEM CSL_CITATION {"citationID":"N0dKP2oy","properties":{"formattedCitation":"(Kristensen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delInstrText>
        </w:r>
        <w:r w:rsidR="00E14476" w:rsidRPr="00F84705" w:rsidDel="00941AAA">
          <w:rPr>
            <w:rFonts w:ascii="Times New Roman" w:eastAsia="Times New Roman" w:hAnsi="Times New Roman" w:cs="Times New Roman"/>
            <w:sz w:val="24"/>
            <w:szCs w:val="24"/>
          </w:rPr>
          <w:fldChar w:fldCharType="separate"/>
        </w:r>
        <w:r w:rsidR="00867AEC" w:rsidRPr="00F84705" w:rsidDel="00941AAA">
          <w:rPr>
            <w:rFonts w:ascii="Times New Roman" w:eastAsia="Times New Roman" w:hAnsi="Times New Roman" w:cs="Times New Roman"/>
            <w:noProof/>
            <w:sz w:val="24"/>
            <w:szCs w:val="24"/>
          </w:rPr>
          <w:delText>(Kristensen et al. 2016)</w:delText>
        </w:r>
        <w:r w:rsidR="00E14476" w:rsidRPr="00F84705" w:rsidDel="00941AAA">
          <w:rPr>
            <w:rFonts w:ascii="Times New Roman" w:eastAsia="Times New Roman" w:hAnsi="Times New Roman" w:cs="Times New Roman"/>
            <w:sz w:val="24"/>
            <w:szCs w:val="24"/>
          </w:rPr>
          <w:fldChar w:fldCharType="end"/>
        </w:r>
        <w:r w:rsidRPr="00F84705" w:rsidDel="00941AAA">
          <w:rPr>
            <w:rFonts w:ascii="Times New Roman" w:eastAsia="Times New Roman" w:hAnsi="Times New Roman" w:cs="Times New Roman"/>
            <w:sz w:val="24"/>
            <w:szCs w:val="24"/>
          </w:rPr>
          <w:delText xml:space="preserve">). </w:delText>
        </w:r>
      </w:del>
      <w:ins w:id="320" w:author="Frank J. Rahel" w:date="2023-08-13T14:44:00Z">
        <w:r w:rsidR="00941AAA">
          <w:rPr>
            <w:rFonts w:ascii="Times New Roman" w:eastAsia="Times New Roman" w:hAnsi="Times New Roman" w:cs="Times New Roman"/>
            <w:sz w:val="24"/>
            <w:szCs w:val="24"/>
          </w:rPr>
          <w:t>) and in both stream systems</w:t>
        </w:r>
      </w:ins>
      <w:ins w:id="321" w:author="Frank J. Rahel" w:date="2023-08-13T14:46:00Z">
        <w:r w:rsidR="00941AAA">
          <w:rPr>
            <w:rFonts w:ascii="Times New Roman" w:eastAsia="Times New Roman" w:hAnsi="Times New Roman" w:cs="Times New Roman"/>
            <w:sz w:val="24"/>
            <w:szCs w:val="24"/>
          </w:rPr>
          <w:t xml:space="preserve"> removed or greatly reduced </w:t>
        </w:r>
      </w:ins>
      <w:del w:id="322" w:author="Frank J. Rahel" w:date="2023-08-13T14:46:00Z">
        <w:r w:rsidRPr="00F84705" w:rsidDel="00941AAA">
          <w:rPr>
            <w:rFonts w:ascii="Times New Roman" w:eastAsia="Times New Roman" w:hAnsi="Times New Roman" w:cs="Times New Roman"/>
            <w:sz w:val="24"/>
            <w:szCs w:val="24"/>
          </w:rPr>
          <w:delText xml:space="preserve"> The</w:delText>
        </w:r>
      </w:del>
      <w:del w:id="323" w:author="Frank J. Rahel" w:date="2023-08-13T14:47:00Z">
        <w:r w:rsidRPr="00F84705" w:rsidDel="00941AAA">
          <w:rPr>
            <w:rFonts w:ascii="Times New Roman" w:eastAsia="Times New Roman" w:hAnsi="Times New Roman" w:cs="Times New Roman"/>
            <w:sz w:val="24"/>
            <w:szCs w:val="24"/>
          </w:rPr>
          <w:delText xml:space="preserve"> </w:delText>
        </w:r>
      </w:del>
      <w:ins w:id="324" w:author="Frank J. Rahel" w:date="2023-08-13T14:47:00Z">
        <w:r w:rsidR="00941AAA">
          <w:rPr>
            <w:rFonts w:ascii="Times New Roman" w:eastAsia="Times New Roman" w:hAnsi="Times New Roman" w:cs="Times New Roman"/>
            <w:sz w:val="24"/>
            <w:szCs w:val="24"/>
          </w:rPr>
          <w:t xml:space="preserve">the effect of </w:t>
        </w:r>
      </w:ins>
      <w:ins w:id="325" w:author="Frank J. Rahel" w:date="2023-08-13T14:46:00Z">
        <w:r w:rsidR="00941AAA" w:rsidRPr="00F84705">
          <w:rPr>
            <w:rFonts w:ascii="Times New Roman" w:eastAsia="Times New Roman" w:hAnsi="Times New Roman" w:cs="Times New Roman"/>
            <w:sz w:val="24"/>
            <w:szCs w:val="24"/>
          </w:rPr>
          <w:t xml:space="preserve">environmental variation in δ15N </w:t>
        </w:r>
      </w:ins>
      <w:ins w:id="326" w:author="Frank J. Rahel" w:date="2023-08-13T14:47:00Z">
        <w:r w:rsidR="00941AAA">
          <w:rPr>
            <w:rFonts w:ascii="Times New Roman" w:eastAsia="Times New Roman" w:hAnsi="Times New Roman" w:cs="Times New Roman"/>
            <w:sz w:val="24"/>
            <w:szCs w:val="24"/>
          </w:rPr>
          <w:t xml:space="preserve">on TP estimates of fishes. The </w:t>
        </w:r>
      </w:ins>
      <w:r w:rsidRPr="00F84705">
        <w:rPr>
          <w:rFonts w:ascii="Times New Roman" w:eastAsia="Times New Roman" w:hAnsi="Times New Roman" w:cs="Times New Roman"/>
          <w:sz w:val="24"/>
          <w:szCs w:val="24"/>
        </w:rPr>
        <w:t xml:space="preserve">prevalence of using herbivores in the literature may be a result of previous work that selected </w:t>
      </w:r>
      <w:commentRangeStart w:id="327"/>
      <w:r w:rsidRPr="00F84705">
        <w:rPr>
          <w:rFonts w:ascii="Times New Roman" w:eastAsia="Times New Roman" w:hAnsi="Times New Roman" w:cs="Times New Roman"/>
          <w:sz w:val="24"/>
          <w:szCs w:val="24"/>
        </w:rPr>
        <w:t>Phesonid</w:t>
      </w:r>
      <w:commentRangeEnd w:id="327"/>
      <w:r w:rsidR="00941AAA">
        <w:rPr>
          <w:rStyle w:val="CommentReference"/>
        </w:rPr>
        <w:commentReference w:id="327"/>
      </w:r>
      <w:r w:rsidRPr="00F84705">
        <w:rPr>
          <w:rFonts w:ascii="Times New Roman" w:eastAsia="Times New Roman" w:hAnsi="Times New Roman" w:cs="Times New Roman"/>
          <w:sz w:val="24"/>
          <w:szCs w:val="24"/>
        </w:rPr>
        <w:t xml:space="preserve"> grazing snails as optimal because they exhibited the lowest within site mean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as an indicator of low omnivory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{"citationID":"efl4PPLk","properties":{"formattedCitation":"(Anderson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But</w:t>
      </w:r>
      <w:ins w:id="328" w:author="Frank J. Rahel" w:date="2023-08-13T14:51:00Z">
        <w:r w:rsidR="00941AAA">
          <w:rPr>
            <w:rFonts w:ascii="Times New Roman" w:eastAsia="Times New Roman" w:hAnsi="Times New Roman" w:cs="Times New Roman"/>
            <w:sz w:val="24"/>
            <w:szCs w:val="24"/>
          </w:rPr>
          <w:t xml:space="preserve"> grazing snails</w:t>
        </w:r>
      </w:ins>
      <w:del w:id="329" w:author="Frank J. Rahel" w:date="2023-08-13T14:51:00Z">
        <w:r w:rsidRPr="00F84705" w:rsidDel="00941AAA">
          <w:rPr>
            <w:rFonts w:ascii="Times New Roman" w:eastAsia="Times New Roman" w:hAnsi="Times New Roman" w:cs="Times New Roman"/>
            <w:sz w:val="24"/>
            <w:szCs w:val="24"/>
          </w:rPr>
          <w:delText>, as previously discussed, low within site mean δ</w:delText>
        </w:r>
        <w:r w:rsidRPr="00F84705" w:rsidDel="00941AAA">
          <w:rPr>
            <w:rFonts w:ascii="Times New Roman" w:eastAsia="Times New Roman" w:hAnsi="Times New Roman" w:cs="Times New Roman"/>
            <w:sz w:val="24"/>
            <w:szCs w:val="24"/>
            <w:vertAlign w:val="superscript"/>
          </w:rPr>
          <w:delText>15</w:delText>
        </w:r>
        <w:r w:rsidRPr="00F84705" w:rsidDel="00941AAA">
          <w:rPr>
            <w:rFonts w:ascii="Times New Roman" w:eastAsia="Times New Roman" w:hAnsi="Times New Roman" w:cs="Times New Roman"/>
            <w:sz w:val="24"/>
            <w:szCs w:val="24"/>
          </w:rPr>
          <w:delText>N may not be the best indicator of low omnivory and Filterers</w:delText>
        </w:r>
      </w:del>
      <w:r w:rsidRPr="00F84705">
        <w:rPr>
          <w:rFonts w:ascii="Times New Roman" w:eastAsia="Times New Roman" w:hAnsi="Times New Roman" w:cs="Times New Roman"/>
          <w:sz w:val="24"/>
          <w:szCs w:val="24"/>
        </w:rPr>
        <w:t xml:space="preserve"> were not well distributed in </w:t>
      </w:r>
      <w:r w:rsidR="00E14476" w:rsidRPr="00F84705">
        <w:rPr>
          <w:rFonts w:ascii="Times New Roman" w:eastAsia="Times New Roman" w:hAnsi="Times New Roman" w:cs="Times New Roman"/>
          <w:sz w:val="24"/>
          <w:szCs w:val="24"/>
        </w:rPr>
        <w:t>our</w:t>
      </w:r>
      <w:r w:rsidRPr="00F84705">
        <w:rPr>
          <w:rFonts w:ascii="Times New Roman" w:eastAsia="Times New Roman" w:hAnsi="Times New Roman" w:cs="Times New Roman"/>
          <w:sz w:val="24"/>
          <w:szCs w:val="24"/>
        </w:rPr>
        <w:t xml:space="preserve"> study system</w:t>
      </w:r>
      <w:ins w:id="330" w:author="Frank J. Rahel" w:date="2023-08-13T14:52:00Z">
        <w:r w:rsidR="00941AAA">
          <w:rPr>
            <w:rFonts w:ascii="Times New Roman" w:eastAsia="Times New Roman" w:hAnsi="Times New Roman" w:cs="Times New Roman"/>
            <w:sz w:val="24"/>
            <w:szCs w:val="24"/>
          </w:rPr>
          <w:t>, occurring at only 5 of 16 study sites</w:t>
        </w:r>
      </w:ins>
      <w:r w:rsidRPr="00F84705">
        <w:rPr>
          <w:rFonts w:ascii="Times New Roman" w:eastAsia="Times New Roman" w:hAnsi="Times New Roman" w:cs="Times New Roman"/>
          <w:sz w:val="24"/>
          <w:szCs w:val="24"/>
        </w:rPr>
        <w:t>. Our results coupled with those in Danish Lowland streams indicate that taxonomic groups that exhibit filter feeding</w:t>
      </w:r>
      <w:ins w:id="331" w:author="Frank J. Rahel" w:date="2023-08-13T14:54:00Z">
        <w:r w:rsidR="00941AAA">
          <w:rPr>
            <w:rFonts w:ascii="Times New Roman" w:eastAsia="Times New Roman" w:hAnsi="Times New Roman" w:cs="Times New Roman"/>
            <w:sz w:val="24"/>
            <w:szCs w:val="24"/>
          </w:rPr>
          <w:t>,</w:t>
        </w:r>
      </w:ins>
      <w:r w:rsidRPr="00F84705">
        <w:rPr>
          <w:rFonts w:ascii="Times New Roman" w:eastAsia="Times New Roman" w:hAnsi="Times New Roman" w:cs="Times New Roman"/>
          <w:sz w:val="24"/>
          <w:szCs w:val="24"/>
        </w:rPr>
        <w:t xml:space="preserve"> </w:t>
      </w:r>
      <w:ins w:id="332" w:author="Frank J. Rahel" w:date="2023-08-13T14:53:00Z">
        <w:r w:rsidR="00941AAA">
          <w:rPr>
            <w:rFonts w:ascii="Times New Roman" w:eastAsia="Times New Roman" w:hAnsi="Times New Roman" w:cs="Times New Roman"/>
            <w:sz w:val="24"/>
            <w:szCs w:val="24"/>
          </w:rPr>
          <w:t xml:space="preserve">such as </w:t>
        </w:r>
      </w:ins>
      <w:ins w:id="333" w:author="Frank J. Rahel" w:date="2023-08-13T14:54:00Z">
        <w:r w:rsidR="00941AAA">
          <w:rPr>
            <w:rFonts w:ascii="Times New Roman" w:eastAsia="Times New Roman" w:hAnsi="Times New Roman" w:cs="Times New Roman"/>
            <w:sz w:val="24"/>
            <w:szCs w:val="24"/>
          </w:rPr>
          <w:t xml:space="preserve">Simuliidae, </w:t>
        </w:r>
      </w:ins>
      <w:r w:rsidRPr="00F84705">
        <w:rPr>
          <w:rFonts w:ascii="Times New Roman" w:eastAsia="Times New Roman" w:hAnsi="Times New Roman" w:cs="Times New Roman"/>
          <w:sz w:val="24"/>
          <w:szCs w:val="24"/>
        </w:rPr>
        <w:t>may be particularly good baseline indicators</w:t>
      </w:r>
      <w:r w:rsidR="002B0519"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{"citationID":"cAK7sWJW","properties":{"formattedCitation":"(Kristensen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ins w:id="334" w:author="Frank J. Rahel" w:date="2023-08-13T14:58:00Z">
        <w:r w:rsidR="006555BE">
          <w:rPr>
            <w:rFonts w:ascii="Times New Roman" w:eastAsia="Times New Roman" w:hAnsi="Times New Roman" w:cs="Times New Roman"/>
            <w:sz w:val="24"/>
            <w:szCs w:val="24"/>
          </w:rPr>
          <w:t xml:space="preserve">Another filter feeding group sometimes considered an optimal baseline are </w:t>
        </w:r>
      </w:ins>
      <w:commentRangeStart w:id="335"/>
      <w:del w:id="336" w:author="Frank J. Rahel" w:date="2023-08-13T14:58:00Z">
        <w:r w:rsidRPr="00F84705" w:rsidDel="006555BE">
          <w:rPr>
            <w:rFonts w:ascii="Times New Roman" w:eastAsia="Times New Roman" w:hAnsi="Times New Roman" w:cs="Times New Roman"/>
            <w:sz w:val="24"/>
            <w:szCs w:val="24"/>
          </w:rPr>
          <w:delText xml:space="preserve">Further, </w:delText>
        </w:r>
      </w:del>
      <w:r w:rsidRPr="00F84705">
        <w:rPr>
          <w:rFonts w:ascii="Times New Roman" w:eastAsia="Times New Roman" w:hAnsi="Times New Roman" w:cs="Times New Roman"/>
          <w:sz w:val="24"/>
          <w:szCs w:val="24"/>
        </w:rPr>
        <w:t>long-lived bivalves with longer tissue turnover rates</w:t>
      </w:r>
      <w:del w:id="337" w:author="Frank J. Rahel" w:date="2023-08-13T14:58:00Z">
        <w:r w:rsidRPr="00F84705" w:rsidDel="006555BE">
          <w:rPr>
            <w:rFonts w:ascii="Times New Roman" w:eastAsia="Times New Roman" w:hAnsi="Times New Roman" w:cs="Times New Roman"/>
            <w:sz w:val="24"/>
            <w:szCs w:val="24"/>
          </w:rPr>
          <w:delText xml:space="preserve"> that are thought to be the pinnacle of baselines corroborate this conclusion because th</w:delText>
        </w:r>
      </w:del>
      <w:del w:id="338" w:author="Frank J. Rahel" w:date="2023-08-13T14:59:00Z">
        <w:r w:rsidRPr="00F84705" w:rsidDel="006555BE">
          <w:rPr>
            <w:rFonts w:ascii="Times New Roman" w:eastAsia="Times New Roman" w:hAnsi="Times New Roman" w:cs="Times New Roman"/>
            <w:sz w:val="24"/>
            <w:szCs w:val="24"/>
          </w:rPr>
          <w:delText>ey are</w:delText>
        </w:r>
        <w:r w:rsidR="002B0519" w:rsidRPr="00F84705" w:rsidDel="006555BE">
          <w:rPr>
            <w:rFonts w:ascii="Times New Roman" w:eastAsia="Times New Roman" w:hAnsi="Times New Roman" w:cs="Times New Roman"/>
            <w:sz w:val="24"/>
            <w:szCs w:val="24"/>
          </w:rPr>
          <w:delText xml:space="preserve"> Filterers</w:delText>
        </w:r>
      </w:del>
      <w:r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{"citationID":"NHhxeEu3","properties":{"formattedCitation":"(Jardine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(Jardine et al. 2014)</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w:t>
      </w:r>
      <w:commentRangeEnd w:id="335"/>
      <w:r w:rsidR="006555BE">
        <w:rPr>
          <w:rStyle w:val="CommentReference"/>
        </w:rPr>
        <w:commentReference w:id="335"/>
      </w:r>
      <w:r w:rsidRPr="00F84705">
        <w:rPr>
          <w:rFonts w:ascii="Times New Roman" w:eastAsia="Times New Roman" w:hAnsi="Times New Roman" w:cs="Times New Roman"/>
          <w:sz w:val="24"/>
          <w:szCs w:val="24"/>
        </w:rPr>
        <w:t xml:space="preserve"> </w:t>
      </w:r>
      <w:ins w:id="339" w:author="Frank J. Rahel" w:date="2023-08-13T15:02:00Z">
        <w:r w:rsidR="006555BE">
          <w:rPr>
            <w:rFonts w:ascii="Times New Roman" w:eastAsia="Times New Roman" w:hAnsi="Times New Roman" w:cs="Times New Roman"/>
            <w:sz w:val="24"/>
            <w:szCs w:val="24"/>
          </w:rPr>
          <w:t>However, a</w:t>
        </w:r>
      </w:ins>
      <w:ins w:id="340" w:author="Frank J. Rahel" w:date="2023-08-13T15:00:00Z">
        <w:r w:rsidR="006555BE">
          <w:rPr>
            <w:rFonts w:ascii="Times New Roman" w:eastAsia="Times New Roman" w:hAnsi="Times New Roman" w:cs="Times New Roman"/>
            <w:sz w:val="24"/>
            <w:szCs w:val="24"/>
          </w:rPr>
          <w:t xml:space="preserve">s with snails, bivalves did not meet the criteria for wide distribution as they </w:t>
        </w:r>
      </w:ins>
      <w:ins w:id="341" w:author="Frank J. Rahel" w:date="2023-08-13T15:01:00Z">
        <w:r w:rsidR="006555BE">
          <w:rPr>
            <w:rFonts w:ascii="Times New Roman" w:eastAsia="Times New Roman" w:hAnsi="Times New Roman" w:cs="Times New Roman"/>
            <w:sz w:val="24"/>
            <w:szCs w:val="24"/>
          </w:rPr>
          <w:t xml:space="preserve">occurred in </w:t>
        </w:r>
      </w:ins>
      <w:ins w:id="342" w:author="Frank J. Rahel" w:date="2023-08-13T15:00:00Z">
        <w:r w:rsidR="006555BE">
          <w:rPr>
            <w:rFonts w:ascii="Times New Roman" w:eastAsia="Times New Roman" w:hAnsi="Times New Roman" w:cs="Times New Roman"/>
            <w:sz w:val="24"/>
            <w:szCs w:val="24"/>
          </w:rPr>
          <w:t xml:space="preserve">only </w:t>
        </w:r>
        <w:commentRangeStart w:id="343"/>
        <w:r w:rsidR="006555BE">
          <w:rPr>
            <w:rFonts w:ascii="Times New Roman" w:eastAsia="Times New Roman" w:hAnsi="Times New Roman" w:cs="Times New Roman"/>
            <w:sz w:val="24"/>
            <w:szCs w:val="24"/>
          </w:rPr>
          <w:t>x</w:t>
        </w:r>
      </w:ins>
      <w:commentRangeEnd w:id="343"/>
      <w:ins w:id="344" w:author="Frank J. Rahel" w:date="2023-08-13T15:02:00Z">
        <w:r w:rsidR="006555BE">
          <w:rPr>
            <w:rStyle w:val="CommentReference"/>
          </w:rPr>
          <w:commentReference w:id="343"/>
        </w:r>
      </w:ins>
      <w:ins w:id="345" w:author="Frank J. Rahel" w:date="2023-08-13T15:00:00Z">
        <w:r w:rsidR="006555BE">
          <w:rPr>
            <w:rFonts w:ascii="Times New Roman" w:eastAsia="Times New Roman" w:hAnsi="Times New Roman" w:cs="Times New Roman"/>
            <w:sz w:val="24"/>
            <w:szCs w:val="24"/>
          </w:rPr>
          <w:t xml:space="preserve"> of our 16 sites. </w:t>
        </w:r>
      </w:ins>
      <w:ins w:id="346" w:author="Frank J. Rahel" w:date="2023-08-13T15:07:00Z">
        <w:r w:rsidR="00D97474">
          <w:rPr>
            <w:rFonts w:ascii="Times New Roman" w:eastAsia="Times New Roman" w:hAnsi="Times New Roman" w:cs="Times New Roman"/>
            <w:sz w:val="24"/>
            <w:szCs w:val="24"/>
          </w:rPr>
          <w:t>F</w:t>
        </w:r>
      </w:ins>
      <w:del w:id="347" w:author="Frank J. Rahel" w:date="2023-08-13T15:07:00Z">
        <w:r w:rsidRPr="00F84705" w:rsidDel="00D97474">
          <w:rPr>
            <w:rFonts w:ascii="Times New Roman" w:eastAsia="Times New Roman" w:hAnsi="Times New Roman" w:cs="Times New Roman"/>
            <w:sz w:val="24"/>
            <w:szCs w:val="24"/>
          </w:rPr>
          <w:delText xml:space="preserve">Additionally, </w:delText>
        </w:r>
        <w:r w:rsidR="002B0519" w:rsidRPr="00F84705" w:rsidDel="00D97474">
          <w:rPr>
            <w:rFonts w:ascii="Times New Roman" w:eastAsia="Times New Roman" w:hAnsi="Times New Roman" w:cs="Times New Roman"/>
            <w:sz w:val="24"/>
            <w:szCs w:val="24"/>
          </w:rPr>
          <w:delText>F</w:delText>
        </w:r>
      </w:del>
      <w:r w:rsidR="002B0519" w:rsidRPr="00F84705">
        <w:rPr>
          <w:rFonts w:ascii="Times New Roman" w:eastAsia="Times New Roman" w:hAnsi="Times New Roman" w:cs="Times New Roman"/>
          <w:sz w:val="24"/>
          <w:szCs w:val="24"/>
        </w:rPr>
        <w:t>ilterers</w:t>
      </w:r>
      <w:r w:rsidRPr="00F84705">
        <w:rPr>
          <w:rFonts w:ascii="Times New Roman" w:eastAsia="Times New Roman" w:hAnsi="Times New Roman" w:cs="Times New Roman"/>
          <w:sz w:val="24"/>
          <w:szCs w:val="24"/>
        </w:rPr>
        <w:t xml:space="preserve"> may serve as good baselines because</w:t>
      </w:r>
      <w:ins w:id="348" w:author="Frank J. Rahel" w:date="2023-08-13T15:08:00Z">
        <w:r w:rsidR="00D97474">
          <w:rPr>
            <w:rFonts w:ascii="Times New Roman" w:eastAsia="Times New Roman" w:hAnsi="Times New Roman" w:cs="Times New Roman"/>
            <w:sz w:val="24"/>
            <w:szCs w:val="24"/>
          </w:rPr>
          <w:t xml:space="preserve"> their main food source, </w:t>
        </w:r>
      </w:ins>
      <w:r w:rsidRPr="00F84705">
        <w:rPr>
          <w:rFonts w:ascii="Times New Roman" w:eastAsia="Times New Roman" w:hAnsi="Times New Roman" w:cs="Times New Roman"/>
          <w:sz w:val="24"/>
          <w:szCs w:val="24"/>
        </w:rPr>
        <w:t xml:space="preserve"> seston</w:t>
      </w:r>
      <w:ins w:id="349" w:author="Frank J. Rahel" w:date="2023-08-13T15:08:00Z">
        <w:r w:rsidR="00D97474">
          <w:rPr>
            <w:rFonts w:ascii="Times New Roman" w:eastAsia="Times New Roman" w:hAnsi="Times New Roman" w:cs="Times New Roman"/>
            <w:sz w:val="24"/>
            <w:szCs w:val="24"/>
          </w:rPr>
          <w:t>,</w:t>
        </w:r>
      </w:ins>
      <w:r w:rsidRPr="00F84705">
        <w:rPr>
          <w:rFonts w:ascii="Times New Roman" w:eastAsia="Times New Roman" w:hAnsi="Times New Roman" w:cs="Times New Roman"/>
          <w:sz w:val="24"/>
          <w:szCs w:val="24"/>
        </w:rPr>
        <w:t xml:space="preserve"> was the best basal resource compartment </w:t>
      </w:r>
      <w:r w:rsidR="009E7C5B" w:rsidRPr="00F84705">
        <w:rPr>
          <w:rFonts w:ascii="Times New Roman" w:eastAsia="Times New Roman" w:hAnsi="Times New Roman" w:cs="Times New Roman"/>
          <w:sz w:val="24"/>
          <w:szCs w:val="24"/>
        </w:rPr>
        <w:t xml:space="preserve">for </w:t>
      </w:r>
      <w:r w:rsidRPr="00F84705">
        <w:rPr>
          <w:rFonts w:ascii="Times New Roman" w:eastAsia="Times New Roman" w:hAnsi="Times New Roman" w:cs="Times New Roman"/>
          <w:sz w:val="24"/>
          <w:szCs w:val="24"/>
        </w:rPr>
        <w:t>remov</w:t>
      </w:r>
      <w:r w:rsidR="009E7C5B" w:rsidRPr="00F84705">
        <w:rPr>
          <w:rFonts w:ascii="Times New Roman" w:eastAsia="Times New Roman" w:hAnsi="Times New Roman" w:cs="Times New Roman"/>
          <w:sz w:val="24"/>
          <w:szCs w:val="24"/>
        </w:rPr>
        <w:t>ing</w:t>
      </w:r>
      <w:r w:rsidRPr="00F84705">
        <w:rPr>
          <w:rFonts w:ascii="Times New Roman" w:eastAsia="Times New Roman" w:hAnsi="Times New Roman" w:cs="Times New Roman"/>
          <w:sz w:val="24"/>
          <w:szCs w:val="24"/>
        </w:rPr>
        <w:t xml:space="preserve"> the influence of the environmental gradient on TP of fishes (Table 1). </w:t>
      </w:r>
    </w:p>
    <w:p w14:paraId="206D80C0" w14:textId="0074A847" w:rsidR="00A23148" w:rsidRPr="00F84705" w:rsidRDefault="00DF00A0" w:rsidP="009B1CD6">
      <w:pPr>
        <w:spacing w:before="240" w:after="240" w:line="360" w:lineRule="auto"/>
        <w:rPr>
          <w:rFonts w:ascii="Times New Roman" w:eastAsia="Times New Roman" w:hAnsi="Times New Roman" w:cs="Times New Roman"/>
          <w:sz w:val="24"/>
          <w:szCs w:val="24"/>
          <w:u w:val="single"/>
        </w:rPr>
      </w:pPr>
      <w:r w:rsidRPr="00F84705">
        <w:rPr>
          <w:rFonts w:ascii="Times New Roman" w:eastAsia="Times New Roman" w:hAnsi="Times New Roman" w:cs="Times New Roman"/>
          <w:sz w:val="24"/>
          <w:szCs w:val="24"/>
        </w:rPr>
        <w:t xml:space="preserve">Although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fit all four criteria, Hydropyschidae, the third taxonomic group with the lowest CV, effectively removed the influence of the longitudinal gradient on the TP of the five fishes in our </w:t>
      </w:r>
      <w:commentRangeStart w:id="350"/>
      <w:r w:rsidRPr="00F84705">
        <w:rPr>
          <w:rFonts w:ascii="Times New Roman" w:eastAsia="Times New Roman" w:hAnsi="Times New Roman" w:cs="Times New Roman"/>
          <w:sz w:val="24"/>
          <w:szCs w:val="24"/>
        </w:rPr>
        <w:t>study</w:t>
      </w:r>
      <w:commentRangeEnd w:id="350"/>
      <w:r w:rsidR="00D97474">
        <w:rPr>
          <w:rStyle w:val="CommentReference"/>
        </w:rPr>
        <w:commentReference w:id="350"/>
      </w:r>
      <w:r w:rsidRPr="00F84705">
        <w:rPr>
          <w:rFonts w:ascii="Times New Roman" w:eastAsia="Times New Roman" w:hAnsi="Times New Roman" w:cs="Times New Roman"/>
          <w:sz w:val="24"/>
          <w:szCs w:val="24"/>
        </w:rPr>
        <w:t xml:space="preserve"> (Table 1).  Successful removal of the influence of the longitudinal gradient on TP suggests that Hydropsychidae could be an effective baseline indicator even though it had higher within site CV values than Simuliidae.   Hydropsychidae </w:t>
      </w:r>
      <w:commentRangeStart w:id="351"/>
      <w:r w:rsidRPr="00F84705">
        <w:rPr>
          <w:rFonts w:ascii="Times New Roman" w:eastAsia="Times New Roman" w:hAnsi="Times New Roman" w:cs="Times New Roman"/>
          <w:sz w:val="24"/>
          <w:szCs w:val="24"/>
        </w:rPr>
        <w:t>were</w:t>
      </w:r>
      <w:commentRangeEnd w:id="351"/>
      <w:r w:rsidR="00D97474">
        <w:rPr>
          <w:rStyle w:val="CommentReference"/>
        </w:rPr>
        <w:commentReference w:id="351"/>
      </w:r>
      <w:r w:rsidRPr="00F84705">
        <w:rPr>
          <w:rFonts w:ascii="Times New Roman" w:eastAsia="Times New Roman" w:hAnsi="Times New Roman" w:cs="Times New Roman"/>
          <w:sz w:val="24"/>
          <w:szCs w:val="24"/>
        </w:rPr>
        <w:t xml:space="preserve"> categorized as omnivores in our study, but some species exhibit filter feeding strategies (</w:t>
      </w:r>
      <w:r w:rsidR="00931FEF" w:rsidRPr="00F84705">
        <w:rPr>
          <w:rFonts w:ascii="Times New Roman" w:eastAsia="Times New Roman" w:hAnsi="Times New Roman" w:cs="Times New Roman"/>
          <w:sz w:val="24"/>
          <w:szCs w:val="24"/>
        </w:rPr>
        <w:t>Fic</w:t>
      </w:r>
      <w:r w:rsidR="00ED0187" w:rsidRPr="00F84705">
        <w:rPr>
          <w:rFonts w:ascii="Times New Roman" w:eastAsia="Times New Roman" w:hAnsi="Times New Roman" w:cs="Times New Roman"/>
          <w:sz w:val="24"/>
          <w:szCs w:val="24"/>
        </w:rPr>
        <w:t>sor &amp; Csabai, 2021</w:t>
      </w:r>
      <w:r w:rsidRPr="00F84705">
        <w:rPr>
          <w:rFonts w:ascii="Times New Roman" w:eastAsia="Times New Roman" w:hAnsi="Times New Roman" w:cs="Times New Roman"/>
          <w:sz w:val="24"/>
          <w:szCs w:val="24"/>
        </w:rPr>
        <w:t>)</w:t>
      </w:r>
      <w:r w:rsidR="00207C80" w:rsidRPr="00F84705">
        <w:rPr>
          <w:rFonts w:ascii="Times New Roman" w:eastAsia="Times New Roman" w:hAnsi="Times New Roman" w:cs="Times New Roman"/>
          <w:sz w:val="24"/>
          <w:szCs w:val="24"/>
        </w:rPr>
        <w:t>.  Even though Hydropyschidae appears to</w:t>
      </w:r>
      <w:ins w:id="352" w:author="Frank J. Rahel" w:date="2023-08-13T15:08:00Z">
        <w:r w:rsidR="00D97474">
          <w:rPr>
            <w:rFonts w:ascii="Times New Roman" w:eastAsia="Times New Roman" w:hAnsi="Times New Roman" w:cs="Times New Roman"/>
            <w:sz w:val="24"/>
            <w:szCs w:val="24"/>
          </w:rPr>
          <w:t xml:space="preserve"> </w:t>
        </w:r>
      </w:ins>
      <w:r w:rsidR="00207C80" w:rsidRPr="00F84705">
        <w:rPr>
          <w:rFonts w:ascii="Times New Roman" w:eastAsia="Times New Roman" w:hAnsi="Times New Roman" w:cs="Times New Roman"/>
          <w:sz w:val="24"/>
          <w:szCs w:val="24"/>
        </w:rPr>
        <w:t xml:space="preserve"> effectively remove </w:t>
      </w:r>
      <w:r w:rsidR="000A1AF3" w:rsidRPr="00F84705">
        <w:rPr>
          <w:rFonts w:ascii="Times New Roman" w:eastAsia="Times New Roman" w:hAnsi="Times New Roman" w:cs="Times New Roman"/>
          <w:sz w:val="24"/>
          <w:szCs w:val="24"/>
        </w:rPr>
        <w:t xml:space="preserve">the influence of the longitudinal gradient on TP in our system, </w:t>
      </w:r>
      <w:r w:rsidR="007707F7" w:rsidRPr="00F84705">
        <w:rPr>
          <w:rFonts w:ascii="Times New Roman" w:eastAsia="Times New Roman" w:hAnsi="Times New Roman" w:cs="Times New Roman"/>
          <w:sz w:val="24"/>
          <w:szCs w:val="24"/>
        </w:rPr>
        <w:t xml:space="preserve">we advise caution </w:t>
      </w:r>
      <w:r w:rsidR="00E60499" w:rsidRPr="00F84705">
        <w:rPr>
          <w:rFonts w:ascii="Times New Roman" w:eastAsia="Times New Roman" w:hAnsi="Times New Roman" w:cs="Times New Roman"/>
          <w:sz w:val="24"/>
          <w:szCs w:val="24"/>
        </w:rPr>
        <w:t>when using Hydropyschidae in other systems</w:t>
      </w:r>
      <w:r w:rsidR="008A2D9E" w:rsidRPr="00F84705">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t>
      </w:r>
    </w:p>
    <w:p w14:paraId="23F0FCF9" w14:textId="77777777"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Conclusions</w:t>
      </w:r>
      <w:r w:rsidRPr="00F84705">
        <w:rPr>
          <w:rFonts w:ascii="Times New Roman" w:eastAsia="Times New Roman" w:hAnsi="Times New Roman" w:cs="Times New Roman"/>
          <w:sz w:val="24"/>
          <w:szCs w:val="24"/>
        </w:rPr>
        <w:tab/>
      </w:r>
    </w:p>
    <w:p w14:paraId="6F25B146" w14:textId="6655A65F" w:rsidR="00A23148" w:rsidRPr="0056545F" w:rsidRDefault="00DF00A0" w:rsidP="00AF64DF">
      <w:pPr>
        <w:spacing w:before="240" w:after="240" w:line="360" w:lineRule="auto"/>
        <w:ind w:firstLine="720"/>
        <w:rPr>
          <w:rFonts w:ascii="Times New Roman" w:eastAsia="Times New Roman" w:hAnsi="Times New Roman" w:cs="Times New Roman"/>
          <w:sz w:val="26"/>
          <w:szCs w:val="26"/>
        </w:rPr>
      </w:pPr>
      <w:r w:rsidRPr="00F84705">
        <w:rPr>
          <w:rFonts w:ascii="Times New Roman" w:eastAsia="Times New Roman" w:hAnsi="Times New Roman" w:cs="Times New Roman"/>
          <w:sz w:val="24"/>
          <w:szCs w:val="24"/>
        </w:rPr>
        <w:t xml:space="preserve">Studies calculating TP using stable isotopes have used </w:t>
      </w:r>
      <w:r w:rsidR="006550D5" w:rsidRPr="00F84705">
        <w:rPr>
          <w:rFonts w:ascii="Times New Roman" w:eastAsia="Times New Roman" w:hAnsi="Times New Roman" w:cs="Times New Roman"/>
          <w:sz w:val="24"/>
          <w:szCs w:val="24"/>
        </w:rPr>
        <w:t xml:space="preserve">10 </w:t>
      </w:r>
      <w:r w:rsidRPr="00F84705">
        <w:rPr>
          <w:rFonts w:ascii="Times New Roman" w:eastAsia="Times New Roman" w:hAnsi="Times New Roman" w:cs="Times New Roman"/>
          <w:sz w:val="24"/>
          <w:szCs w:val="24"/>
        </w:rPr>
        <w:t xml:space="preserve">major groups of baselines and 8 different methods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{"citationID":"lm3dBSZh","properties":{"formattedCitation":"(Kjeldgaard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i/>
          <w:sz w:val="24"/>
          <w:szCs w:val="24"/>
        </w:rPr>
        <w:t>.</w:t>
      </w:r>
      <w:r w:rsidRPr="00F84705">
        <w:rPr>
          <w:rFonts w:ascii="Times New Roman" w:eastAsia="Times New Roman" w:hAnsi="Times New Roman" w:cs="Times New Roman"/>
          <w:sz w:val="24"/>
          <w:szCs w:val="24"/>
        </w:rPr>
        <w:t xml:space="preserve"> More work on standardizing procedures will </w:t>
      </w:r>
      <w:r w:rsidR="00C211E5" w:rsidRPr="00F84705">
        <w:rPr>
          <w:rFonts w:ascii="Times New Roman" w:eastAsia="Times New Roman" w:hAnsi="Times New Roman" w:cs="Times New Roman"/>
          <w:sz w:val="24"/>
          <w:szCs w:val="24"/>
        </w:rPr>
        <w:t>reduce</w:t>
      </w:r>
      <w:r w:rsidRPr="00F84705">
        <w:rPr>
          <w:rFonts w:ascii="Times New Roman" w:eastAsia="Times New Roman" w:hAnsi="Times New Roman" w:cs="Times New Roman"/>
          <w:sz w:val="24"/>
          <w:szCs w:val="24"/>
        </w:rPr>
        <w:t xml:space="preserve"> variation in choices of baselines and methodology that complicates across-system syntheses of </w:t>
      </w:r>
      <w:r w:rsidRPr="00F84705">
        <w:rPr>
          <w:rFonts w:ascii="Times New Roman" w:eastAsia="Times New Roman" w:hAnsi="Times New Roman" w:cs="Times New Roman"/>
          <w:sz w:val="24"/>
          <w:szCs w:val="24"/>
        </w:rPr>
        <w:lastRenderedPageBreak/>
        <w:t>TP.</w:t>
      </w:r>
      <w:r w:rsidR="00462999" w:rsidRPr="00F84705">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{"citationID":"7cdZ8lsA","properties":{"formattedCitation":"(Kjeldgaard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 xml:space="preserve">Kjeldgaard et al. </w:t>
      </w:r>
      <w:r w:rsidR="00C211E5" w:rsidRPr="00F84705">
        <w:rPr>
          <w:rFonts w:ascii="Times New Roman" w:eastAsia="Times New Roman" w:hAnsi="Times New Roman" w:cs="Times New Roman"/>
          <w:noProof/>
          <w:sz w:val="24"/>
          <w:szCs w:val="24"/>
        </w:rPr>
        <w:t>(</w:t>
      </w:r>
      <w:r w:rsidR="00867AEC" w:rsidRPr="00F84705">
        <w:rPr>
          <w:rFonts w:ascii="Times New Roman" w:eastAsia="Times New Roman" w:hAnsi="Times New Roman" w:cs="Times New Roman"/>
          <w:noProof/>
          <w:sz w:val="24"/>
          <w:szCs w:val="24"/>
        </w:rPr>
        <w:t>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recommended that the first decision when calculating TP should be the selection of an appropriate baseline.  The </w:t>
      </w:r>
      <w:ins w:id="353" w:author="Frank J. Rahel" w:date="2023-08-13T15:19:00Z">
        <w:r w:rsidR="00344E43">
          <w:rPr>
            <w:rFonts w:ascii="Times New Roman" w:eastAsia="Times New Roman" w:hAnsi="Times New Roman" w:cs="Times New Roman"/>
            <w:sz w:val="24"/>
            <w:szCs w:val="24"/>
          </w:rPr>
          <w:t>four</w:t>
        </w:r>
      </w:ins>
      <w:del w:id="354" w:author="Frank J. Rahel" w:date="2023-08-13T15:19:00Z">
        <w:r w:rsidRPr="00F84705" w:rsidDel="00344E43">
          <w:rPr>
            <w:rFonts w:ascii="Times New Roman" w:eastAsia="Times New Roman" w:hAnsi="Times New Roman" w:cs="Times New Roman"/>
            <w:sz w:val="24"/>
            <w:szCs w:val="24"/>
          </w:rPr>
          <w:delText>4</w:delText>
        </w:r>
      </w:del>
      <w:r w:rsidRPr="00F84705">
        <w:rPr>
          <w:rFonts w:ascii="Times New Roman" w:eastAsia="Times New Roman" w:hAnsi="Times New Roman" w:cs="Times New Roman"/>
          <w:sz w:val="24"/>
          <w:szCs w:val="24"/>
        </w:rPr>
        <w:t xml:space="preserve"> criteria proposed by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{"citationID":"IvXBwSZb","properties":{"formattedCitation":"(Kristensen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combined with our adjustment</w:t>
      </w:r>
      <w:r w:rsidR="00A12B75" w:rsidRPr="00F84705">
        <w:rPr>
          <w:rFonts w:ascii="Times New Roman" w:eastAsia="Times New Roman" w:hAnsi="Times New Roman" w:cs="Times New Roman"/>
          <w:sz w:val="24"/>
          <w:szCs w:val="24"/>
        </w:rPr>
        <w:t xml:space="preserve">s </w:t>
      </w:r>
      <w:r w:rsidR="00065B30" w:rsidRPr="00F84705">
        <w:rPr>
          <w:rFonts w:ascii="Times New Roman" w:eastAsia="Times New Roman" w:hAnsi="Times New Roman" w:cs="Times New Roman"/>
          <w:sz w:val="24"/>
          <w:szCs w:val="24"/>
        </w:rPr>
        <w:t xml:space="preserve">(i.e., assessments along geographic not just land-use </w:t>
      </w:r>
      <w:del w:id="355" w:author="Frank J. Rahel" w:date="2023-08-13T15:19:00Z">
        <w:r w:rsidR="00065B30" w:rsidRPr="00F84705" w:rsidDel="00344E43">
          <w:rPr>
            <w:rFonts w:ascii="Times New Roman" w:eastAsia="Times New Roman" w:hAnsi="Times New Roman" w:cs="Times New Roman"/>
            <w:sz w:val="24"/>
            <w:szCs w:val="24"/>
          </w:rPr>
          <w:delText>gradeints</w:delText>
        </w:r>
      </w:del>
      <w:ins w:id="356" w:author="Frank J. Rahel" w:date="2023-08-13T15:19:00Z">
        <w:r w:rsidR="00344E43" w:rsidRPr="00F84705">
          <w:rPr>
            <w:rFonts w:ascii="Times New Roman" w:eastAsia="Times New Roman" w:hAnsi="Times New Roman" w:cs="Times New Roman"/>
            <w:sz w:val="24"/>
            <w:szCs w:val="24"/>
          </w:rPr>
          <w:t>gradients</w:t>
        </w:r>
      </w:ins>
      <w:r w:rsidR="00065B30" w:rsidRPr="00F84705">
        <w:rPr>
          <w:rFonts w:ascii="Times New Roman" w:eastAsia="Times New Roman" w:hAnsi="Times New Roman" w:cs="Times New Roman"/>
          <w:sz w:val="24"/>
          <w:szCs w:val="24"/>
        </w:rPr>
        <w:t xml:space="preserve">, and </w:t>
      </w:r>
      <w:r w:rsidR="005630DB" w:rsidRPr="00F84705">
        <w:rPr>
          <w:rFonts w:ascii="Times New Roman" w:eastAsia="Times New Roman" w:hAnsi="Times New Roman" w:cs="Times New Roman"/>
          <w:sz w:val="24"/>
          <w:szCs w:val="24"/>
        </w:rPr>
        <w:t xml:space="preserve">evaluation of fish </w:t>
      </w:r>
      <w:ins w:id="357" w:author="Frank J. Rahel" w:date="2023-08-13T15:20:00Z">
        <w:r w:rsidR="00344E43">
          <w:rPr>
            <w:rFonts w:ascii="Times New Roman" w:eastAsia="Times New Roman" w:hAnsi="Times New Roman" w:cs="Times New Roman"/>
            <w:sz w:val="24"/>
            <w:szCs w:val="24"/>
          </w:rPr>
          <w:t>diet composition</w:t>
        </w:r>
      </w:ins>
      <w:del w:id="358" w:author="Frank J. Rahel" w:date="2023-08-13T15:20:00Z">
        <w:r w:rsidR="005630DB" w:rsidRPr="00F84705" w:rsidDel="00344E43">
          <w:rPr>
            <w:rFonts w:ascii="Times New Roman" w:eastAsia="Times New Roman" w:hAnsi="Times New Roman" w:cs="Times New Roman"/>
            <w:sz w:val="24"/>
            <w:szCs w:val="24"/>
          </w:rPr>
          <w:delText>consumption</w:delText>
        </w:r>
      </w:del>
      <w:r w:rsidR="005630DB" w:rsidRPr="00F84705">
        <w:rPr>
          <w:rFonts w:ascii="Times New Roman" w:eastAsia="Times New Roman" w:hAnsi="Times New Roman" w:cs="Times New Roman"/>
          <w:sz w:val="24"/>
          <w:szCs w:val="24"/>
        </w:rPr>
        <w:t xml:space="preserve"> using stomach contents</w:t>
      </w:r>
      <w:r w:rsidR="008A6CCC" w:rsidRPr="00F84705">
        <w:rPr>
          <w:rFonts w:ascii="Times New Roman" w:eastAsia="Times New Roman" w:hAnsi="Times New Roman" w:cs="Times New Roman"/>
          <w:sz w:val="24"/>
          <w:szCs w:val="24"/>
        </w:rPr>
        <w:t xml:space="preserve">) present a promising standardized approach for selecting </w:t>
      </w:r>
      <w:ins w:id="359" w:author="Frank J. Rahel" w:date="2023-08-13T15:20:00Z">
        <w:r w:rsidR="00344E43">
          <w:rPr>
            <w:rFonts w:ascii="Times New Roman" w:eastAsia="Times New Roman" w:hAnsi="Times New Roman" w:cs="Times New Roman"/>
            <w:sz w:val="24"/>
            <w:szCs w:val="24"/>
          </w:rPr>
          <w:t xml:space="preserve">a </w:t>
        </w:r>
      </w:ins>
      <w:r w:rsidR="008A6CCC" w:rsidRPr="00F84705">
        <w:rPr>
          <w:rFonts w:ascii="Times New Roman" w:eastAsia="Times New Roman" w:hAnsi="Times New Roman" w:cs="Times New Roman"/>
          <w:sz w:val="24"/>
          <w:szCs w:val="24"/>
        </w:rPr>
        <w:t>suitable baseline</w:t>
      </w:r>
      <w:r w:rsidR="0057169F" w:rsidRPr="00F84705">
        <w:rPr>
          <w:rFonts w:ascii="Times New Roman" w:eastAsia="Times New Roman" w:hAnsi="Times New Roman" w:cs="Times New Roman"/>
          <w:sz w:val="24"/>
          <w:szCs w:val="24"/>
        </w:rPr>
        <w:t xml:space="preserve">.  Using </w:t>
      </w:r>
      <w:r w:rsidRPr="00F84705">
        <w:rPr>
          <w:rFonts w:ascii="Times New Roman" w:eastAsia="Times New Roman" w:hAnsi="Times New Roman" w:cs="Times New Roman"/>
          <w:sz w:val="24"/>
          <w:szCs w:val="24"/>
        </w:rPr>
        <w:t xml:space="preserve">this approach, we found </w:t>
      </w:r>
      <w:r w:rsidR="00C211E5" w:rsidRPr="00F84705">
        <w:rPr>
          <w:rFonts w:ascii="Times New Roman" w:eastAsia="Times New Roman" w:hAnsi="Times New Roman" w:cs="Times New Roman"/>
          <w:sz w:val="24"/>
          <w:szCs w:val="24"/>
        </w:rPr>
        <w:t>evidence</w:t>
      </w:r>
      <w:r w:rsidRPr="00F84705">
        <w:rPr>
          <w:rFonts w:ascii="Times New Roman" w:eastAsia="Times New Roman" w:hAnsi="Times New Roman" w:cs="Times New Roman"/>
          <w:sz w:val="24"/>
          <w:szCs w:val="24"/>
        </w:rPr>
        <w:t xml:space="preserve"> that the taxonomic group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w:t>
      </w:r>
      <w:commentRangeStart w:id="360"/>
      <w:r w:rsidR="000B3C5C" w:rsidRPr="00F84705">
        <w:rPr>
          <w:rFonts w:ascii="Times New Roman" w:eastAsia="Times New Roman" w:hAnsi="Times New Roman" w:cs="Times New Roman"/>
          <w:sz w:val="24"/>
          <w:szCs w:val="24"/>
        </w:rPr>
        <w:t>Filterers</w:t>
      </w:r>
      <w:commentRangeEnd w:id="360"/>
      <w:r w:rsidR="00344E43">
        <w:rPr>
          <w:rStyle w:val="CommentReference"/>
        </w:rPr>
        <w:commentReference w:id="360"/>
      </w:r>
      <w:r w:rsidRPr="00F84705">
        <w:rPr>
          <w:rFonts w:ascii="Times New Roman" w:eastAsia="Times New Roman" w:hAnsi="Times New Roman" w:cs="Times New Roman"/>
          <w:sz w:val="24"/>
          <w:szCs w:val="24"/>
        </w:rPr>
        <w:t xml:space="preserve">) may be an adequate baseline for temperate streams where </w:t>
      </w:r>
      <w:ins w:id="361" w:author="Frank J. Rahel" w:date="2023-08-13T15:24:00Z">
        <w:r w:rsidR="00344E43">
          <w:rPr>
            <w:rFonts w:ascii="Times New Roman" w:eastAsia="Times New Roman" w:hAnsi="Times New Roman" w:cs="Times New Roman"/>
            <w:sz w:val="24"/>
            <w:szCs w:val="24"/>
          </w:rPr>
          <w:t xml:space="preserve">other </w:t>
        </w:r>
      </w:ins>
      <w:del w:id="362" w:author="Frank J. Rahel" w:date="2023-08-13T15:25:00Z">
        <w:r w:rsidRPr="00F84705" w:rsidDel="00C24DBE">
          <w:rPr>
            <w:rFonts w:ascii="Times New Roman" w:eastAsia="Times New Roman" w:hAnsi="Times New Roman" w:cs="Times New Roman"/>
            <w:sz w:val="24"/>
            <w:szCs w:val="24"/>
          </w:rPr>
          <w:delText>sufficiently distributed and long-lived</w:delText>
        </w:r>
      </w:del>
      <w:del w:id="363" w:author="Frank J. Rahel" w:date="2023-08-13T15:26:00Z">
        <w:r w:rsidRPr="00F84705" w:rsidDel="00C24DBE">
          <w:rPr>
            <w:rFonts w:ascii="Times New Roman" w:eastAsia="Times New Roman" w:hAnsi="Times New Roman" w:cs="Times New Roman"/>
            <w:sz w:val="24"/>
            <w:szCs w:val="24"/>
          </w:rPr>
          <w:delText xml:space="preserve"> </w:delText>
        </w:r>
      </w:del>
      <w:bookmarkStart w:id="364" w:name="_GoBack"/>
      <w:bookmarkEnd w:id="364"/>
      <w:r w:rsidRPr="00F84705">
        <w:rPr>
          <w:rFonts w:ascii="Times New Roman" w:eastAsia="Times New Roman" w:hAnsi="Times New Roman" w:cs="Times New Roman"/>
          <w:sz w:val="24"/>
          <w:szCs w:val="24"/>
        </w:rPr>
        <w:t>macroinvertebrate</w:t>
      </w:r>
      <w:ins w:id="365" w:author="Frank J. Rahel" w:date="2023-08-13T15:25:00Z">
        <w:r w:rsidR="00C24DBE">
          <w:rPr>
            <w:rFonts w:ascii="Times New Roman" w:eastAsia="Times New Roman" w:hAnsi="Times New Roman" w:cs="Times New Roman"/>
            <w:sz w:val="24"/>
            <w:szCs w:val="24"/>
          </w:rPr>
          <w:t xml:space="preserve"> baseline candidates </w:t>
        </w:r>
      </w:ins>
      <w:del w:id="366" w:author="Frank J. Rahel" w:date="2023-08-13T15:26:00Z">
        <w:r w:rsidRPr="00F84705" w:rsidDel="00C24DBE">
          <w:rPr>
            <w:rFonts w:ascii="Times New Roman" w:eastAsia="Times New Roman" w:hAnsi="Times New Roman" w:cs="Times New Roman"/>
            <w:sz w:val="24"/>
            <w:szCs w:val="24"/>
          </w:rPr>
          <w:delText xml:space="preserve">s </w:delText>
        </w:r>
      </w:del>
      <w:r w:rsidRPr="00F84705">
        <w:rPr>
          <w:rFonts w:ascii="Times New Roman" w:eastAsia="Times New Roman" w:hAnsi="Times New Roman" w:cs="Times New Roman"/>
          <w:sz w:val="24"/>
          <w:szCs w:val="24"/>
        </w:rPr>
        <w:t xml:space="preserve">are </w:t>
      </w:r>
      <w:ins w:id="367" w:author="Frank J. Rahel" w:date="2023-08-13T15:26:00Z">
        <w:r w:rsidR="00C24DBE">
          <w:rPr>
            <w:rFonts w:ascii="Times New Roman" w:eastAsia="Times New Roman" w:hAnsi="Times New Roman" w:cs="Times New Roman"/>
            <w:sz w:val="24"/>
            <w:szCs w:val="24"/>
          </w:rPr>
          <w:t>not widely distributed</w:t>
        </w:r>
      </w:ins>
      <w:commentRangeStart w:id="368"/>
      <w:del w:id="369" w:author="Frank J. Rahel" w:date="2023-08-13T15:26:00Z">
        <w:r w:rsidRPr="00F84705" w:rsidDel="00C24DBE">
          <w:rPr>
            <w:rFonts w:ascii="Times New Roman" w:eastAsia="Times New Roman" w:hAnsi="Times New Roman" w:cs="Times New Roman"/>
            <w:sz w:val="24"/>
            <w:szCs w:val="24"/>
          </w:rPr>
          <w:delText>absent</w:delText>
        </w:r>
      </w:del>
      <w:commentRangeEnd w:id="368"/>
      <w:r w:rsidR="00344E43">
        <w:rPr>
          <w:rStyle w:val="CommentReference"/>
        </w:rPr>
        <w:commentReference w:id="368"/>
      </w:r>
      <w:r w:rsidRPr="00F84705">
        <w:rPr>
          <w:rFonts w:ascii="Times New Roman" w:eastAsia="Times New Roman" w:hAnsi="Times New Roman" w:cs="Times New Roman"/>
          <w:sz w:val="24"/>
          <w:szCs w:val="24"/>
        </w:rPr>
        <w:t xml:space="preserve">. Additional studies in other regions </w:t>
      </w:r>
      <w:r w:rsidR="00C211E5" w:rsidRPr="00F84705">
        <w:rPr>
          <w:rFonts w:ascii="Times New Roman" w:eastAsia="Times New Roman" w:hAnsi="Times New Roman" w:cs="Times New Roman"/>
          <w:sz w:val="24"/>
          <w:szCs w:val="24"/>
        </w:rPr>
        <w:t xml:space="preserve">are needed to </w:t>
      </w:r>
      <w:r w:rsidRPr="00F84705">
        <w:rPr>
          <w:rFonts w:ascii="Times New Roman" w:eastAsia="Times New Roman" w:hAnsi="Times New Roman" w:cs="Times New Roman"/>
          <w:sz w:val="24"/>
          <w:szCs w:val="24"/>
        </w:rPr>
        <w:t>further validate the use of this approach.</w:t>
      </w:r>
    </w:p>
    <w:p w14:paraId="140EBBF3"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144D13F3"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 xml:space="preserve">Acknowledgements </w:t>
      </w:r>
    </w:p>
    <w:p w14:paraId="401DD4AA" w14:textId="3928AC9B" w:rsidR="00867AEC" w:rsidRPr="0056545F" w:rsidRDefault="00DF00A0" w:rsidP="0056545F">
      <w:pPr>
        <w:spacing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The University of Wyoming Biodiversity Institute provided funding for this research. </w:t>
      </w:r>
      <w:r w:rsidRPr="0056545F">
        <w:rPr>
          <w:rFonts w:ascii="Calibri" w:eastAsia="Calibri" w:hAnsi="Calibri" w:cs="Calibri"/>
          <w:sz w:val="24"/>
          <w:szCs w:val="24"/>
        </w:rPr>
        <w:t>﻿</w:t>
      </w:r>
      <w:r w:rsidRPr="0056545F">
        <w:rPr>
          <w:rFonts w:ascii="Times New Roman" w:eastAsia="Times New Roman" w:hAnsi="Times New Roman" w:cs="Times New Roman"/>
          <w:sz w:val="24"/>
          <w:szCs w:val="24"/>
        </w:rPr>
        <w:t xml:space="preserve">Fish were collected under University of Wyoming IACUC Protocol #20160630FR00245-01, and in accordance with Wyoming Game and Fish Department Chapter 33 permit #1077. NTB was supported by a Wyoming Undergraduate Research Scholars Fellowship. </w:t>
      </w:r>
      <w:r w:rsidR="00867AEC" w:rsidRPr="0056545F">
        <w:rPr>
          <w:rFonts w:ascii="Times New Roman" w:eastAsia="Times New Roman" w:hAnsi="Times New Roman" w:cs="Times New Roman"/>
          <w:sz w:val="24"/>
          <w:szCs w:val="24"/>
        </w:rPr>
        <w:t xml:space="preserve">BMM was funded under Assistance Agreement No. 839401101 awarded by the U.S. Environmental Protection Agency to the University of Wisconsin Aquatic Sciences </w:t>
      </w:r>
      <w:commentRangeStart w:id="370"/>
      <w:r w:rsidR="00867AEC" w:rsidRPr="0056545F">
        <w:rPr>
          <w:rFonts w:ascii="Times New Roman" w:eastAsia="Times New Roman" w:hAnsi="Times New Roman" w:cs="Times New Roman"/>
          <w:sz w:val="24"/>
          <w:szCs w:val="24"/>
        </w:rPr>
        <w:t>Center</w:t>
      </w:r>
      <w:commentRangeEnd w:id="370"/>
      <w:r w:rsidR="009914E5">
        <w:rPr>
          <w:rStyle w:val="CommentReference"/>
        </w:rPr>
        <w:commentReference w:id="370"/>
      </w:r>
      <w:r w:rsidR="00867AEC" w:rsidRPr="0056545F">
        <w:rPr>
          <w:rFonts w:ascii="Times New Roman" w:eastAsia="Times New Roman" w:hAnsi="Times New Roman" w:cs="Times New Roman"/>
          <w:sz w:val="24"/>
          <w:szCs w:val="24"/>
        </w:rPr>
        <w:t xml:space="preserve">. It has not been formally reviewed by EPA. The views expressed in this document are solely those of the authors and do not necessarily reflect those of the Agency. EPA does not endorse any products or commercial services mentioned in this publication. </w:t>
      </w:r>
    </w:p>
    <w:p w14:paraId="6C030D5E" w14:textId="5374641C" w:rsidR="00A23148" w:rsidRPr="0056545F" w:rsidRDefault="00A23148" w:rsidP="00FB1D3E">
      <w:pPr>
        <w:spacing w:before="240" w:after="240" w:line="360" w:lineRule="auto"/>
        <w:rPr>
          <w:rFonts w:ascii="Times New Roman" w:eastAsia="Times New Roman" w:hAnsi="Times New Roman" w:cs="Times New Roman"/>
          <w:sz w:val="24"/>
          <w:szCs w:val="24"/>
          <w:lang w:val="en-US"/>
        </w:rPr>
      </w:pPr>
    </w:p>
    <w:p w14:paraId="4C24C2EA" w14:textId="05C3012A" w:rsidR="00FB1D3E" w:rsidRPr="0056545F" w:rsidRDefault="00FB1D3E" w:rsidP="00FB1D3E">
      <w:pPr>
        <w:spacing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br w:type="page"/>
      </w:r>
    </w:p>
    <w:p w14:paraId="2510676D" w14:textId="77777777" w:rsidR="00A23148" w:rsidRPr="0056545F" w:rsidRDefault="00A23148" w:rsidP="00FB1D3E">
      <w:pPr>
        <w:spacing w:before="240" w:after="240" w:line="240" w:lineRule="auto"/>
        <w:rPr>
          <w:rFonts w:ascii="Times New Roman" w:eastAsia="Times New Roman" w:hAnsi="Times New Roman" w:cs="Times New Roman"/>
          <w:b/>
          <w:sz w:val="24"/>
          <w:szCs w:val="24"/>
        </w:rPr>
      </w:pPr>
    </w:p>
    <w:p w14:paraId="395656E9" w14:textId="77777777" w:rsidR="00A23148" w:rsidRPr="0056545F" w:rsidRDefault="00DF00A0" w:rsidP="00FB1D3E">
      <w:pPr>
        <w:spacing w:before="240" w:after="240" w:line="240" w:lineRule="auto"/>
        <w:rPr>
          <w:rFonts w:ascii="Times New Roman" w:eastAsia="Times New Roman" w:hAnsi="Times New Roman" w:cs="Times New Roman"/>
          <w:b/>
          <w:sz w:val="24"/>
          <w:szCs w:val="24"/>
        </w:rPr>
      </w:pPr>
      <w:commentRangeStart w:id="371"/>
      <w:r w:rsidRPr="0056545F">
        <w:rPr>
          <w:rFonts w:ascii="Times New Roman" w:eastAsia="Times New Roman" w:hAnsi="Times New Roman" w:cs="Times New Roman"/>
          <w:b/>
          <w:sz w:val="24"/>
          <w:szCs w:val="24"/>
        </w:rPr>
        <w:t>References</w:t>
      </w:r>
      <w:commentRangeEnd w:id="371"/>
      <w:r w:rsidR="009914E5">
        <w:rPr>
          <w:rStyle w:val="CommentReference"/>
        </w:rPr>
        <w:commentReference w:id="371"/>
      </w:r>
    </w:p>
    <w:p w14:paraId="7F29EE08" w14:textId="77777777" w:rsidR="0056545F" w:rsidRPr="0056545F" w:rsidRDefault="00867AEC" w:rsidP="0056545F">
      <w:pPr>
        <w:pStyle w:val="Bibliography"/>
        <w:rPr>
          <w:rFonts w:ascii="Times New Roman" w:hAnsi="Times New Roman" w:cs="Times New Roman"/>
          <w:sz w:val="24"/>
        </w:rPr>
      </w:pPr>
      <w:r w:rsidRPr="0056545F">
        <w:rPr>
          <w:rFonts w:ascii="Times New Roman" w:eastAsia="Times New Roman" w:hAnsi="Times New Roman" w:cs="Times New Roman"/>
          <w:sz w:val="24"/>
          <w:szCs w:val="24"/>
        </w:rPr>
        <w:fldChar w:fldCharType="begin"/>
      </w:r>
      <w:r w:rsidRPr="0056545F">
        <w:rPr>
          <w:rFonts w:ascii="Times New Roman" w:eastAsia="Times New Roman" w:hAnsi="Times New Roman" w:cs="Times New Roman"/>
          <w:sz w:val="24"/>
          <w:szCs w:val="24"/>
        </w:rPr>
        <w:instrText xml:space="preserve"> ADDIN ZOTERO_BIBL {"uncited":[],"omitted":[],"custom":[]} CSL_BIBLIOGRAPHY </w:instrText>
      </w:r>
      <w:r w:rsidRPr="0056545F">
        <w:rPr>
          <w:rFonts w:ascii="Times New Roman" w:eastAsia="Times New Roman" w:hAnsi="Times New Roman" w:cs="Times New Roman"/>
          <w:sz w:val="24"/>
          <w:szCs w:val="24"/>
        </w:rPr>
        <w:fldChar w:fldCharType="separate"/>
      </w:r>
      <w:r w:rsidR="0056545F" w:rsidRPr="0056545F">
        <w:rPr>
          <w:rFonts w:ascii="Times New Roman" w:hAnsi="Times New Roman" w:cs="Times New Roman"/>
          <w:sz w:val="24"/>
        </w:rPr>
        <w:t>Anderson, C., and G. Cabana. 2005. N in riverine food webs: effects of N inputs from agricultural watersheds. Canadian Journal of Fisheries and Aquatic Sciences 62:333–340.</w:t>
      </w:r>
    </w:p>
    <w:p w14:paraId="069D9D6C"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Anderson, C., and G. Cabana. 2007. Estimating the trophic position of aquatic consumers in river food webs using stable nitrogen isotopes. Journal of the North American Benthological Society 26:273–285.</w:t>
      </w:r>
    </w:p>
    <w:p w14:paraId="67ACFD17"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Barnes, C., S. Jennings, N. V. Polunin, and J. E. Lancaster. 2008. The importance of quantifying inherent variability when interpreting stable isotope field data. Oecologia 155:227–235.</w:t>
      </w:r>
    </w:p>
    <w:p w14:paraId="727658C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Bergfur, J., R. K. Johnson, L. Sandin, and W. Goedkoop. 2009. Effects of nutrient enrichment on C and N stable isotope ratios of invertebrates, fish and their food resources in boreal streams. Hydrobiologia 628:67–79.</w:t>
      </w:r>
    </w:p>
    <w:p w14:paraId="4138F36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Cabana, G., and J. B. Rasmussen. 1996. Comparison of aquatic food chains using nitrogen isotopes. Proceedings of the National Academy of Sciences of the United States of America 93:10844–10847.</w:t>
      </w:r>
    </w:p>
    <w:p w14:paraId="40DEB546"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Chappuis, E., V. Seriñá, E. Martí, E. Ballesteros, and E. Gacia. 2017. Decrypting stable-isotope (δ13C and δ15N) variability in aquatic plants. Freshwater Biology:1–12.</w:t>
      </w:r>
    </w:p>
    <w:p w14:paraId="3ADD05C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Chevene, F., S. Dolédec, and D. Chessel. 1994. A fuzzy coding approach for the analysis of long‐term ecological data. Freshwater Biology 31:295–309.</w:t>
      </w:r>
    </w:p>
    <w:p w14:paraId="4C32E0A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Cortés, E. 1997. A critical review of methods of studying fish feeding based on analysis of stomach contents: application to elasmobranch fishes. Canadian Journal of Fisheries and Aquatic Sciences 54:726–738.</w:t>
      </w:r>
    </w:p>
    <w:p w14:paraId="56E2610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DeNiro, M. J., and S. Epstein. 1981. Influence of diet on the distribution of nitrogen isotopes in animals. Geochimica et cosmochimica acta 45:341–351.</w:t>
      </w:r>
    </w:p>
    <w:p w14:paraId="45B23ADD"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Di Lascio, A., L. Rossi, P. Carlino, E. Calizza, D. Rossi, and M. L. Costantini. 2013. Stable isotope variation in macroinvertebrates indicates anthropogenic disturbance along an urban stretch of the river Tiber (Rome, Italy). Ecological Indicators 28:107–114.</w:t>
      </w:r>
    </w:p>
    <w:p w14:paraId="618915E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Govender, N., A. J. Smit, and R. Perissinotto. 2011. Trophic functioning of the St. Lucia estuarine lake during a drought phase assessed using stable isotopes. Estuarine, Coastal and Shelf Science 93:87–97.</w:t>
      </w:r>
    </w:p>
    <w:p w14:paraId="63198AF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Hickerson, B. T., B. M. Maitland, and A. W. Walters. 2019. Effects of multiple nonnative fish on an imperiled cyprinid, Hornyhead Chub </w:t>
      </w:r>
      <w:r w:rsidRPr="0056545F">
        <w:rPr>
          <w:rFonts w:ascii="Times New Roman" w:hAnsi="Times New Roman" w:cs="Times New Roman"/>
          <w:i/>
          <w:iCs/>
          <w:sz w:val="24"/>
        </w:rPr>
        <w:t>Nocomis biguttatus</w:t>
      </w:r>
      <w:r w:rsidRPr="0056545F">
        <w:rPr>
          <w:rFonts w:ascii="Times New Roman" w:hAnsi="Times New Roman" w:cs="Times New Roman"/>
          <w:sz w:val="24"/>
        </w:rPr>
        <w:t>. Transactions of the American Fisheries Society 148:1132–1145.</w:t>
      </w:r>
    </w:p>
    <w:p w14:paraId="65F610D5"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Jardine, T. D., W. L. Hadwen, S. K. Hamilton, S. Hladyz, S. M. Mitrovic, K. A. Kidd, W. Y. Tsoi, M. Spears, D. P. Westhorpe, and V. M. Fry. 2014. Understanding and overcoming baseline isotopic variability in running waters. River Research and Applications 30:155–165.</w:t>
      </w:r>
    </w:p>
    <w:p w14:paraId="2BF09E10"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Kelso, J. E., and M. A. Baker. 2016. Filtering with a drill pump: An efficient method to collect suspended sediment. Journal of the American Water Resources Association 52:262–268.</w:t>
      </w:r>
    </w:p>
    <w:p w14:paraId="48EC87C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Kirk, M. A., B. M. Maitland, B. T. Hickerson, A. W. Walters, and F. J. Rahel. 2022. Climatic drivers and ecological impacts of a rapid range expansion by non-native smallmouth bass. Biological Invasions 24:1311–1326.</w:t>
      </w:r>
    </w:p>
    <w:p w14:paraId="3520DCF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Kjeldgaard, M. K., J. A. Hewlett, and M. D. Eubanks. 2021. Widespread variation in stable isotope trophic position estimates: patterns, causes, and potential consequences. Ecological Monographs 91.</w:t>
      </w:r>
    </w:p>
    <w:p w14:paraId="48C8DD9F"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Kristensen, P. B., T. Riis, H. E. Dylmer, E. A. Kristensen, and M. Meerhoff. 2016. Baseline identification in stable-isotope studies of temperate lotic systems and implications for calculated trophic positions. Freshwater Science 35:909–921.</w:t>
      </w:r>
    </w:p>
    <w:p w14:paraId="5CEAEEF5"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Lake, J. L., R. A. McKinney, F. A. Osterman, R. J. Pruell, J. Kiddon, S. A. Ryba, and A. D. Libby. 2001. Stable nitrogen isotopes as indicators of anthropogenic activities in small freshwater systems. Canadian Journal of Fisheries and Aquatic Sciences 58:870–878.</w:t>
      </w:r>
    </w:p>
    <w:p w14:paraId="3BDE10CF"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Lepak, R. F., J. C. Hoffman, S. E. Janssen, D. P. Krabbenhoft, J. M. Ogorek, J. F. DeWild, M. T. Tate, C. L. Babiarz, R. Yin, E. W. Murphy, D. R. Engstrom, and J. P. Hurley. 2019. Mercury source changes and food web shifts alter contamination signatures of predatory fish from Lake Michigan. Proceedings of the National Academy of Sciences 116:23600–23608.</w:t>
      </w:r>
    </w:p>
    <w:p w14:paraId="5137ACF1" w14:textId="72AB83CB"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Maitland, B. M. 2020. Isotopic Ecology of Aquatic Communities Along the Rocky Mountains— Great Plains Ecotone. University of Wyoming.</w:t>
      </w:r>
      <w:r w:rsidR="009914E5">
        <w:rPr>
          <w:rFonts w:ascii="Times New Roman" w:hAnsi="Times New Roman" w:cs="Times New Roman"/>
          <w:sz w:val="24"/>
        </w:rPr>
        <w:t xml:space="preserve">    </w:t>
      </w:r>
    </w:p>
    <w:p w14:paraId="5FF267ED"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Martínez del Rio, C., N. Wolf, S. A. Carleton, and L. Z. Gannes. 2009. Isotopic ecology ten years after a call for more laboratory experiments. Biological Reviews 84:91–111.</w:t>
      </w:r>
    </w:p>
    <w:p w14:paraId="7189C8C9"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Mayer, B., E. W. Boyer, C. Goodale, N. A. Jaworski, N. Van Breemen, R. W. Howarth, S. Seitzinger, G. Billen, K. Lajtha, K. Nadelhoffer, and others. 2002. Sources of nitrate in rivers draining sixteen watersheds in the northeastern US: Isotopic constraints. Biogeochemistry 57:171–197.</w:t>
      </w:r>
    </w:p>
    <w:p w14:paraId="4DE8B11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McHuron, E. A., S. H. Peterson, and T. M. O’Hara. 2018. Chapter 2 - Feeding Ecology Tools to Assess Contaminant Exposure in Coastal Mammals. Pages 39–74 </w:t>
      </w:r>
      <w:r w:rsidRPr="0056545F">
        <w:rPr>
          <w:rFonts w:ascii="Times New Roman" w:hAnsi="Times New Roman" w:cs="Times New Roman"/>
          <w:i/>
          <w:iCs/>
          <w:sz w:val="24"/>
        </w:rPr>
        <w:t>in</w:t>
      </w:r>
      <w:r w:rsidRPr="0056545F">
        <w:rPr>
          <w:rFonts w:ascii="Times New Roman" w:hAnsi="Times New Roman" w:cs="Times New Roman"/>
          <w:sz w:val="24"/>
        </w:rPr>
        <w:t xml:space="preserve"> M. C. Fossi and C. Panti, editors. Marine Mammal Ecotoxicology. Academic Press.</w:t>
      </w:r>
    </w:p>
    <w:p w14:paraId="72DFAD87"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Merritt, R. W., K. W. Cummins, and M. B. Berg. 2008. An introduction to the aquatic insects of North America. Kendall/Hunt Publishing Company, Dubuque, Iowa.</w:t>
      </w:r>
    </w:p>
    <w:p w14:paraId="0A1107E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Minagawa, M., and E. Wada. 1984. Stepwise enrichment of </w:t>
      </w:r>
      <w:r w:rsidRPr="0056545F">
        <w:rPr>
          <w:rFonts w:ascii="Times New Roman" w:hAnsi="Times New Roman" w:cs="Times New Roman"/>
          <w:sz w:val="24"/>
          <w:vertAlign w:val="superscript"/>
        </w:rPr>
        <w:t>15</w:t>
      </w:r>
      <w:r w:rsidRPr="0056545F">
        <w:rPr>
          <w:rFonts w:ascii="Times New Roman" w:hAnsi="Times New Roman" w:cs="Times New Roman"/>
          <w:sz w:val="24"/>
        </w:rPr>
        <w:t>N along food chains: Further evidence and the relation between δ</w:t>
      </w:r>
      <w:r w:rsidRPr="0056545F">
        <w:rPr>
          <w:rFonts w:ascii="Times New Roman" w:hAnsi="Times New Roman" w:cs="Times New Roman"/>
          <w:sz w:val="24"/>
          <w:vertAlign w:val="superscript"/>
        </w:rPr>
        <w:t>15</w:t>
      </w:r>
      <w:r w:rsidRPr="0056545F">
        <w:rPr>
          <w:rFonts w:ascii="Times New Roman" w:hAnsi="Times New Roman" w:cs="Times New Roman"/>
          <w:sz w:val="24"/>
        </w:rPr>
        <w:t>N and animal age. Geochimica et Cosmochimica Acta 48:1135–1140.</w:t>
      </w:r>
    </w:p>
    <w:p w14:paraId="4A683C0C"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Paine, R. T. 1980. Food Webs: Linkage, Interaction Strength and Community Infrastructure. Journal of Animal Ecology 49:666–685.</w:t>
      </w:r>
    </w:p>
    <w:p w14:paraId="1BD47520"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Pastor, A., M. Peipoch, L. Cañas, E. Chappuis, M. Ribot, E. Gacia, J. L. Riera, E. Martí, and F. Sabater. 2013. Nitrogen stable isotopes in primary uptake compartments across streams differing in nutrient availability. Environmental science &amp; technology 47:10155–10162.</w:t>
      </w:r>
    </w:p>
    <w:p w14:paraId="409DFB2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Post, D. M. 2002. The long and short of food-chain length. Trends in Ecology and Evolution 17:269–277.</w:t>
      </w:r>
    </w:p>
    <w:p w14:paraId="07B8FFA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Thompson, R. M., U. Brose, J. A. Dunne, R. O. Hall, S. Hladyz, R. L. Kitching, N. D. Martinez, H. Rantala, T. N. Romanuk, D. B. Stouffer, and J. M. Tylianakis. 2012. Food webs: Reconciling the structure and function of biodiversity. Trends in Ecology and Evolution 27:689–697.</w:t>
      </w:r>
    </w:p>
    <w:p w14:paraId="5F34868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Vander Zanden, M. J., and J. B. Rasmussen. 1999. Primary consumer δ</w:t>
      </w:r>
      <w:r w:rsidRPr="0056545F">
        <w:rPr>
          <w:rFonts w:ascii="Times New Roman" w:hAnsi="Times New Roman" w:cs="Times New Roman"/>
          <w:sz w:val="24"/>
          <w:vertAlign w:val="superscript"/>
        </w:rPr>
        <w:t>13</w:t>
      </w:r>
      <w:r w:rsidRPr="0056545F">
        <w:rPr>
          <w:rFonts w:ascii="Times New Roman" w:hAnsi="Times New Roman" w:cs="Times New Roman"/>
          <w:sz w:val="24"/>
        </w:rPr>
        <w:t>C and δ</w:t>
      </w:r>
      <w:r w:rsidRPr="0056545F">
        <w:rPr>
          <w:rFonts w:ascii="Times New Roman" w:hAnsi="Times New Roman" w:cs="Times New Roman"/>
          <w:sz w:val="24"/>
          <w:vertAlign w:val="superscript"/>
        </w:rPr>
        <w:t>15</w:t>
      </w:r>
      <w:r w:rsidRPr="0056545F">
        <w:rPr>
          <w:rFonts w:ascii="Times New Roman" w:hAnsi="Times New Roman" w:cs="Times New Roman"/>
          <w:sz w:val="24"/>
        </w:rPr>
        <w:t>N and the trophic position of aquatic consumers. Ecology 80:1395–1404.</w:t>
      </w:r>
    </w:p>
    <w:p w14:paraId="7D18DEB9"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Vander Zanden, M. J., and J. B. Rasmussen. 2001. Variation in δ15N and δ13C trophic fractionation: Implications for aquatic food web studies. Limnology and Oceanography 46:2061–2066.</w:t>
      </w:r>
    </w:p>
    <w:p w14:paraId="3E255392"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Vannote, R. L., G. W. Minshall, K. W. Cummins, J. R. Sedell, and C. E. Cushing. 1980. The river continuum concept. Canadian Journal of Fisheries and Aquatic Sciences 37:130–137.</w:t>
      </w:r>
    </w:p>
    <w:p w14:paraId="3903E55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Vieira, N. K. M., N. L. Poff, D. M. Carlisle, I. Moulton, Stephen R., M. L. Koski, and B. C. Kondratieff. 2006. A database of lotic invertebrate traits for North America. U.S. Geological Survey Data Series 187.</w:t>
      </w:r>
    </w:p>
    <w:p w14:paraId="65818076"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Vinagre, C., J. Salgado, M. Costa, and H. Cabral. 2008. Nursery fidelity, food web interactions and primary sources of nutrition of the juveniles of </w:t>
      </w:r>
      <w:r w:rsidRPr="00563904">
        <w:rPr>
          <w:rFonts w:ascii="Times New Roman" w:hAnsi="Times New Roman" w:cs="Times New Roman"/>
          <w:sz w:val="24"/>
          <w:u w:val="single"/>
        </w:rPr>
        <w:t>Solea solea</w:t>
      </w:r>
      <w:r w:rsidRPr="0056545F">
        <w:rPr>
          <w:rFonts w:ascii="Times New Roman" w:hAnsi="Times New Roman" w:cs="Times New Roman"/>
          <w:sz w:val="24"/>
        </w:rPr>
        <w:t xml:space="preserve"> and </w:t>
      </w:r>
      <w:r w:rsidRPr="00563904">
        <w:rPr>
          <w:rFonts w:ascii="Times New Roman" w:hAnsi="Times New Roman" w:cs="Times New Roman"/>
          <w:sz w:val="24"/>
          <w:u w:val="single"/>
        </w:rPr>
        <w:t xml:space="preserve">S. senegalensis </w:t>
      </w:r>
      <w:r w:rsidRPr="0056545F">
        <w:rPr>
          <w:rFonts w:ascii="Times New Roman" w:hAnsi="Times New Roman" w:cs="Times New Roman"/>
          <w:sz w:val="24"/>
        </w:rPr>
        <w:t>in the Tagus estuary (Portugal): a stable isotope approach. Estuarine, Coastal and Shelf Science 76:255–264.</w:t>
      </w:r>
    </w:p>
    <w:p w14:paraId="5392E66D" w14:textId="2A235401" w:rsidR="00FB1D3E" w:rsidRPr="0056545F" w:rsidRDefault="00867AEC" w:rsidP="00FB1D3E">
      <w:pPr>
        <w:spacing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fldChar w:fldCharType="end"/>
      </w:r>
    </w:p>
    <w:sectPr w:rsidR="00FB1D3E" w:rsidRPr="0056545F" w:rsidSect="00264869">
      <w:headerReference w:type="default" r:id="rId12"/>
      <w:footerReference w:type="default" r:id="rId13"/>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0" w:author="Frank J. Rahel" w:date="2023-08-10T10:37:00Z" w:initials="FJR">
    <w:p w14:paraId="7260B007" w14:textId="7CA517B2" w:rsidR="007D6DE5" w:rsidRDefault="007D6DE5">
      <w:pPr>
        <w:pStyle w:val="CommentText"/>
      </w:pPr>
      <w:r>
        <w:rPr>
          <w:rStyle w:val="CommentReference"/>
        </w:rPr>
        <w:annotationRef/>
      </w:r>
      <w:r>
        <w:t>We used the word “suitable” twice in this sentence and it seemed unnecessary here.</w:t>
      </w:r>
    </w:p>
  </w:comment>
  <w:comment w:id="75" w:author="Frank J. Rahel" w:date="2023-08-10T10:51:00Z" w:initials="FJR">
    <w:p w14:paraId="51706613" w14:textId="5E0069AE" w:rsidR="007D6DE5" w:rsidRDefault="007D6DE5">
      <w:pPr>
        <w:pStyle w:val="CommentText"/>
      </w:pPr>
      <w:r>
        <w:rPr>
          <w:rStyle w:val="CommentReference"/>
        </w:rPr>
        <w:annotationRef/>
      </w:r>
      <w:r>
        <w:t>Sometimes having a string of adjectives before the subject can be confusing.</w:t>
      </w:r>
    </w:p>
  </w:comment>
  <w:comment w:id="96" w:author="Frank J. Rahel" w:date="2023-08-10T11:11:00Z" w:initials="FJR">
    <w:p w14:paraId="1193E3FD" w14:textId="22FFE640" w:rsidR="007D6DE5" w:rsidRDefault="007D6DE5">
      <w:pPr>
        <w:pStyle w:val="CommentText"/>
      </w:pPr>
      <w:r>
        <w:rPr>
          <w:rStyle w:val="CommentReference"/>
        </w:rPr>
        <w:annotationRef/>
      </w:r>
      <w:r>
        <w:t>Hydrobiologia doesn’t use a comma after “et al.” when cited as part of a sentence.</w:t>
      </w:r>
    </w:p>
  </w:comment>
  <w:comment w:id="168" w:author="Bryanna Mickelson" w:date="2023-07-14T11:07:00Z" w:initials="BM">
    <w:p w14:paraId="3323A9F7" w14:textId="77777777" w:rsidR="007D6DE5" w:rsidRDefault="007D6DE5" w:rsidP="005A691C">
      <w:pPr>
        <w:pStyle w:val="CommentText"/>
      </w:pPr>
      <w:r>
        <w:rPr>
          <w:rStyle w:val="CommentReference"/>
        </w:rPr>
        <w:annotationRef/>
      </w:r>
      <w:r>
        <w:t>Did we gastric lavage the large fish??</w:t>
      </w:r>
    </w:p>
  </w:comment>
  <w:comment w:id="173" w:author="Frank J. Rahel" w:date="2023-08-10T11:56:00Z" w:initials="FJR">
    <w:p w14:paraId="34F1C336" w14:textId="07925D92" w:rsidR="007D6DE5" w:rsidRDefault="007D6DE5">
      <w:pPr>
        <w:pStyle w:val="CommentText"/>
      </w:pPr>
      <w:r>
        <w:rPr>
          <w:rStyle w:val="CommentReference"/>
        </w:rPr>
        <w:annotationRef/>
      </w:r>
      <w:r>
        <w:t xml:space="preserve">Why do we mention </w:t>
      </w:r>
      <w:r w:rsidRPr="00A73D73">
        <w:t>δ13C, %C, %N and C:N ratio</w:t>
      </w:r>
      <w:r>
        <w:t xml:space="preserve"> here since we don’t report any results for them</w:t>
      </w:r>
    </w:p>
  </w:comment>
  <w:comment w:id="177" w:author="Frank J. Rahel" w:date="2023-08-10T12:02:00Z" w:initials="FJR">
    <w:p w14:paraId="627E9212" w14:textId="20500D19" w:rsidR="007D6DE5" w:rsidRDefault="007D6DE5">
      <w:pPr>
        <w:pStyle w:val="CommentText"/>
      </w:pPr>
      <w:r>
        <w:rPr>
          <w:rStyle w:val="CommentReference"/>
        </w:rPr>
        <w:annotationRef/>
      </w:r>
      <w:r>
        <w:t>I think it would be helpful to state the 4 criteria again here.</w:t>
      </w:r>
    </w:p>
  </w:comment>
  <w:comment w:id="186" w:author="Frank J. Rahel" w:date="2023-08-10T12:03:00Z" w:initials="FJR">
    <w:p w14:paraId="1EAACAF2" w14:textId="3DB0C659" w:rsidR="007D6DE5" w:rsidRDefault="007D6DE5">
      <w:pPr>
        <w:pStyle w:val="CommentText"/>
      </w:pPr>
      <w:r>
        <w:rPr>
          <w:rStyle w:val="CommentReference"/>
        </w:rPr>
        <w:annotationRef/>
      </w:r>
      <w:r>
        <w:t>This is the first time we use this term in the paper.  We should define what constitutes bulk basal resources.</w:t>
      </w:r>
    </w:p>
  </w:comment>
  <w:comment w:id="202" w:author="Frank J. Rahel" w:date="2023-08-10T12:40:00Z" w:initials="FJR">
    <w:p w14:paraId="7AE5E3AC" w14:textId="6D853C44" w:rsidR="007D6DE5" w:rsidRDefault="007D6DE5">
      <w:pPr>
        <w:pStyle w:val="CommentText"/>
      </w:pPr>
      <w:r>
        <w:rPr>
          <w:rStyle w:val="CommentReference"/>
        </w:rPr>
        <w:annotationRef/>
      </w:r>
      <w:r>
        <w:t>Seems like we should report the values we used, perhaps in an appendix table?</w:t>
      </w:r>
    </w:p>
  </w:comment>
  <w:comment w:id="205" w:author="Frank J. Rahel" w:date="2023-08-10T11:58:00Z" w:initials="FJR">
    <w:p w14:paraId="4D05A45D" w14:textId="0D6F8654" w:rsidR="007D6DE5" w:rsidRDefault="007D6DE5">
      <w:pPr>
        <w:pStyle w:val="CommentText"/>
      </w:pPr>
      <w:r>
        <w:rPr>
          <w:rStyle w:val="CommentReference"/>
        </w:rPr>
        <w:annotationRef/>
      </w:r>
      <w:r>
        <w:t>I don’t think consumption rate is the correct term.  Do we mean differences in diet composition?</w:t>
      </w:r>
    </w:p>
  </w:comment>
  <w:comment w:id="211" w:author="Frank J. Rahel" w:date="2023-08-10T12:45:00Z" w:initials="FJR">
    <w:p w14:paraId="00623446" w14:textId="1DA896F9" w:rsidR="007D6DE5" w:rsidRDefault="007D6DE5">
      <w:pPr>
        <w:pStyle w:val="CommentText"/>
      </w:pPr>
      <w:r>
        <w:rPr>
          <w:rStyle w:val="CommentReference"/>
        </w:rPr>
        <w:annotationRef/>
      </w:r>
      <w:r>
        <w:t>Is conditions the correct term?  Perhaps “values”</w:t>
      </w:r>
    </w:p>
  </w:comment>
  <w:comment w:id="212" w:author="Frank J. Rahel" w:date="2023-08-10T12:48:00Z" w:initials="FJR">
    <w:p w14:paraId="67007DD5" w14:textId="643C3097" w:rsidR="007D6DE5" w:rsidRDefault="007D6DE5">
      <w:pPr>
        <w:pStyle w:val="CommentText"/>
      </w:pPr>
      <w:r>
        <w:rPr>
          <w:rStyle w:val="CommentReference"/>
        </w:rPr>
        <w:annotationRef/>
      </w:r>
      <w:r>
        <w:t>It doesn’t look like the values quite reach the 100% value.</w:t>
      </w:r>
    </w:p>
  </w:comment>
  <w:comment w:id="213" w:author="Frank J. Rahel" w:date="2023-08-10T12:52:00Z" w:initials="FJR">
    <w:p w14:paraId="26E4BE7F" w14:textId="525EB8A2" w:rsidR="007D6DE5" w:rsidRDefault="007D6DE5">
      <w:pPr>
        <w:pStyle w:val="CommentText"/>
      </w:pPr>
      <w:r>
        <w:rPr>
          <w:rStyle w:val="CommentReference"/>
        </w:rPr>
        <w:annotationRef/>
      </w:r>
      <w:r>
        <w:t>We’ve been using feeding group not FFG so far in the paper.</w:t>
      </w:r>
    </w:p>
  </w:comment>
  <w:comment w:id="237" w:author="Frank J. Rahel" w:date="2023-06-09T16:49:00Z" w:initials="FJR">
    <w:p w14:paraId="27E2BE30" w14:textId="042EF4E3" w:rsidR="007D6DE5" w:rsidRDefault="007D6DE5">
      <w:pPr>
        <w:pStyle w:val="CommentText"/>
      </w:pPr>
      <w:r>
        <w:rPr>
          <w:rStyle w:val="CommentReference"/>
        </w:rPr>
        <w:annotationRef/>
      </w:r>
      <w:r>
        <w:t xml:space="preserve">That’s a pretty low r-sq value.  Did the other fish species have significantly higher values?  Does correcting the </w:t>
      </w:r>
      <w:r w:rsidRPr="006A038C">
        <w:t>δ15N</w:t>
      </w:r>
      <w:r>
        <w:t xml:space="preserve"> values of fish improve the r-sq values?  If so, that would be evidence of the value of doing the baseline corrections.</w:t>
      </w:r>
    </w:p>
  </w:comment>
  <w:comment w:id="238" w:author="Bryanna Mickelson" w:date="2023-07-03T15:23:00Z" w:initials="BM">
    <w:p w14:paraId="3DEABE8A" w14:textId="77777777" w:rsidR="007D6DE5" w:rsidRDefault="007D6DE5">
      <w:pPr>
        <w:pStyle w:val="CommentText"/>
      </w:pPr>
      <w:r>
        <w:rPr>
          <w:rStyle w:val="CommentReference"/>
        </w:rPr>
        <w:annotationRef/>
      </w:r>
      <w:r>
        <w:t xml:space="preserve">I removed the "uncorrected" in front of </w:t>
      </w:r>
      <w:r>
        <w:rPr>
          <w:lang w:val="el-GR"/>
        </w:rPr>
        <w:t xml:space="preserve">δ15N that you included because </w:t>
      </w:r>
      <w:r>
        <w:t xml:space="preserve">I don't think we can do anything to correct the actual </w:t>
      </w:r>
      <w:r>
        <w:rPr>
          <w:lang w:val="el-GR"/>
        </w:rPr>
        <w:t xml:space="preserve">δ15N signatures of the fish. </w:t>
      </w:r>
    </w:p>
    <w:p w14:paraId="719C7697" w14:textId="77777777" w:rsidR="007D6DE5" w:rsidRDefault="007D6DE5">
      <w:pPr>
        <w:pStyle w:val="CommentText"/>
      </w:pPr>
    </w:p>
    <w:p w14:paraId="1A7E837B" w14:textId="77777777" w:rsidR="007D6DE5" w:rsidRDefault="007D6DE5">
      <w:pPr>
        <w:pStyle w:val="CommentText"/>
      </w:pPr>
      <w:r>
        <w:rPr>
          <w:lang w:val="el-GR"/>
        </w:rPr>
        <w:t xml:space="preserve">We can only correct trophic position estimates. </w:t>
      </w:r>
    </w:p>
    <w:p w14:paraId="0286CCA5" w14:textId="77777777" w:rsidR="007D6DE5" w:rsidRDefault="007D6DE5">
      <w:pPr>
        <w:pStyle w:val="CommentText"/>
      </w:pPr>
    </w:p>
    <w:p w14:paraId="51A954C7" w14:textId="77777777" w:rsidR="007D6DE5" w:rsidRDefault="007D6DE5" w:rsidP="005A691C">
      <w:pPr>
        <w:pStyle w:val="CommentText"/>
      </w:pPr>
      <w:r>
        <w:rPr>
          <w:lang w:val="el-GR"/>
        </w:rPr>
        <w:t>I know its a bit confusing but we're looking for a baseline to correct TP estimates across sites.</w:t>
      </w:r>
    </w:p>
  </w:comment>
  <w:comment w:id="239" w:author="Bryanna Mickelson" w:date="2023-07-03T15:26:00Z" w:initials="BM">
    <w:p w14:paraId="153EEFAD" w14:textId="77777777" w:rsidR="007D6DE5" w:rsidRDefault="007D6DE5" w:rsidP="005A691C">
      <w:pPr>
        <w:pStyle w:val="CommentText"/>
      </w:pPr>
      <w:r>
        <w:rPr>
          <w:rStyle w:val="CommentReference"/>
        </w:rPr>
        <w:annotationRef/>
      </w:r>
      <w:r>
        <w:t xml:space="preserve">I guess if we really wanted to "correct" </w:t>
      </w:r>
      <w:r>
        <w:rPr>
          <w:lang w:val="el-GR"/>
        </w:rPr>
        <w:t>δ15N values, we could subtract δ15N baselines from δ15N fish. But that only gives us δ15N relative to a baseline.</w:t>
      </w:r>
    </w:p>
  </w:comment>
  <w:comment w:id="254" w:author="Frank J. Rahel" w:date="2023-08-11T10:17:00Z" w:initials="FJR">
    <w:p w14:paraId="74E17A19" w14:textId="703D036A" w:rsidR="007D6DE5" w:rsidRDefault="007D6DE5">
      <w:pPr>
        <w:pStyle w:val="CommentText"/>
      </w:pPr>
      <w:r>
        <w:rPr>
          <w:rStyle w:val="CommentReference"/>
        </w:rPr>
        <w:annotationRef/>
      </w:r>
      <w:r>
        <w:t>Need consistent terminology.  We use the term “food group” in Fig. 4)</w:t>
      </w:r>
    </w:p>
  </w:comment>
  <w:comment w:id="257" w:author="Frank J. Rahel" w:date="2023-06-16T10:52:00Z" w:initials="FJR">
    <w:p w14:paraId="677B9257" w14:textId="15DDABB3" w:rsidR="007D6DE5" w:rsidRDefault="007D6DE5" w:rsidP="00BA5C4E">
      <w:pPr>
        <w:pStyle w:val="CommentText"/>
      </w:pPr>
      <w:r>
        <w:rPr>
          <w:rStyle w:val="CommentReference"/>
        </w:rPr>
        <w:annotationRef/>
      </w:r>
      <w:r>
        <w:t>The uncorrected TP for these species is the same in both figures, correct?  If so, let’s just reference Fig. 5 here.  When I first read this sentence and viewed both figures I was a bit overwhelmed by all of the results.</w:t>
      </w:r>
    </w:p>
    <w:p w14:paraId="7C8F1E9E" w14:textId="19968A76" w:rsidR="007D6DE5" w:rsidRDefault="007D6DE5">
      <w:pPr>
        <w:pStyle w:val="CommentText"/>
      </w:pPr>
    </w:p>
  </w:comment>
  <w:comment w:id="258" w:author="Bryanna Mickelson" w:date="2023-07-03T15:40:00Z" w:initials="BM">
    <w:p w14:paraId="78BC78EC" w14:textId="77777777" w:rsidR="007D6DE5" w:rsidRDefault="007D6DE5">
      <w:pPr>
        <w:pStyle w:val="CommentText"/>
      </w:pPr>
      <w:r>
        <w:rPr>
          <w:rStyle w:val="CommentReference"/>
        </w:rPr>
        <w:annotationRef/>
      </w:r>
      <w:r>
        <w:t>I know you've had another comment about the figures. I agree that the figures are overwhelming (mostly the scatterplots), and the colors are a bit hard to see.  And yes the color scheme was fit so they could also come through in gray scale.</w:t>
      </w:r>
    </w:p>
    <w:p w14:paraId="7177E886" w14:textId="77777777" w:rsidR="007D6DE5" w:rsidRDefault="007D6DE5">
      <w:pPr>
        <w:pStyle w:val="CommentText"/>
      </w:pPr>
    </w:p>
    <w:p w14:paraId="20204103" w14:textId="77777777" w:rsidR="007D6DE5" w:rsidRDefault="007D6DE5">
      <w:pPr>
        <w:pStyle w:val="CommentText"/>
      </w:pPr>
      <w:r>
        <w:t xml:space="preserve">My goal was to both show the main results which are summarized by the plots of slope by each taxonomic or feeding group while also showing the data themselves (Scatter plots). </w:t>
      </w:r>
    </w:p>
    <w:p w14:paraId="106ACBF6" w14:textId="77777777" w:rsidR="007D6DE5" w:rsidRDefault="007D6DE5">
      <w:pPr>
        <w:pStyle w:val="CommentText"/>
      </w:pPr>
    </w:p>
    <w:p w14:paraId="310BA222" w14:textId="77777777" w:rsidR="007D6DE5" w:rsidRDefault="007D6DE5" w:rsidP="005A691C">
      <w:pPr>
        <w:pStyle w:val="CommentText"/>
      </w:pPr>
      <w:r>
        <w:t>Would it be better to remove the scatter plots? Then the main focus would be the slope plots, but then we'd bury the scatter plots actual data in a supplementary file?</w:t>
      </w:r>
    </w:p>
  </w:comment>
  <w:comment w:id="260" w:author="Frank J. Rahel" w:date="2023-08-11T10:56:00Z" w:initials="FJR">
    <w:p w14:paraId="4C0752A8" w14:textId="09FC6275" w:rsidR="007D6DE5" w:rsidRDefault="007D6DE5">
      <w:pPr>
        <w:pStyle w:val="CommentText"/>
      </w:pPr>
      <w:r>
        <w:rPr>
          <w:rStyle w:val="CommentReference"/>
        </w:rPr>
        <w:annotationRef/>
      </w:r>
      <w:r>
        <w:t>What should we call this category: “Averaged basal resources”</w:t>
      </w:r>
    </w:p>
  </w:comment>
  <w:comment w:id="263" w:author="Frank J. Rahel" w:date="2023-08-11T11:03:00Z" w:initials="FJR">
    <w:p w14:paraId="683AB95B" w14:textId="6E745A02" w:rsidR="007D6DE5" w:rsidRDefault="007D6DE5">
      <w:pPr>
        <w:pStyle w:val="CommentText"/>
      </w:pPr>
      <w:r>
        <w:rPr>
          <w:rStyle w:val="CommentReference"/>
        </w:rPr>
        <w:annotationRef/>
      </w:r>
      <w:r>
        <w:t>The previous paragraph</w:t>
      </w:r>
      <w:r w:rsidR="00261710">
        <w:t xml:space="preserve">s provide detailed results </w:t>
      </w:r>
      <w:r>
        <w:t>for each fish species but I think we need another paragraph that provides an overview of which taxa</w:t>
      </w:r>
      <w:r w:rsidR="00261710">
        <w:t xml:space="preserve"> and feeding groups</w:t>
      </w:r>
      <w:r>
        <w:t xml:space="preserve"> were best at removing the environmental gradient effect.  This would be Simuliidae, but do any other baseline candidates also meet this criteria? </w:t>
      </w:r>
      <w:r w:rsidR="00D57A5F">
        <w:t xml:space="preserve"> Based on Fig.6, omnivores remove the environmental gradient effect for 5 of 6 fish species (which is as good as S</w:t>
      </w:r>
      <w:r w:rsidR="00510F69">
        <w:t>imuliidae).</w:t>
      </w:r>
    </w:p>
  </w:comment>
  <w:comment w:id="277" w:author="Frank J. Rahel" w:date="2023-08-11T12:29:00Z" w:initials="FJR">
    <w:p w14:paraId="0AE1ACEE" w14:textId="6E3130DE" w:rsidR="00855BF2" w:rsidRDefault="00855BF2">
      <w:pPr>
        <w:pStyle w:val="CommentText"/>
      </w:pPr>
      <w:r>
        <w:rPr>
          <w:rStyle w:val="CommentReference"/>
        </w:rPr>
        <w:annotationRef/>
      </w:r>
      <w:r w:rsidR="00C86619">
        <w:t>We say bulked groups do not work but then we spend the rest of the paragraph saying that bulked feed</w:t>
      </w:r>
      <w:r>
        <w:t>Not clear what this refers to.  Same as “Bulk Basal” om Figures?</w:t>
      </w:r>
    </w:p>
  </w:comment>
  <w:comment w:id="278" w:author="Frank J. Rahel" w:date="2023-08-11T12:30:00Z" w:initials="FJR">
    <w:p w14:paraId="7F8A3FC6" w14:textId="75BD858A" w:rsidR="00855BF2" w:rsidRDefault="00855BF2">
      <w:pPr>
        <w:pStyle w:val="CommentText"/>
      </w:pPr>
      <w:r>
        <w:rPr>
          <w:rStyle w:val="CommentReference"/>
        </w:rPr>
        <w:annotationRef/>
      </w:r>
    </w:p>
  </w:comment>
  <w:comment w:id="289" w:author="Frank J. Rahel" w:date="2023-08-11T12:41:00Z" w:initials="FJR">
    <w:p w14:paraId="48C0ECAF" w14:textId="6FACA903" w:rsidR="00D92E5B" w:rsidRDefault="00D92E5B">
      <w:pPr>
        <w:pStyle w:val="CommentText"/>
      </w:pPr>
      <w:r>
        <w:rPr>
          <w:rStyle w:val="CommentReference"/>
        </w:rPr>
        <w:annotationRef/>
      </w:r>
      <w:r>
        <w:t xml:space="preserve">But we don’t support this conclusion in </w:t>
      </w:r>
      <w:r w:rsidR="00AD50BB">
        <w:t xml:space="preserve">the Abstract or in Fig 6 where </w:t>
      </w:r>
      <w:r w:rsidR="003E278D">
        <w:t>bulk</w:t>
      </w:r>
      <w:r w:rsidR="00AD50BB">
        <w:t xml:space="preserve"> basal did not have a slope of zero for any of the 5 five species. </w:t>
      </w:r>
      <w:r w:rsidR="003E278D">
        <w:t xml:space="preserve">By contrast, Simuliidae resulted in a slope of zero for 3 of the five fish species. </w:t>
      </w:r>
      <w:r w:rsidR="00AD50BB">
        <w:t>l</w:t>
      </w:r>
      <w:r>
        <w:t xml:space="preserve">. </w:t>
      </w:r>
      <w:r w:rsidR="003E278D">
        <w:t>Maybe we need to tone done this statement and say “If Simuliidae are not present in a stream system, then bulk basal would be a good alternative baseline option because</w:t>
      </w:r>
      <w:r w:rsidR="00C86619">
        <w:t xml:space="preserve"> although it did not eliminate </w:t>
      </w:r>
      <w:r w:rsidR="003E278D">
        <w:t>the effect of background variability</w:t>
      </w:r>
      <w:r w:rsidR="00C86619">
        <w:t xml:space="preserve">, it reduced the </w:t>
      </w:r>
      <w:r w:rsidR="00510F69">
        <w:t>effect for all</w:t>
      </w:r>
      <w:r w:rsidR="003E278D">
        <w:t xml:space="preserve"> five fish species.  </w:t>
      </w:r>
      <w:r>
        <w:t xml:space="preserve">If our results support this conclusion, then maybe we need to broaden our recommendations about suitable baseline groups.  Right not, we focus only on Simuliidae as the best baseline </w:t>
      </w:r>
      <w:r w:rsidR="00510F69">
        <w:t>group. But omnivores appear suitable as well</w:t>
      </w:r>
      <w:r>
        <w:t xml:space="preserve"> </w:t>
      </w:r>
    </w:p>
  </w:comment>
  <w:comment w:id="290" w:author="Frank J. Rahel" w:date="2023-08-11T12:46:00Z" w:initials="FJR">
    <w:p w14:paraId="061EA43B" w14:textId="3E3F7F2F" w:rsidR="00D92E5B" w:rsidRDefault="00D92E5B">
      <w:pPr>
        <w:pStyle w:val="CommentText"/>
      </w:pPr>
      <w:r>
        <w:rPr>
          <w:rStyle w:val="CommentReference"/>
        </w:rPr>
        <w:annotationRef/>
      </w:r>
      <w:r>
        <w:t>I’m not following the point we are making in this sentence.  What will “decrease”?</w:t>
      </w:r>
    </w:p>
  </w:comment>
  <w:comment w:id="294" w:author="Frank J. Rahel" w:date="2023-08-13T14:21:00Z" w:initials="FJR">
    <w:p w14:paraId="6F826755" w14:textId="0454851B" w:rsidR="00D57A5F" w:rsidRDefault="00D57A5F">
      <w:pPr>
        <w:pStyle w:val="CommentText"/>
      </w:pPr>
      <w:r>
        <w:rPr>
          <w:rStyle w:val="CommentReference"/>
        </w:rPr>
        <w:annotationRef/>
      </w:r>
      <w:r>
        <w:t>But the feeding group” omnivores” had a low CV close to that of Simuliidae which contradicts the need for baselines to have low omnivory.</w:t>
      </w:r>
      <w:r w:rsidR="00510F69" w:rsidRPr="00510F69">
        <w:t xml:space="preserve"> </w:t>
      </w:r>
      <w:r w:rsidR="00510F69">
        <w:t>Based on Fig.6, omnivores remove the environmental gradient effect for 5 of 6 fish species (which is as good as Simuliidae). Our data don’t support the opening sentence of this paragraph.</w:t>
      </w:r>
    </w:p>
  </w:comment>
  <w:comment w:id="297" w:author="Frank J. Rahel" w:date="2023-08-13T14:28:00Z" w:initials="FJR">
    <w:p w14:paraId="7AE7493B" w14:textId="1ED158F7" w:rsidR="00510F69" w:rsidRDefault="00510F69">
      <w:pPr>
        <w:pStyle w:val="CommentText"/>
      </w:pPr>
      <w:r>
        <w:rPr>
          <w:rStyle w:val="CommentReference"/>
        </w:rPr>
        <w:annotationRef/>
      </w:r>
      <w:r>
        <w:t xml:space="preserve">The tracking of environmental variation in </w:t>
      </w:r>
      <w:r w:rsidRPr="00510F69">
        <w:t>δ</w:t>
      </w:r>
      <w:r w:rsidRPr="00510F69">
        <w:rPr>
          <w:vertAlign w:val="superscript"/>
        </w:rPr>
        <w:t>15</w:t>
      </w:r>
      <w:r w:rsidRPr="00510F69">
        <w:t xml:space="preserve">N </w:t>
      </w:r>
      <w:r>
        <w:t>is a key aspect of our paper.  Can we come up with more than these two citations to show how widespread this phenomenon is?</w:t>
      </w:r>
      <w:r>
        <w:rPr>
          <w:rFonts w:ascii="Times New Roman" w:eastAsia="Times New Roman" w:hAnsi="Times New Roman" w:cs="Times New Roman"/>
          <w:sz w:val="24"/>
          <w:szCs w:val="24"/>
        </w:rPr>
        <w:t xml:space="preserve"> </w:t>
      </w:r>
    </w:p>
  </w:comment>
  <w:comment w:id="327" w:author="Frank J. Rahel" w:date="2023-08-13T14:50:00Z" w:initials="FJR">
    <w:p w14:paraId="1CBE9CBE" w14:textId="36A7FA84" w:rsidR="00941AAA" w:rsidRDefault="00941AAA">
      <w:pPr>
        <w:pStyle w:val="CommentText"/>
      </w:pPr>
      <w:r>
        <w:rPr>
          <w:rStyle w:val="CommentReference"/>
        </w:rPr>
        <w:annotationRef/>
      </w:r>
      <w:r>
        <w:t>Is this supposed to be Physidae?</w:t>
      </w:r>
    </w:p>
  </w:comment>
  <w:comment w:id="335" w:author="Frank J. Rahel" w:date="2023-08-13T14:57:00Z" w:initials="FJR">
    <w:p w14:paraId="1E4CED84" w14:textId="5010C027" w:rsidR="006555BE" w:rsidRDefault="006555BE">
      <w:pPr>
        <w:pStyle w:val="CommentText"/>
      </w:pPr>
      <w:r>
        <w:rPr>
          <w:rStyle w:val="CommentReference"/>
        </w:rPr>
        <w:annotationRef/>
      </w:r>
      <w:r>
        <w:t>T</w:t>
      </w:r>
    </w:p>
  </w:comment>
  <w:comment w:id="343" w:author="Frank J. Rahel" w:date="2023-08-13T15:02:00Z" w:initials="FJR">
    <w:p w14:paraId="02B05181" w14:textId="1FC82890" w:rsidR="006555BE" w:rsidRDefault="006555BE">
      <w:pPr>
        <w:pStyle w:val="CommentText"/>
      </w:pPr>
      <w:r>
        <w:rPr>
          <w:rStyle w:val="CommentReference"/>
        </w:rPr>
        <w:annotationRef/>
      </w:r>
      <w:r w:rsidR="00D97474">
        <w:t xml:space="preserve">Bivalves are not listed in Table 1.  Did we not find a single bivalve in any site? I know they are present in the Laramie River at LR04 and LR08. </w:t>
      </w:r>
    </w:p>
  </w:comment>
  <w:comment w:id="350" w:author="Frank J. Rahel" w:date="2023-08-13T15:10:00Z" w:initials="FJR">
    <w:p w14:paraId="500CD6B9" w14:textId="2B22823A" w:rsidR="00D97474" w:rsidRDefault="00D97474">
      <w:pPr>
        <w:pStyle w:val="CommentText"/>
      </w:pPr>
      <w:r>
        <w:rPr>
          <w:rStyle w:val="CommentReference"/>
        </w:rPr>
        <w:annotationRef/>
      </w:r>
      <w:r>
        <w:t xml:space="preserve">This statement is not true (and therefore Table 1 is in error).  </w:t>
      </w:r>
      <w:r w:rsidRPr="00D97474">
        <w:t>Hydropyschidae</w:t>
      </w:r>
      <w:r>
        <w:t xml:space="preserve"> did not remove the longitudinal gradient effect for brown trout in Fig.5.</w:t>
      </w:r>
    </w:p>
  </w:comment>
  <w:comment w:id="351" w:author="Frank J. Rahel" w:date="2023-08-13T15:12:00Z" w:initials="FJR">
    <w:p w14:paraId="7EB7CE84" w14:textId="2FE21169" w:rsidR="00D97474" w:rsidRDefault="00D97474">
      <w:pPr>
        <w:pStyle w:val="CommentText"/>
      </w:pPr>
      <w:r>
        <w:rPr>
          <w:rStyle w:val="CommentReference"/>
        </w:rPr>
        <w:annotationRef/>
      </w:r>
      <w:r>
        <w:t>I’m not sure we should include this paragraph. The take home message seems to be that Hydropsychidae that are filter feeders would be good baselines but Hydropsychidae that are omnivores are not.</w:t>
      </w:r>
      <w:r w:rsidR="00344E43">
        <w:t xml:space="preserve">  Yet as I noted in an earlier comment on p 17, omnivores appear to be good baselines in our data set.</w:t>
      </w:r>
      <w:r>
        <w:t xml:space="preserve"> </w:t>
      </w:r>
      <w:r w:rsidR="00344E43">
        <w:t>That means our Hydropsychidae must have been omnivores, which contradicts the thesis of this paragraph that Hydropsychidae that are filter feeders should be good baselines. We can be criticized because we didn’t id our Hydropsychidae to their specific feeding guild. Let’s eliminate this paragraph</w:t>
      </w:r>
    </w:p>
  </w:comment>
  <w:comment w:id="360" w:author="Frank J. Rahel" w:date="2023-08-13T15:20:00Z" w:initials="FJR">
    <w:p w14:paraId="0DB6623C" w14:textId="68B50494" w:rsidR="00344E43" w:rsidRDefault="00344E43">
      <w:pPr>
        <w:pStyle w:val="CommentText"/>
      </w:pPr>
      <w:r>
        <w:rPr>
          <w:rStyle w:val="CommentReference"/>
        </w:rPr>
        <w:annotationRef/>
      </w:r>
      <w:r>
        <w:t xml:space="preserve">Earlier we used” </w:t>
      </w:r>
      <w:r w:rsidRPr="00F84705">
        <w:rPr>
          <w:rFonts w:ascii="Times New Roman" w:eastAsia="Times New Roman" w:hAnsi="Times New Roman" w:cs="Times New Roman"/>
          <w:sz w:val="24"/>
          <w:szCs w:val="24"/>
        </w:rPr>
        <w:t>Simuliidae</w:t>
      </w:r>
      <w:r>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(detritivores/filterers)</w:t>
      </w:r>
      <w:r>
        <w:rPr>
          <w:rFonts w:ascii="Times New Roman" w:eastAsia="Times New Roman" w:hAnsi="Times New Roman" w:cs="Times New Roman"/>
          <w:sz w:val="24"/>
          <w:szCs w:val="24"/>
        </w:rPr>
        <w:t>”.  Let’s be consistent.</w:t>
      </w:r>
    </w:p>
  </w:comment>
  <w:comment w:id="368" w:author="Frank J. Rahel" w:date="2023-08-13T15:21:00Z" w:initials="FJR">
    <w:p w14:paraId="50E19793" w14:textId="3B1D5AFA" w:rsidR="00344E43" w:rsidRDefault="00344E43">
      <w:pPr>
        <w:pStyle w:val="CommentText"/>
      </w:pPr>
      <w:r>
        <w:rPr>
          <w:rStyle w:val="CommentReference"/>
        </w:rPr>
        <w:annotationRef/>
      </w:r>
      <w:r>
        <w:t>Another important point we should make is that even if other baselines may be suitable, such as bulk primary resources or certain feeding groups, Simuliidae have the advantage of being easy to collect and identify, thus eliminating the need for the labor intensive sorting of macroinvertebrate from substrates in  samples collected by traditional methods.</w:t>
      </w:r>
    </w:p>
  </w:comment>
  <w:comment w:id="370" w:author="Frank J. Rahel" w:date="2023-06-16T16:20:00Z" w:initials="FJR">
    <w:p w14:paraId="70308B06" w14:textId="5921B28B" w:rsidR="007D6DE5" w:rsidRDefault="007D6DE5">
      <w:pPr>
        <w:pStyle w:val="CommentText"/>
      </w:pPr>
      <w:r>
        <w:rPr>
          <w:rStyle w:val="CommentReference"/>
        </w:rPr>
        <w:annotationRef/>
      </w:r>
      <w:r>
        <w:t>Do we have to list the EPA as supporting this study?  That probably means we have to go through their review process.  In what way did the EPA fund this work?</w:t>
      </w:r>
    </w:p>
  </w:comment>
  <w:comment w:id="371" w:author="Frank J. Rahel" w:date="2023-06-16T16:22:00Z" w:initials="FJR">
    <w:p w14:paraId="44A66A12" w14:textId="52D21B1F" w:rsidR="007D6DE5" w:rsidRDefault="007D6DE5">
      <w:pPr>
        <w:pStyle w:val="CommentText"/>
      </w:pPr>
      <w:r>
        <w:rPr>
          <w:rStyle w:val="CommentReference"/>
        </w:rPr>
        <w:annotationRef/>
      </w:r>
      <w:r>
        <w:t>Can we change Maitland dissertation citation to the citation for the Ecology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60B007" w15:done="0"/>
  <w15:commentEx w15:paraId="51706613" w15:done="0"/>
  <w15:commentEx w15:paraId="1193E3FD" w15:done="0"/>
  <w15:commentEx w15:paraId="3323A9F7" w15:done="0"/>
  <w15:commentEx w15:paraId="34F1C336" w15:done="0"/>
  <w15:commentEx w15:paraId="627E9212" w15:done="0"/>
  <w15:commentEx w15:paraId="1EAACAF2" w15:done="0"/>
  <w15:commentEx w15:paraId="7AE5E3AC" w15:done="0"/>
  <w15:commentEx w15:paraId="4D05A45D" w15:done="0"/>
  <w15:commentEx w15:paraId="00623446" w15:done="0"/>
  <w15:commentEx w15:paraId="67007DD5" w15:done="0"/>
  <w15:commentEx w15:paraId="26E4BE7F" w15:done="0"/>
  <w15:commentEx w15:paraId="27E2BE30" w15:done="0"/>
  <w15:commentEx w15:paraId="51A954C7" w15:paraIdParent="27E2BE30" w15:done="0"/>
  <w15:commentEx w15:paraId="153EEFAD" w15:paraIdParent="27E2BE30" w15:done="0"/>
  <w15:commentEx w15:paraId="74E17A19" w15:done="0"/>
  <w15:commentEx w15:paraId="7C8F1E9E" w15:done="0"/>
  <w15:commentEx w15:paraId="310BA222" w15:paraIdParent="7C8F1E9E" w15:done="0"/>
  <w15:commentEx w15:paraId="4C0752A8" w15:done="0"/>
  <w15:commentEx w15:paraId="683AB95B" w15:done="0"/>
  <w15:commentEx w15:paraId="0AE1ACEE" w15:done="0"/>
  <w15:commentEx w15:paraId="7F8A3FC6" w15:paraIdParent="0AE1ACEE" w15:done="0"/>
  <w15:commentEx w15:paraId="48C0ECAF" w15:done="0"/>
  <w15:commentEx w15:paraId="061EA43B" w15:done="0"/>
  <w15:commentEx w15:paraId="6F826755" w15:done="0"/>
  <w15:commentEx w15:paraId="7AE7493B" w15:done="0"/>
  <w15:commentEx w15:paraId="1CBE9CBE" w15:done="0"/>
  <w15:commentEx w15:paraId="1E4CED84" w15:done="0"/>
  <w15:commentEx w15:paraId="02B05181" w15:done="0"/>
  <w15:commentEx w15:paraId="500CD6B9" w15:done="0"/>
  <w15:commentEx w15:paraId="7EB7CE84" w15:done="0"/>
  <w15:commentEx w15:paraId="0DB6623C" w15:done="0"/>
  <w15:commentEx w15:paraId="50E19793" w15:done="0"/>
  <w15:commentEx w15:paraId="70308B06" w15:done="0"/>
  <w15:commentEx w15:paraId="44A66A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BAAFC" w16cex:dateUtc="2023-07-14T15:07:00Z"/>
  <w16cex:commentExtensible w16cex:durableId="284D6673" w16cex:dateUtc="2023-07-03T19:23:00Z"/>
  <w16cex:commentExtensible w16cex:durableId="284D672D" w16cex:dateUtc="2023-07-03T19:26:00Z"/>
  <w16cex:commentExtensible w16cex:durableId="284D6A54" w16cex:dateUtc="2023-07-03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50498" w16cid:durableId="283BE374"/>
  <w16cid:commentId w16cid:paraId="3323A9F7" w16cid:durableId="285BAAFC"/>
  <w16cid:commentId w16cid:paraId="27E2BE30" w16cid:durableId="283BE381"/>
  <w16cid:commentId w16cid:paraId="51A954C7" w16cid:durableId="284D6673"/>
  <w16cid:commentId w16cid:paraId="153EEFAD" w16cid:durableId="284D672D"/>
  <w16cid:commentId w16cid:paraId="7C8F1E9E" w16cid:durableId="283BE382"/>
  <w16cid:commentId w16cid:paraId="310BA222" w16cid:durableId="284D6A54"/>
  <w16cid:commentId w16cid:paraId="70308B06" w16cid:durableId="283BE38D"/>
  <w16cid:commentId w16cid:paraId="44A66A12" w16cid:durableId="283BE38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5004C" w14:textId="77777777" w:rsidR="007D6DE5" w:rsidRDefault="007D6DE5">
      <w:pPr>
        <w:spacing w:line="240" w:lineRule="auto"/>
      </w:pPr>
      <w:r>
        <w:separator/>
      </w:r>
    </w:p>
  </w:endnote>
  <w:endnote w:type="continuationSeparator" w:id="0">
    <w:p w14:paraId="14C424EC" w14:textId="77777777" w:rsidR="007D6DE5" w:rsidRDefault="007D6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er mil">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rd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4B610" w14:textId="71577EAF" w:rsidR="007D6DE5" w:rsidRDefault="007D6DE5">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24DBE">
      <w:rPr>
        <w:rFonts w:ascii="Times New Roman" w:eastAsia="Times New Roman" w:hAnsi="Times New Roman" w:cs="Times New Roman"/>
        <w:noProof/>
      </w:rPr>
      <w:t>19</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4246B" w14:textId="77777777" w:rsidR="007D6DE5" w:rsidRDefault="007D6DE5">
      <w:pPr>
        <w:spacing w:line="240" w:lineRule="auto"/>
      </w:pPr>
      <w:r>
        <w:separator/>
      </w:r>
    </w:p>
  </w:footnote>
  <w:footnote w:type="continuationSeparator" w:id="0">
    <w:p w14:paraId="540D6887" w14:textId="77777777" w:rsidR="007D6DE5" w:rsidRDefault="007D6D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5C985" w14:textId="77777777" w:rsidR="007D6DE5" w:rsidRDefault="007D6DE5"/>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k J. Rahel">
    <w15:presenceInfo w15:providerId="AD" w15:userId="S-1-5-21-358987-74476631-505227178-2292"/>
  </w15:person>
  <w15:person w15:author="Bryanna Mickelson">
    <w15:presenceInfo w15:providerId="Windows Live" w15:userId="6bd8a51cb9a442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48"/>
    <w:rsid w:val="000031F7"/>
    <w:rsid w:val="00005A92"/>
    <w:rsid w:val="000070B0"/>
    <w:rsid w:val="00012CD3"/>
    <w:rsid w:val="00013CDA"/>
    <w:rsid w:val="00021D41"/>
    <w:rsid w:val="00037709"/>
    <w:rsid w:val="0003785F"/>
    <w:rsid w:val="00041649"/>
    <w:rsid w:val="000420C2"/>
    <w:rsid w:val="00042721"/>
    <w:rsid w:val="0004687E"/>
    <w:rsid w:val="00060115"/>
    <w:rsid w:val="000648FB"/>
    <w:rsid w:val="00065B30"/>
    <w:rsid w:val="00075A93"/>
    <w:rsid w:val="00075D34"/>
    <w:rsid w:val="00091965"/>
    <w:rsid w:val="000A1AF3"/>
    <w:rsid w:val="000A1EE3"/>
    <w:rsid w:val="000A30CB"/>
    <w:rsid w:val="000A4430"/>
    <w:rsid w:val="000A5E64"/>
    <w:rsid w:val="000A66AF"/>
    <w:rsid w:val="000B2B72"/>
    <w:rsid w:val="000B3C5C"/>
    <w:rsid w:val="000B45AC"/>
    <w:rsid w:val="000C1F1B"/>
    <w:rsid w:val="000D4349"/>
    <w:rsid w:val="000D4A2F"/>
    <w:rsid w:val="000D59DB"/>
    <w:rsid w:val="000E2095"/>
    <w:rsid w:val="000F0316"/>
    <w:rsid w:val="000F3BAA"/>
    <w:rsid w:val="000F6332"/>
    <w:rsid w:val="000F6B37"/>
    <w:rsid w:val="0010181D"/>
    <w:rsid w:val="00104A15"/>
    <w:rsid w:val="00107260"/>
    <w:rsid w:val="001104E0"/>
    <w:rsid w:val="00122219"/>
    <w:rsid w:val="001277BA"/>
    <w:rsid w:val="00130880"/>
    <w:rsid w:val="00132AE7"/>
    <w:rsid w:val="00132FD2"/>
    <w:rsid w:val="001346A4"/>
    <w:rsid w:val="00134BF6"/>
    <w:rsid w:val="00143BB8"/>
    <w:rsid w:val="00145A21"/>
    <w:rsid w:val="00147719"/>
    <w:rsid w:val="001506A7"/>
    <w:rsid w:val="00152233"/>
    <w:rsid w:val="00155E6B"/>
    <w:rsid w:val="0015752A"/>
    <w:rsid w:val="0016146E"/>
    <w:rsid w:val="00164CBA"/>
    <w:rsid w:val="001657EF"/>
    <w:rsid w:val="001711B7"/>
    <w:rsid w:val="0017391B"/>
    <w:rsid w:val="001749DE"/>
    <w:rsid w:val="00177270"/>
    <w:rsid w:val="0018129B"/>
    <w:rsid w:val="00184514"/>
    <w:rsid w:val="001860E4"/>
    <w:rsid w:val="00190093"/>
    <w:rsid w:val="00194226"/>
    <w:rsid w:val="0019615F"/>
    <w:rsid w:val="001A176F"/>
    <w:rsid w:val="001A3BD1"/>
    <w:rsid w:val="001A4A75"/>
    <w:rsid w:val="001A5581"/>
    <w:rsid w:val="001B3CF1"/>
    <w:rsid w:val="001B6FAF"/>
    <w:rsid w:val="001B71EB"/>
    <w:rsid w:val="001C04A5"/>
    <w:rsid w:val="001C0F14"/>
    <w:rsid w:val="001C1FF4"/>
    <w:rsid w:val="001C6AD6"/>
    <w:rsid w:val="001D2EFE"/>
    <w:rsid w:val="001D3F89"/>
    <w:rsid w:val="001D7E5F"/>
    <w:rsid w:val="001E67CC"/>
    <w:rsid w:val="001F7605"/>
    <w:rsid w:val="00200DA9"/>
    <w:rsid w:val="0020672A"/>
    <w:rsid w:val="00206949"/>
    <w:rsid w:val="00207C80"/>
    <w:rsid w:val="00210F1E"/>
    <w:rsid w:val="0021600C"/>
    <w:rsid w:val="002200DF"/>
    <w:rsid w:val="0022512F"/>
    <w:rsid w:val="002320AC"/>
    <w:rsid w:val="0023349F"/>
    <w:rsid w:val="00233A8A"/>
    <w:rsid w:val="00234A77"/>
    <w:rsid w:val="0024040C"/>
    <w:rsid w:val="00244EE5"/>
    <w:rsid w:val="00245176"/>
    <w:rsid w:val="002454C1"/>
    <w:rsid w:val="00247DA8"/>
    <w:rsid w:val="002505A2"/>
    <w:rsid w:val="00250A3B"/>
    <w:rsid w:val="00251218"/>
    <w:rsid w:val="0025193C"/>
    <w:rsid w:val="00252F79"/>
    <w:rsid w:val="00255D3E"/>
    <w:rsid w:val="00255EFF"/>
    <w:rsid w:val="00257A22"/>
    <w:rsid w:val="00261710"/>
    <w:rsid w:val="00261E9D"/>
    <w:rsid w:val="00262D98"/>
    <w:rsid w:val="00264869"/>
    <w:rsid w:val="00275265"/>
    <w:rsid w:val="00282875"/>
    <w:rsid w:val="00282EDF"/>
    <w:rsid w:val="002834F1"/>
    <w:rsid w:val="00293437"/>
    <w:rsid w:val="002A0021"/>
    <w:rsid w:val="002A176C"/>
    <w:rsid w:val="002A1DFE"/>
    <w:rsid w:val="002A4D4B"/>
    <w:rsid w:val="002A7B19"/>
    <w:rsid w:val="002B0519"/>
    <w:rsid w:val="002B184A"/>
    <w:rsid w:val="002B3EFC"/>
    <w:rsid w:val="002B47D5"/>
    <w:rsid w:val="002C53C1"/>
    <w:rsid w:val="002C578F"/>
    <w:rsid w:val="002D0741"/>
    <w:rsid w:val="002D0DD1"/>
    <w:rsid w:val="002D5025"/>
    <w:rsid w:val="002D6CFC"/>
    <w:rsid w:val="002D7109"/>
    <w:rsid w:val="002E3A9D"/>
    <w:rsid w:val="002F159C"/>
    <w:rsid w:val="002F687D"/>
    <w:rsid w:val="00300A9D"/>
    <w:rsid w:val="00301E03"/>
    <w:rsid w:val="00303E27"/>
    <w:rsid w:val="00303E9F"/>
    <w:rsid w:val="00303FBE"/>
    <w:rsid w:val="00305162"/>
    <w:rsid w:val="00306481"/>
    <w:rsid w:val="00306C9E"/>
    <w:rsid w:val="00312579"/>
    <w:rsid w:val="00315AFC"/>
    <w:rsid w:val="00317048"/>
    <w:rsid w:val="003218C9"/>
    <w:rsid w:val="003224E3"/>
    <w:rsid w:val="003240D3"/>
    <w:rsid w:val="00325E3D"/>
    <w:rsid w:val="003305A4"/>
    <w:rsid w:val="00331785"/>
    <w:rsid w:val="00335092"/>
    <w:rsid w:val="00340B24"/>
    <w:rsid w:val="00341037"/>
    <w:rsid w:val="0034424F"/>
    <w:rsid w:val="00344E43"/>
    <w:rsid w:val="00347A95"/>
    <w:rsid w:val="00347EBE"/>
    <w:rsid w:val="00353452"/>
    <w:rsid w:val="00354EE1"/>
    <w:rsid w:val="0035665E"/>
    <w:rsid w:val="00357B65"/>
    <w:rsid w:val="00373816"/>
    <w:rsid w:val="00375444"/>
    <w:rsid w:val="00375575"/>
    <w:rsid w:val="003819F6"/>
    <w:rsid w:val="003831F0"/>
    <w:rsid w:val="003848DC"/>
    <w:rsid w:val="00385308"/>
    <w:rsid w:val="003878D2"/>
    <w:rsid w:val="00391257"/>
    <w:rsid w:val="00392BA7"/>
    <w:rsid w:val="003941E1"/>
    <w:rsid w:val="00394379"/>
    <w:rsid w:val="003979D2"/>
    <w:rsid w:val="003A1D38"/>
    <w:rsid w:val="003A65E6"/>
    <w:rsid w:val="003A69D7"/>
    <w:rsid w:val="003B1590"/>
    <w:rsid w:val="003B4C6B"/>
    <w:rsid w:val="003B7F26"/>
    <w:rsid w:val="003C0389"/>
    <w:rsid w:val="003C16AC"/>
    <w:rsid w:val="003C1DE9"/>
    <w:rsid w:val="003C60B6"/>
    <w:rsid w:val="003D1239"/>
    <w:rsid w:val="003D264D"/>
    <w:rsid w:val="003D30D5"/>
    <w:rsid w:val="003D7C3B"/>
    <w:rsid w:val="003D7CBC"/>
    <w:rsid w:val="003E02BF"/>
    <w:rsid w:val="003E2752"/>
    <w:rsid w:val="003E278D"/>
    <w:rsid w:val="003E7798"/>
    <w:rsid w:val="003E7C37"/>
    <w:rsid w:val="003F30C0"/>
    <w:rsid w:val="00401C9F"/>
    <w:rsid w:val="00413941"/>
    <w:rsid w:val="0042280D"/>
    <w:rsid w:val="004300FB"/>
    <w:rsid w:val="00436D1A"/>
    <w:rsid w:val="00451B56"/>
    <w:rsid w:val="004558EE"/>
    <w:rsid w:val="00462999"/>
    <w:rsid w:val="00463923"/>
    <w:rsid w:val="00464F9F"/>
    <w:rsid w:val="00483748"/>
    <w:rsid w:val="004955C6"/>
    <w:rsid w:val="00495DC9"/>
    <w:rsid w:val="004A03A6"/>
    <w:rsid w:val="004A26A4"/>
    <w:rsid w:val="004A30AC"/>
    <w:rsid w:val="004A386C"/>
    <w:rsid w:val="004A73CD"/>
    <w:rsid w:val="004B208C"/>
    <w:rsid w:val="004B4DE0"/>
    <w:rsid w:val="004B61F5"/>
    <w:rsid w:val="004C29F4"/>
    <w:rsid w:val="004C3C2A"/>
    <w:rsid w:val="004C466B"/>
    <w:rsid w:val="004C65E3"/>
    <w:rsid w:val="004D1AE7"/>
    <w:rsid w:val="004D5F25"/>
    <w:rsid w:val="004E198D"/>
    <w:rsid w:val="004E4A61"/>
    <w:rsid w:val="004E6508"/>
    <w:rsid w:val="004F1A04"/>
    <w:rsid w:val="004F6F74"/>
    <w:rsid w:val="00503E6E"/>
    <w:rsid w:val="005073F7"/>
    <w:rsid w:val="00510F69"/>
    <w:rsid w:val="0051159F"/>
    <w:rsid w:val="00513D45"/>
    <w:rsid w:val="00521344"/>
    <w:rsid w:val="00521AC9"/>
    <w:rsid w:val="005250CF"/>
    <w:rsid w:val="00525956"/>
    <w:rsid w:val="00527E5F"/>
    <w:rsid w:val="00532080"/>
    <w:rsid w:val="00533E7E"/>
    <w:rsid w:val="00537648"/>
    <w:rsid w:val="00540348"/>
    <w:rsid w:val="00541483"/>
    <w:rsid w:val="00543001"/>
    <w:rsid w:val="00544BDA"/>
    <w:rsid w:val="0054619E"/>
    <w:rsid w:val="00551460"/>
    <w:rsid w:val="00561A86"/>
    <w:rsid w:val="005630DB"/>
    <w:rsid w:val="00563904"/>
    <w:rsid w:val="0056545F"/>
    <w:rsid w:val="0057095E"/>
    <w:rsid w:val="0057149A"/>
    <w:rsid w:val="0057169F"/>
    <w:rsid w:val="00576D53"/>
    <w:rsid w:val="00581A8C"/>
    <w:rsid w:val="00581B20"/>
    <w:rsid w:val="00585686"/>
    <w:rsid w:val="005905C9"/>
    <w:rsid w:val="0059071A"/>
    <w:rsid w:val="00590E00"/>
    <w:rsid w:val="00591F05"/>
    <w:rsid w:val="00595D9B"/>
    <w:rsid w:val="00596856"/>
    <w:rsid w:val="005A0D51"/>
    <w:rsid w:val="005A1635"/>
    <w:rsid w:val="005A691C"/>
    <w:rsid w:val="005B141E"/>
    <w:rsid w:val="005B50DB"/>
    <w:rsid w:val="005C2883"/>
    <w:rsid w:val="005C7196"/>
    <w:rsid w:val="005C7F00"/>
    <w:rsid w:val="005D1CA9"/>
    <w:rsid w:val="005D1EAA"/>
    <w:rsid w:val="005D39A3"/>
    <w:rsid w:val="005D4341"/>
    <w:rsid w:val="005D6C35"/>
    <w:rsid w:val="005E10E8"/>
    <w:rsid w:val="005E1113"/>
    <w:rsid w:val="005E2BBE"/>
    <w:rsid w:val="005E772F"/>
    <w:rsid w:val="005F0D1F"/>
    <w:rsid w:val="005F51DA"/>
    <w:rsid w:val="006054FA"/>
    <w:rsid w:val="0061424D"/>
    <w:rsid w:val="00624F52"/>
    <w:rsid w:val="00630A2E"/>
    <w:rsid w:val="006378BB"/>
    <w:rsid w:val="0064122C"/>
    <w:rsid w:val="00641409"/>
    <w:rsid w:val="00643FE0"/>
    <w:rsid w:val="00646117"/>
    <w:rsid w:val="00651B1D"/>
    <w:rsid w:val="006538CC"/>
    <w:rsid w:val="006550D5"/>
    <w:rsid w:val="006555BE"/>
    <w:rsid w:val="00655F13"/>
    <w:rsid w:val="00660753"/>
    <w:rsid w:val="006627AD"/>
    <w:rsid w:val="006676C3"/>
    <w:rsid w:val="00675700"/>
    <w:rsid w:val="00691303"/>
    <w:rsid w:val="006914F4"/>
    <w:rsid w:val="00692B48"/>
    <w:rsid w:val="006940B4"/>
    <w:rsid w:val="006A038C"/>
    <w:rsid w:val="006A38D9"/>
    <w:rsid w:val="006A5626"/>
    <w:rsid w:val="006B1FDC"/>
    <w:rsid w:val="006B3BDD"/>
    <w:rsid w:val="006B4A69"/>
    <w:rsid w:val="006C2154"/>
    <w:rsid w:val="006C2315"/>
    <w:rsid w:val="006C4DA1"/>
    <w:rsid w:val="006C7E7A"/>
    <w:rsid w:val="006D0F8E"/>
    <w:rsid w:val="006D3524"/>
    <w:rsid w:val="006D70D1"/>
    <w:rsid w:val="006E05AD"/>
    <w:rsid w:val="006E4E1B"/>
    <w:rsid w:val="006F30AF"/>
    <w:rsid w:val="006F70AA"/>
    <w:rsid w:val="007014F2"/>
    <w:rsid w:val="00701B28"/>
    <w:rsid w:val="00711AEE"/>
    <w:rsid w:val="00713F96"/>
    <w:rsid w:val="00715642"/>
    <w:rsid w:val="00717B33"/>
    <w:rsid w:val="007204E4"/>
    <w:rsid w:val="007238C4"/>
    <w:rsid w:val="0073170F"/>
    <w:rsid w:val="007323E0"/>
    <w:rsid w:val="00732E04"/>
    <w:rsid w:val="00734ACC"/>
    <w:rsid w:val="00745730"/>
    <w:rsid w:val="00750C64"/>
    <w:rsid w:val="0075401E"/>
    <w:rsid w:val="007548F0"/>
    <w:rsid w:val="00756698"/>
    <w:rsid w:val="00762F4E"/>
    <w:rsid w:val="00764328"/>
    <w:rsid w:val="007707F7"/>
    <w:rsid w:val="007725AC"/>
    <w:rsid w:val="00773A19"/>
    <w:rsid w:val="007740A2"/>
    <w:rsid w:val="00784C62"/>
    <w:rsid w:val="007854C3"/>
    <w:rsid w:val="00786CA0"/>
    <w:rsid w:val="00794D6D"/>
    <w:rsid w:val="00796C62"/>
    <w:rsid w:val="007A174C"/>
    <w:rsid w:val="007A39F7"/>
    <w:rsid w:val="007A3C69"/>
    <w:rsid w:val="007A5C6D"/>
    <w:rsid w:val="007B2C56"/>
    <w:rsid w:val="007B3EDB"/>
    <w:rsid w:val="007B61C0"/>
    <w:rsid w:val="007C08AF"/>
    <w:rsid w:val="007C1D0F"/>
    <w:rsid w:val="007C2B7F"/>
    <w:rsid w:val="007D6DE5"/>
    <w:rsid w:val="007E1902"/>
    <w:rsid w:val="007E4504"/>
    <w:rsid w:val="007F5F95"/>
    <w:rsid w:val="007F67E9"/>
    <w:rsid w:val="00810F0A"/>
    <w:rsid w:val="00812E7E"/>
    <w:rsid w:val="0081468E"/>
    <w:rsid w:val="00817F99"/>
    <w:rsid w:val="00820C4D"/>
    <w:rsid w:val="00823B64"/>
    <w:rsid w:val="00832C28"/>
    <w:rsid w:val="00833211"/>
    <w:rsid w:val="00834B7A"/>
    <w:rsid w:val="00835902"/>
    <w:rsid w:val="008414AF"/>
    <w:rsid w:val="00845D02"/>
    <w:rsid w:val="008514AF"/>
    <w:rsid w:val="00851CED"/>
    <w:rsid w:val="00855BF2"/>
    <w:rsid w:val="00865764"/>
    <w:rsid w:val="008662C1"/>
    <w:rsid w:val="00867241"/>
    <w:rsid w:val="00867AEC"/>
    <w:rsid w:val="00873085"/>
    <w:rsid w:val="0089449D"/>
    <w:rsid w:val="00896656"/>
    <w:rsid w:val="00896916"/>
    <w:rsid w:val="00896A09"/>
    <w:rsid w:val="008A2D9E"/>
    <w:rsid w:val="008A65DF"/>
    <w:rsid w:val="008A6CCC"/>
    <w:rsid w:val="008D019F"/>
    <w:rsid w:val="008D37D8"/>
    <w:rsid w:val="008D6D40"/>
    <w:rsid w:val="008E21D5"/>
    <w:rsid w:val="008E3712"/>
    <w:rsid w:val="00904973"/>
    <w:rsid w:val="00910CFD"/>
    <w:rsid w:val="00911C37"/>
    <w:rsid w:val="00913800"/>
    <w:rsid w:val="00915FF2"/>
    <w:rsid w:val="00925F9D"/>
    <w:rsid w:val="00931FEF"/>
    <w:rsid w:val="00934BDE"/>
    <w:rsid w:val="009363EB"/>
    <w:rsid w:val="00940DAF"/>
    <w:rsid w:val="00941AAA"/>
    <w:rsid w:val="00943405"/>
    <w:rsid w:val="0094473E"/>
    <w:rsid w:val="00947132"/>
    <w:rsid w:val="00947AAE"/>
    <w:rsid w:val="00955735"/>
    <w:rsid w:val="00965475"/>
    <w:rsid w:val="00967E74"/>
    <w:rsid w:val="009718CB"/>
    <w:rsid w:val="00973B56"/>
    <w:rsid w:val="00982A28"/>
    <w:rsid w:val="00983952"/>
    <w:rsid w:val="009914E5"/>
    <w:rsid w:val="009964C8"/>
    <w:rsid w:val="00996B43"/>
    <w:rsid w:val="009A02C5"/>
    <w:rsid w:val="009A0702"/>
    <w:rsid w:val="009A10E8"/>
    <w:rsid w:val="009A2054"/>
    <w:rsid w:val="009A45A3"/>
    <w:rsid w:val="009A6CFA"/>
    <w:rsid w:val="009B073D"/>
    <w:rsid w:val="009B1CD6"/>
    <w:rsid w:val="009B2339"/>
    <w:rsid w:val="009B4837"/>
    <w:rsid w:val="009B5A88"/>
    <w:rsid w:val="009B680C"/>
    <w:rsid w:val="009B721F"/>
    <w:rsid w:val="009C1F8C"/>
    <w:rsid w:val="009C31E7"/>
    <w:rsid w:val="009C5DA3"/>
    <w:rsid w:val="009C7FD1"/>
    <w:rsid w:val="009D217E"/>
    <w:rsid w:val="009D2FC7"/>
    <w:rsid w:val="009D3739"/>
    <w:rsid w:val="009D5341"/>
    <w:rsid w:val="009D69DC"/>
    <w:rsid w:val="009D6C0D"/>
    <w:rsid w:val="009E26CC"/>
    <w:rsid w:val="009E5201"/>
    <w:rsid w:val="009E7C5B"/>
    <w:rsid w:val="009F1B99"/>
    <w:rsid w:val="009F7A74"/>
    <w:rsid w:val="00A03A8A"/>
    <w:rsid w:val="00A04884"/>
    <w:rsid w:val="00A11332"/>
    <w:rsid w:val="00A1197D"/>
    <w:rsid w:val="00A12B75"/>
    <w:rsid w:val="00A14DA5"/>
    <w:rsid w:val="00A20E07"/>
    <w:rsid w:val="00A23148"/>
    <w:rsid w:val="00A2388A"/>
    <w:rsid w:val="00A31C05"/>
    <w:rsid w:val="00A3417A"/>
    <w:rsid w:val="00A3421A"/>
    <w:rsid w:val="00A40F85"/>
    <w:rsid w:val="00A4185E"/>
    <w:rsid w:val="00A51AAB"/>
    <w:rsid w:val="00A536E4"/>
    <w:rsid w:val="00A55042"/>
    <w:rsid w:val="00A575AD"/>
    <w:rsid w:val="00A63FC0"/>
    <w:rsid w:val="00A64071"/>
    <w:rsid w:val="00A656C5"/>
    <w:rsid w:val="00A6574E"/>
    <w:rsid w:val="00A65AE5"/>
    <w:rsid w:val="00A706CE"/>
    <w:rsid w:val="00A70836"/>
    <w:rsid w:val="00A71DBB"/>
    <w:rsid w:val="00A73D73"/>
    <w:rsid w:val="00A75A54"/>
    <w:rsid w:val="00A7646F"/>
    <w:rsid w:val="00A830F9"/>
    <w:rsid w:val="00A83D9B"/>
    <w:rsid w:val="00A91BBC"/>
    <w:rsid w:val="00A91C5F"/>
    <w:rsid w:val="00A933FB"/>
    <w:rsid w:val="00A97477"/>
    <w:rsid w:val="00AA2FBC"/>
    <w:rsid w:val="00AA3635"/>
    <w:rsid w:val="00AA3F42"/>
    <w:rsid w:val="00AB1C91"/>
    <w:rsid w:val="00AB41E7"/>
    <w:rsid w:val="00AC06D1"/>
    <w:rsid w:val="00AC3875"/>
    <w:rsid w:val="00AD120D"/>
    <w:rsid w:val="00AD50BB"/>
    <w:rsid w:val="00AE002B"/>
    <w:rsid w:val="00AE400B"/>
    <w:rsid w:val="00AE5B76"/>
    <w:rsid w:val="00AF217C"/>
    <w:rsid w:val="00AF63AB"/>
    <w:rsid w:val="00AF64DF"/>
    <w:rsid w:val="00B03F94"/>
    <w:rsid w:val="00B10EC8"/>
    <w:rsid w:val="00B133B9"/>
    <w:rsid w:val="00B2295F"/>
    <w:rsid w:val="00B22FC0"/>
    <w:rsid w:val="00B312D9"/>
    <w:rsid w:val="00B341E9"/>
    <w:rsid w:val="00B41902"/>
    <w:rsid w:val="00B41E0D"/>
    <w:rsid w:val="00B44D4D"/>
    <w:rsid w:val="00B526AB"/>
    <w:rsid w:val="00B538C9"/>
    <w:rsid w:val="00B55A96"/>
    <w:rsid w:val="00B60738"/>
    <w:rsid w:val="00B60DC1"/>
    <w:rsid w:val="00B657E2"/>
    <w:rsid w:val="00B66AB1"/>
    <w:rsid w:val="00B7080E"/>
    <w:rsid w:val="00B7164C"/>
    <w:rsid w:val="00B7258B"/>
    <w:rsid w:val="00B75E3A"/>
    <w:rsid w:val="00B8208F"/>
    <w:rsid w:val="00B8307C"/>
    <w:rsid w:val="00B84C97"/>
    <w:rsid w:val="00B8717A"/>
    <w:rsid w:val="00B9036F"/>
    <w:rsid w:val="00B9211D"/>
    <w:rsid w:val="00B97757"/>
    <w:rsid w:val="00BA4DD4"/>
    <w:rsid w:val="00BA4E6F"/>
    <w:rsid w:val="00BA5751"/>
    <w:rsid w:val="00BA5C4E"/>
    <w:rsid w:val="00BB0268"/>
    <w:rsid w:val="00BB47EA"/>
    <w:rsid w:val="00BB4831"/>
    <w:rsid w:val="00BB7FD0"/>
    <w:rsid w:val="00BC0784"/>
    <w:rsid w:val="00BC15D2"/>
    <w:rsid w:val="00BC1E24"/>
    <w:rsid w:val="00BD3940"/>
    <w:rsid w:val="00BE0C42"/>
    <w:rsid w:val="00BE241E"/>
    <w:rsid w:val="00BE7424"/>
    <w:rsid w:val="00BF05D4"/>
    <w:rsid w:val="00BF67C3"/>
    <w:rsid w:val="00BF7FB6"/>
    <w:rsid w:val="00C048BF"/>
    <w:rsid w:val="00C1260F"/>
    <w:rsid w:val="00C138C3"/>
    <w:rsid w:val="00C179C9"/>
    <w:rsid w:val="00C20D93"/>
    <w:rsid w:val="00C211E5"/>
    <w:rsid w:val="00C24DBE"/>
    <w:rsid w:val="00C25554"/>
    <w:rsid w:val="00C351B9"/>
    <w:rsid w:val="00C35A03"/>
    <w:rsid w:val="00C41045"/>
    <w:rsid w:val="00C4672F"/>
    <w:rsid w:val="00C46BA8"/>
    <w:rsid w:val="00C526CA"/>
    <w:rsid w:val="00C60384"/>
    <w:rsid w:val="00C63FE9"/>
    <w:rsid w:val="00C647C9"/>
    <w:rsid w:val="00C64FDC"/>
    <w:rsid w:val="00C65514"/>
    <w:rsid w:val="00C65B24"/>
    <w:rsid w:val="00C70282"/>
    <w:rsid w:val="00C745D6"/>
    <w:rsid w:val="00C75B54"/>
    <w:rsid w:val="00C76D99"/>
    <w:rsid w:val="00C86619"/>
    <w:rsid w:val="00C86CDA"/>
    <w:rsid w:val="00C87542"/>
    <w:rsid w:val="00C9616D"/>
    <w:rsid w:val="00CA1AE9"/>
    <w:rsid w:val="00CA1BF5"/>
    <w:rsid w:val="00CA3467"/>
    <w:rsid w:val="00CA589F"/>
    <w:rsid w:val="00CA6176"/>
    <w:rsid w:val="00CA7645"/>
    <w:rsid w:val="00CB2720"/>
    <w:rsid w:val="00CB38E5"/>
    <w:rsid w:val="00CB7493"/>
    <w:rsid w:val="00CC0670"/>
    <w:rsid w:val="00CD0828"/>
    <w:rsid w:val="00CD2E75"/>
    <w:rsid w:val="00CD3C36"/>
    <w:rsid w:val="00CD41FB"/>
    <w:rsid w:val="00CD52C9"/>
    <w:rsid w:val="00CD586A"/>
    <w:rsid w:val="00CD7388"/>
    <w:rsid w:val="00CD789F"/>
    <w:rsid w:val="00CE042B"/>
    <w:rsid w:val="00CE3C66"/>
    <w:rsid w:val="00CE4866"/>
    <w:rsid w:val="00CE7996"/>
    <w:rsid w:val="00CE7BA8"/>
    <w:rsid w:val="00CF228D"/>
    <w:rsid w:val="00CF35D0"/>
    <w:rsid w:val="00CF4232"/>
    <w:rsid w:val="00D00813"/>
    <w:rsid w:val="00D02A07"/>
    <w:rsid w:val="00D04598"/>
    <w:rsid w:val="00D04D2E"/>
    <w:rsid w:val="00D06769"/>
    <w:rsid w:val="00D13186"/>
    <w:rsid w:val="00D13546"/>
    <w:rsid w:val="00D13F81"/>
    <w:rsid w:val="00D159FD"/>
    <w:rsid w:val="00D179DC"/>
    <w:rsid w:val="00D23ADC"/>
    <w:rsid w:val="00D33134"/>
    <w:rsid w:val="00D3316B"/>
    <w:rsid w:val="00D33B04"/>
    <w:rsid w:val="00D349C5"/>
    <w:rsid w:val="00D36869"/>
    <w:rsid w:val="00D372A0"/>
    <w:rsid w:val="00D406F4"/>
    <w:rsid w:val="00D408F7"/>
    <w:rsid w:val="00D45BCB"/>
    <w:rsid w:val="00D46578"/>
    <w:rsid w:val="00D53B95"/>
    <w:rsid w:val="00D57A5F"/>
    <w:rsid w:val="00D62D0D"/>
    <w:rsid w:val="00D6678D"/>
    <w:rsid w:val="00D710A1"/>
    <w:rsid w:val="00D734C6"/>
    <w:rsid w:val="00D74A3A"/>
    <w:rsid w:val="00D74BF1"/>
    <w:rsid w:val="00D808DE"/>
    <w:rsid w:val="00D84D9A"/>
    <w:rsid w:val="00D9064B"/>
    <w:rsid w:val="00D9064C"/>
    <w:rsid w:val="00D92E5B"/>
    <w:rsid w:val="00D93589"/>
    <w:rsid w:val="00D97474"/>
    <w:rsid w:val="00DA0921"/>
    <w:rsid w:val="00DA3F70"/>
    <w:rsid w:val="00DB1592"/>
    <w:rsid w:val="00DB2DDE"/>
    <w:rsid w:val="00DB6CE8"/>
    <w:rsid w:val="00DB73E3"/>
    <w:rsid w:val="00DB7804"/>
    <w:rsid w:val="00DD54ED"/>
    <w:rsid w:val="00DD7E15"/>
    <w:rsid w:val="00DE2655"/>
    <w:rsid w:val="00DF00A0"/>
    <w:rsid w:val="00DF1E27"/>
    <w:rsid w:val="00DF7E39"/>
    <w:rsid w:val="00E14476"/>
    <w:rsid w:val="00E15314"/>
    <w:rsid w:val="00E15C41"/>
    <w:rsid w:val="00E25E42"/>
    <w:rsid w:val="00E2653A"/>
    <w:rsid w:val="00E34609"/>
    <w:rsid w:val="00E348F5"/>
    <w:rsid w:val="00E351D8"/>
    <w:rsid w:val="00E37A33"/>
    <w:rsid w:val="00E420A6"/>
    <w:rsid w:val="00E42874"/>
    <w:rsid w:val="00E44C30"/>
    <w:rsid w:val="00E44E39"/>
    <w:rsid w:val="00E46F5C"/>
    <w:rsid w:val="00E501A5"/>
    <w:rsid w:val="00E51373"/>
    <w:rsid w:val="00E5224F"/>
    <w:rsid w:val="00E54716"/>
    <w:rsid w:val="00E55DD5"/>
    <w:rsid w:val="00E60499"/>
    <w:rsid w:val="00E63729"/>
    <w:rsid w:val="00E65399"/>
    <w:rsid w:val="00E67F15"/>
    <w:rsid w:val="00E70A74"/>
    <w:rsid w:val="00E71CD1"/>
    <w:rsid w:val="00E73056"/>
    <w:rsid w:val="00E731B8"/>
    <w:rsid w:val="00E757AE"/>
    <w:rsid w:val="00E80FBE"/>
    <w:rsid w:val="00E82766"/>
    <w:rsid w:val="00E82812"/>
    <w:rsid w:val="00E84684"/>
    <w:rsid w:val="00E85FB4"/>
    <w:rsid w:val="00E97512"/>
    <w:rsid w:val="00EA0297"/>
    <w:rsid w:val="00EB143F"/>
    <w:rsid w:val="00EB191F"/>
    <w:rsid w:val="00EB3812"/>
    <w:rsid w:val="00EC650F"/>
    <w:rsid w:val="00ED0187"/>
    <w:rsid w:val="00ED3596"/>
    <w:rsid w:val="00ED48D3"/>
    <w:rsid w:val="00ED54C5"/>
    <w:rsid w:val="00ED5DEC"/>
    <w:rsid w:val="00EE015C"/>
    <w:rsid w:val="00EE2A5D"/>
    <w:rsid w:val="00EE30A9"/>
    <w:rsid w:val="00EE451C"/>
    <w:rsid w:val="00EE5D95"/>
    <w:rsid w:val="00EE6097"/>
    <w:rsid w:val="00EE7340"/>
    <w:rsid w:val="00F0488A"/>
    <w:rsid w:val="00F15EC8"/>
    <w:rsid w:val="00F16FD9"/>
    <w:rsid w:val="00F222BA"/>
    <w:rsid w:val="00F33D43"/>
    <w:rsid w:val="00F346E2"/>
    <w:rsid w:val="00F42BFB"/>
    <w:rsid w:val="00F4601D"/>
    <w:rsid w:val="00F50CFB"/>
    <w:rsid w:val="00F518DB"/>
    <w:rsid w:val="00F519A1"/>
    <w:rsid w:val="00F54F1E"/>
    <w:rsid w:val="00F602CF"/>
    <w:rsid w:val="00F60DF3"/>
    <w:rsid w:val="00F610A7"/>
    <w:rsid w:val="00F62D5C"/>
    <w:rsid w:val="00F67E96"/>
    <w:rsid w:val="00F717F5"/>
    <w:rsid w:val="00F77367"/>
    <w:rsid w:val="00F832DA"/>
    <w:rsid w:val="00F8429F"/>
    <w:rsid w:val="00F84705"/>
    <w:rsid w:val="00F957DF"/>
    <w:rsid w:val="00F95B8C"/>
    <w:rsid w:val="00FA2640"/>
    <w:rsid w:val="00FB1D3E"/>
    <w:rsid w:val="00FB76A5"/>
    <w:rsid w:val="00FC17AD"/>
    <w:rsid w:val="00FC6FDF"/>
    <w:rsid w:val="00FD349A"/>
    <w:rsid w:val="00FE750D"/>
    <w:rsid w:val="00FE7B97"/>
    <w:rsid w:val="00FF041F"/>
    <w:rsid w:val="00FF0BCA"/>
    <w:rsid w:val="00FF4526"/>
    <w:rsid w:val="00FF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F130"/>
  <w15:docId w15:val="{DD010432-8081-5240-B4A4-81BE6CD7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867AEC"/>
    <w:pPr>
      <w:spacing w:line="480" w:lineRule="auto"/>
      <w:ind w:left="720" w:hanging="720"/>
    </w:pPr>
  </w:style>
  <w:style w:type="paragraph" w:styleId="NormalWeb">
    <w:name w:val="Normal (Web)"/>
    <w:basedOn w:val="Normal"/>
    <w:uiPriority w:val="99"/>
    <w:unhideWhenUsed/>
    <w:rsid w:val="00CD41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264869"/>
  </w:style>
  <w:style w:type="paragraph" w:styleId="BalloonText">
    <w:name w:val="Balloon Text"/>
    <w:basedOn w:val="Normal"/>
    <w:link w:val="BalloonTextChar"/>
    <w:uiPriority w:val="99"/>
    <w:semiHidden/>
    <w:unhideWhenUsed/>
    <w:rsid w:val="00511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59F"/>
    <w:rPr>
      <w:rFonts w:ascii="Segoe UI" w:hAnsi="Segoe UI" w:cs="Segoe UI"/>
      <w:sz w:val="18"/>
      <w:szCs w:val="18"/>
    </w:rPr>
  </w:style>
  <w:style w:type="character" w:styleId="CommentReference">
    <w:name w:val="annotation reference"/>
    <w:basedOn w:val="DefaultParagraphFont"/>
    <w:uiPriority w:val="99"/>
    <w:semiHidden/>
    <w:unhideWhenUsed/>
    <w:rsid w:val="00630A2E"/>
    <w:rPr>
      <w:sz w:val="16"/>
      <w:szCs w:val="16"/>
    </w:rPr>
  </w:style>
  <w:style w:type="paragraph" w:styleId="CommentText">
    <w:name w:val="annotation text"/>
    <w:basedOn w:val="Normal"/>
    <w:link w:val="CommentTextChar"/>
    <w:uiPriority w:val="99"/>
    <w:unhideWhenUsed/>
    <w:rsid w:val="00630A2E"/>
    <w:pPr>
      <w:spacing w:line="240" w:lineRule="auto"/>
    </w:pPr>
    <w:rPr>
      <w:sz w:val="20"/>
      <w:szCs w:val="20"/>
    </w:rPr>
  </w:style>
  <w:style w:type="character" w:customStyle="1" w:styleId="CommentTextChar">
    <w:name w:val="Comment Text Char"/>
    <w:basedOn w:val="DefaultParagraphFont"/>
    <w:link w:val="CommentText"/>
    <w:uiPriority w:val="99"/>
    <w:rsid w:val="00630A2E"/>
    <w:rPr>
      <w:sz w:val="20"/>
      <w:szCs w:val="20"/>
    </w:rPr>
  </w:style>
  <w:style w:type="paragraph" w:styleId="CommentSubject">
    <w:name w:val="annotation subject"/>
    <w:basedOn w:val="CommentText"/>
    <w:next w:val="CommentText"/>
    <w:link w:val="CommentSubjectChar"/>
    <w:uiPriority w:val="99"/>
    <w:semiHidden/>
    <w:unhideWhenUsed/>
    <w:rsid w:val="00630A2E"/>
    <w:rPr>
      <w:b/>
      <w:bCs/>
    </w:rPr>
  </w:style>
  <w:style w:type="character" w:customStyle="1" w:styleId="CommentSubjectChar">
    <w:name w:val="Comment Subject Char"/>
    <w:basedOn w:val="CommentTextChar"/>
    <w:link w:val="CommentSubject"/>
    <w:uiPriority w:val="99"/>
    <w:semiHidden/>
    <w:rsid w:val="00630A2E"/>
    <w:rPr>
      <w:b/>
      <w:bCs/>
      <w:sz w:val="20"/>
      <w:szCs w:val="20"/>
    </w:rPr>
  </w:style>
  <w:style w:type="paragraph" w:styleId="Revision">
    <w:name w:val="Revision"/>
    <w:hidden/>
    <w:uiPriority w:val="99"/>
    <w:semiHidden/>
    <w:rsid w:val="00581B20"/>
    <w:pPr>
      <w:spacing w:line="240" w:lineRule="auto"/>
    </w:pPr>
  </w:style>
  <w:style w:type="character" w:customStyle="1" w:styleId="cf01">
    <w:name w:val="cf01"/>
    <w:basedOn w:val="DefaultParagraphFont"/>
    <w:rsid w:val="00207C8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850767">
      <w:bodyDiv w:val="1"/>
      <w:marLeft w:val="0"/>
      <w:marRight w:val="0"/>
      <w:marTop w:val="0"/>
      <w:marBottom w:val="0"/>
      <w:divBdr>
        <w:top w:val="none" w:sz="0" w:space="0" w:color="auto"/>
        <w:left w:val="none" w:sz="0" w:space="0" w:color="auto"/>
        <w:bottom w:val="none" w:sz="0" w:space="0" w:color="auto"/>
        <w:right w:val="none" w:sz="0" w:space="0" w:color="auto"/>
      </w:divBdr>
      <w:divsChild>
        <w:div w:id="234558317">
          <w:marLeft w:val="0"/>
          <w:marRight w:val="0"/>
          <w:marTop w:val="30"/>
          <w:marBottom w:val="0"/>
          <w:divBdr>
            <w:top w:val="none" w:sz="0" w:space="0" w:color="auto"/>
            <w:left w:val="none" w:sz="0" w:space="0" w:color="auto"/>
            <w:bottom w:val="none" w:sz="0" w:space="0" w:color="auto"/>
            <w:right w:val="none" w:sz="0" w:space="0" w:color="auto"/>
          </w:divBdr>
        </w:div>
      </w:divsChild>
    </w:div>
    <w:div w:id="1808358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1C1D6532A7964F9EC290BF7EC7C28C" ma:contentTypeVersion="11" ma:contentTypeDescription="Create a new document." ma:contentTypeScope="" ma:versionID="9348eb82ab42032f2f06ee681daeebca">
  <xsd:schema xmlns:xsd="http://www.w3.org/2001/XMLSchema" xmlns:xs="http://www.w3.org/2001/XMLSchema" xmlns:p="http://schemas.microsoft.com/office/2006/metadata/properties" xmlns:ns3="a5c4ae5f-970a-4df1-8014-b4b1f2c9edfe" targetNamespace="http://schemas.microsoft.com/office/2006/metadata/properties" ma:root="true" ma:fieldsID="d77029a67b5c1903945f17ed456bea37" ns3:_="">
    <xsd:import namespace="a5c4ae5f-970a-4df1-8014-b4b1f2c9edf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4ae5f-970a-4df1-8014-b4b1f2c9ed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D96B0-748E-4B44-8479-9D51892E7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4ae5f-970a-4df1-8014-b4b1f2c9e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310012-81B6-4C45-84B4-B0DC00525AB1}">
  <ds:schemaRefs>
    <ds:schemaRef ds:uri="http://schemas.microsoft.com/sharepoint/v3/contenttype/forms"/>
  </ds:schemaRefs>
</ds:datastoreItem>
</file>

<file path=customXml/itemProps3.xml><?xml version="1.0" encoding="utf-8"?>
<ds:datastoreItem xmlns:ds="http://schemas.openxmlformats.org/officeDocument/2006/customXml" ds:itemID="{723732F6-D468-44E3-B557-790DA7E21A78}">
  <ds:schemaRefs>
    <ds:schemaRef ds:uri="http://schemas.openxmlformats.org/package/2006/metadata/core-properties"/>
    <ds:schemaRef ds:uri="http://purl.org/dc/dcmitype/"/>
    <ds:schemaRef ds:uri="http://purl.org/dc/elements/1.1/"/>
    <ds:schemaRef ds:uri="http://purl.org/dc/terms/"/>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a5c4ae5f-970a-4df1-8014-b4b1f2c9edfe"/>
  </ds:schemaRefs>
</ds:datastoreItem>
</file>

<file path=customXml/itemProps4.xml><?xml version="1.0" encoding="utf-8"?>
<ds:datastoreItem xmlns:ds="http://schemas.openxmlformats.org/officeDocument/2006/customXml" ds:itemID="{40F34F43-6382-4E2C-84F3-E45890D94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3376</TotalTime>
  <Pages>25</Pages>
  <Words>22346</Words>
  <Characters>127374</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Barrus</dc:creator>
  <cp:lastModifiedBy>Frank J. Rahel</cp:lastModifiedBy>
  <cp:revision>12</cp:revision>
  <dcterms:created xsi:type="dcterms:W3CDTF">2023-08-04T01:22:00Z</dcterms:created>
  <dcterms:modified xsi:type="dcterms:W3CDTF">2023-08-13T21:26:00Z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zotero-version="6.0.27-beta.3+3e12f3f20"&gt;&lt;session id="aRI4jNd3"/&gt;&lt;style id="http://www.zotero.org/styles/ecology" hasBibliography="1" bibliographyStyleHasBeenSet="1"/&gt;&lt;prefs&gt;&lt;pref name="fieldType" value="Field"/&gt;&lt;/prefs&gt;&lt;/data&gt;</vt:lpwstr>
  </property>
  <property fmtid="{D5CDD505-2E9C-101B-9397-08002B2CF9AE}" pid="3" name="ZOTERO_PREF_2">
    <vt:lpwstr/>
  </property>
  <property fmtid="{D5CDD505-2E9C-101B-9397-08002B2CF9AE}" pid="4" name="ContentTypeId">
    <vt:lpwstr>0x010100DC1C1D6532A7964F9EC290BF7EC7C28C</vt:lpwstr>
  </property>
</Properties>
</file>