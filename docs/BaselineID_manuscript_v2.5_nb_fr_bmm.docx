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0DAD" w14:textId="551B4869" w:rsidR="00401C9F" w:rsidRDefault="00401C9F" w:rsidP="00FB1D3E">
      <w:pPr>
        <w:spacing w:before="240" w:after="240" w:line="240" w:lineRule="auto"/>
        <w:rPr>
          <w:ins w:id="0" w:author="Frank J. Rahel" w:date="2023-08-11T09:38:00Z"/>
          <w:rFonts w:ascii="Times New Roman" w:eastAsia="Times New Roman" w:hAnsi="Times New Roman" w:cs="Times New Roman"/>
          <w:sz w:val="26"/>
          <w:szCs w:val="26"/>
        </w:rPr>
      </w:pPr>
      <w:ins w:id="1" w:author="Frank J. Rahel" w:date="2023-08-11T09:38:00Z">
        <w:r>
          <w:rPr>
            <w:rFonts w:ascii="Times New Roman" w:eastAsia="Times New Roman" w:hAnsi="Times New Roman" w:cs="Times New Roman"/>
            <w:sz w:val="26"/>
            <w:szCs w:val="26"/>
          </w:rPr>
          <w:t>General comments.</w:t>
        </w:r>
      </w:ins>
    </w:p>
    <w:p w14:paraId="12B5D6DD" w14:textId="1EC9C3EE" w:rsidR="00401C9F" w:rsidRDefault="00401C9F" w:rsidP="00FB1D3E">
      <w:pPr>
        <w:spacing w:before="240" w:after="240" w:line="240" w:lineRule="auto"/>
        <w:rPr>
          <w:ins w:id="2" w:author="Frank J. Rahel" w:date="2023-08-11T09:39:00Z"/>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ins w:id="3" w:author="Frank J. Rahel" w:date="2023-08-11T09:39:00Z"/>
          <w:rFonts w:ascii="Times New Roman" w:eastAsia="Times New Roman" w:hAnsi="Times New Roman" w:cs="Times New Roman"/>
          <w:sz w:val="26"/>
          <w:szCs w:val="26"/>
        </w:rPr>
      </w:pPr>
      <w:ins w:id="4" w:author="Frank J. Rahel" w:date="2023-08-11T09:39:00Z">
        <w:r>
          <w:rPr>
            <w:rFonts w:ascii="Times New Roman" w:eastAsia="Times New Roman" w:hAnsi="Times New Roman" w:cs="Times New Roman"/>
            <w:sz w:val="26"/>
            <w:szCs w:val="26"/>
          </w:rPr>
          <w:t xml:space="preserve">Nice job on this revision, the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is really coming together nicely.</w:t>
        </w:r>
      </w:ins>
    </w:p>
    <w:p w14:paraId="07BF7A33" w14:textId="2F8CF813" w:rsidR="00401C9F" w:rsidRDefault="00D74BF1" w:rsidP="00FB1D3E">
      <w:pPr>
        <w:spacing w:before="240" w:after="240" w:line="240" w:lineRule="auto"/>
        <w:rPr>
          <w:ins w:id="5" w:author="Frank J. Rahel" w:date="2023-08-11T09:38:00Z"/>
          <w:rFonts w:ascii="Times New Roman" w:eastAsia="Times New Roman" w:hAnsi="Times New Roman" w:cs="Times New Roman"/>
          <w:sz w:val="26"/>
          <w:szCs w:val="26"/>
        </w:rPr>
      </w:pPr>
      <w:ins w:id="6" w:author="Frank J. Rahel" w:date="2023-08-11T10:13:00Z">
        <w:r>
          <w:rPr>
            <w:rFonts w:ascii="Times New Roman" w:eastAsia="Times New Roman" w:hAnsi="Times New Roman" w:cs="Times New Roman"/>
            <w:sz w:val="26"/>
            <w:szCs w:val="26"/>
          </w:rPr>
          <w:t xml:space="preserve">1. </w:t>
        </w:r>
      </w:ins>
      <w:ins w:id="7" w:author="Frank J. Rahel" w:date="2023-08-11T09:39:00Z">
        <w:r w:rsidR="00401C9F">
          <w:rPr>
            <w:rFonts w:ascii="Times New Roman" w:eastAsia="Times New Roman" w:hAnsi="Times New Roman" w:cs="Times New Roman"/>
            <w:sz w:val="26"/>
            <w:szCs w:val="26"/>
          </w:rPr>
          <w:t xml:space="preserve">It helps to use consistent terminology. </w:t>
        </w:r>
      </w:ins>
      <w:ins w:id="8" w:author="Frank J. Rahel" w:date="2023-08-11T09:40:00Z">
        <w:r w:rsidR="00401C9F">
          <w:rPr>
            <w:rFonts w:ascii="Times New Roman" w:eastAsia="Times New Roman" w:hAnsi="Times New Roman" w:cs="Times New Roman"/>
            <w:sz w:val="26"/>
            <w:szCs w:val="26"/>
          </w:rPr>
          <w:t>We use “</w:t>
        </w:r>
        <w:r w:rsidR="00401C9F" w:rsidRPr="006F70AA">
          <w:rPr>
            <w:rFonts w:ascii="Times New Roman" w:eastAsia="Times New Roman" w:hAnsi="Times New Roman" w:cs="Times New Roman"/>
            <w:sz w:val="24"/>
            <w:szCs w:val="24"/>
          </w:rPr>
          <w:t>δ</w:t>
        </w:r>
        <w:r w:rsidR="00401C9F" w:rsidRPr="006F70AA">
          <w:rPr>
            <w:rFonts w:ascii="Times New Roman" w:eastAsia="Times New Roman" w:hAnsi="Times New Roman" w:cs="Times New Roman"/>
            <w:sz w:val="24"/>
            <w:szCs w:val="24"/>
            <w:vertAlign w:val="superscript"/>
          </w:rPr>
          <w:t>15</w:t>
        </w:r>
        <w:r w:rsidR="00401C9F" w:rsidRPr="006F70AA">
          <w:rPr>
            <w:rFonts w:ascii="Times New Roman" w:eastAsia="Times New Roman" w:hAnsi="Times New Roman" w:cs="Times New Roman"/>
            <w:sz w:val="24"/>
            <w:szCs w:val="24"/>
          </w:rPr>
          <w:t>N</w:t>
        </w:r>
        <w:r w:rsidR="00401C9F">
          <w:rPr>
            <w:rFonts w:ascii="Times New Roman" w:eastAsia="Times New Roman" w:hAnsi="Times New Roman" w:cs="Times New Roman"/>
            <w:sz w:val="24"/>
            <w:szCs w:val="24"/>
          </w:rPr>
          <w:t xml:space="preserve"> values” 27 times and “</w:t>
        </w:r>
        <w:r w:rsidR="00401C9F" w:rsidRPr="006F70AA">
          <w:rPr>
            <w:rFonts w:ascii="Times New Roman" w:eastAsia="Times New Roman" w:hAnsi="Times New Roman" w:cs="Times New Roman"/>
            <w:sz w:val="24"/>
            <w:szCs w:val="24"/>
          </w:rPr>
          <w:t>δ</w:t>
        </w:r>
        <w:r w:rsidR="00401C9F" w:rsidRPr="006F70AA">
          <w:rPr>
            <w:rFonts w:ascii="Times New Roman" w:eastAsia="Times New Roman" w:hAnsi="Times New Roman" w:cs="Times New Roman"/>
            <w:sz w:val="24"/>
            <w:szCs w:val="24"/>
            <w:vertAlign w:val="superscript"/>
          </w:rPr>
          <w:t>15</w:t>
        </w:r>
        <w:r w:rsidR="00401C9F" w:rsidRPr="006F70AA">
          <w:rPr>
            <w:rFonts w:ascii="Times New Roman" w:eastAsia="Times New Roman" w:hAnsi="Times New Roman" w:cs="Times New Roman"/>
            <w:sz w:val="24"/>
            <w:szCs w:val="24"/>
          </w:rPr>
          <w:t>N</w:t>
        </w:r>
        <w:r w:rsidR="00401C9F">
          <w:rPr>
            <w:rFonts w:ascii="Times New Roman" w:eastAsia="Times New Roman" w:hAnsi="Times New Roman" w:cs="Times New Roman"/>
            <w:sz w:val="24"/>
            <w:szCs w:val="24"/>
          </w:rPr>
          <w:t xml:space="preserve"> signatures” 11 times in the </w:t>
        </w:r>
        <w:proofErr w:type="spellStart"/>
        <w:r w:rsidR="00401C9F">
          <w:rPr>
            <w:rFonts w:ascii="Times New Roman" w:eastAsia="Times New Roman" w:hAnsi="Times New Roman" w:cs="Times New Roman"/>
            <w:sz w:val="24"/>
            <w:szCs w:val="24"/>
          </w:rPr>
          <w:t>ms.</w:t>
        </w:r>
        <w:proofErr w:type="spellEnd"/>
        <w:r w:rsidR="00401C9F">
          <w:rPr>
            <w:rFonts w:ascii="Times New Roman" w:eastAsia="Times New Roman" w:hAnsi="Times New Roman" w:cs="Times New Roman"/>
            <w:sz w:val="24"/>
            <w:szCs w:val="24"/>
          </w:rPr>
          <w:t xml:space="preserve">  </w:t>
        </w:r>
      </w:ins>
      <w:ins w:id="9" w:author="Frank J. Rahel" w:date="2023-08-11T09:41:00Z">
        <w:r w:rsidR="00401C9F">
          <w:rPr>
            <w:rFonts w:ascii="Times New Roman" w:eastAsia="Times New Roman" w:hAnsi="Times New Roman" w:cs="Times New Roman"/>
            <w:sz w:val="24"/>
            <w:szCs w:val="24"/>
          </w:rPr>
          <w:t xml:space="preserve">If these are synonymous, let’s stick with a single term.  I prefer “values” but can go either way. If these </w:t>
        </w:r>
      </w:ins>
      <w:ins w:id="10" w:author="Frank J. Rahel" w:date="2023-08-11T10:09:00Z">
        <w:r>
          <w:rPr>
            <w:rFonts w:ascii="Times New Roman" w:eastAsia="Times New Roman" w:hAnsi="Times New Roman" w:cs="Times New Roman"/>
            <w:sz w:val="24"/>
            <w:szCs w:val="24"/>
          </w:rPr>
          <w:t xml:space="preserve">terms </w:t>
        </w:r>
      </w:ins>
      <w:ins w:id="11" w:author="Frank J. Rahel" w:date="2023-08-11T09:41:00Z">
        <w:r w:rsidR="00401C9F">
          <w:rPr>
            <w:rFonts w:ascii="Times New Roman" w:eastAsia="Times New Roman" w:hAnsi="Times New Roman" w:cs="Times New Roman"/>
            <w:sz w:val="24"/>
            <w:szCs w:val="24"/>
          </w:rPr>
          <w:t xml:space="preserve">are not </w:t>
        </w:r>
      </w:ins>
      <w:ins w:id="12" w:author="Frank J. Rahel" w:date="2023-08-11T09:42:00Z">
        <w:r w:rsidR="00401C9F">
          <w:rPr>
            <w:rFonts w:ascii="Times New Roman" w:eastAsia="Times New Roman" w:hAnsi="Times New Roman" w:cs="Times New Roman"/>
            <w:sz w:val="24"/>
            <w:szCs w:val="24"/>
          </w:rPr>
          <w:t xml:space="preserve">synonymous, then we need to define how they differ.  </w:t>
        </w:r>
      </w:ins>
      <w:ins w:id="13" w:author="Frank J. Rahel" w:date="2023-08-11T09:41:00Z">
        <w:r w:rsidR="00401C9F">
          <w:rPr>
            <w:rFonts w:ascii="Times New Roman" w:eastAsia="Times New Roman" w:hAnsi="Times New Roman" w:cs="Times New Roman"/>
            <w:sz w:val="24"/>
            <w:szCs w:val="24"/>
          </w:rPr>
          <w:t xml:space="preserve"> </w:t>
        </w:r>
      </w:ins>
    </w:p>
    <w:p w14:paraId="4A53DE89" w14:textId="02968410" w:rsidR="00401C9F" w:rsidRDefault="00D74BF1" w:rsidP="00FB1D3E">
      <w:pPr>
        <w:spacing w:before="240" w:after="240" w:line="240" w:lineRule="auto"/>
        <w:rPr>
          <w:ins w:id="14" w:author="Frank J. Rahel" w:date="2023-08-11T09:54:00Z"/>
          <w:rFonts w:ascii="Times New Roman" w:eastAsia="Times New Roman" w:hAnsi="Times New Roman" w:cs="Times New Roman"/>
          <w:sz w:val="26"/>
          <w:szCs w:val="26"/>
        </w:rPr>
      </w:pPr>
      <w:ins w:id="15" w:author="Frank J. Rahel" w:date="2023-08-11T10:13:00Z">
        <w:r>
          <w:rPr>
            <w:rFonts w:ascii="Times New Roman" w:eastAsia="Times New Roman" w:hAnsi="Times New Roman" w:cs="Times New Roman"/>
            <w:sz w:val="26"/>
            <w:szCs w:val="26"/>
          </w:rPr>
          <w:t xml:space="preserve">2. </w:t>
        </w:r>
      </w:ins>
      <w:ins w:id="16" w:author="Frank J. Rahel" w:date="2023-08-11T09:53:00Z">
        <w:r w:rsidR="00D06769">
          <w:rPr>
            <w:rFonts w:ascii="Times New Roman" w:eastAsia="Times New Roman" w:hAnsi="Times New Roman" w:cs="Times New Roman"/>
            <w:sz w:val="26"/>
            <w:szCs w:val="26"/>
          </w:rPr>
          <w:t xml:space="preserve">Look at a recent article in Hydrobiologia to see how citations are handled.  For citations in parentheses, a comma is used after the </w:t>
        </w:r>
      </w:ins>
      <w:ins w:id="17" w:author="Frank J. Rahel" w:date="2023-08-11T09:58:00Z">
        <w:r w:rsidR="00D06769">
          <w:rPr>
            <w:rFonts w:ascii="Times New Roman" w:eastAsia="Times New Roman" w:hAnsi="Times New Roman" w:cs="Times New Roman"/>
            <w:sz w:val="26"/>
            <w:szCs w:val="26"/>
          </w:rPr>
          <w:t>author’s</w:t>
        </w:r>
      </w:ins>
      <w:ins w:id="18" w:author="Frank J. Rahel" w:date="2023-08-11T09:53:00Z">
        <w:r w:rsidR="00D06769">
          <w:rPr>
            <w:rFonts w:ascii="Times New Roman" w:eastAsia="Times New Roman" w:hAnsi="Times New Roman" w:cs="Times New Roman"/>
            <w:sz w:val="26"/>
            <w:szCs w:val="26"/>
          </w:rPr>
          <w:t xml:space="preserve"> names</w:t>
        </w:r>
      </w:ins>
      <w:ins w:id="19" w:author="Frank J. Rahel" w:date="2023-08-11T09:55:00Z">
        <w:r w:rsidR="00D06769">
          <w:rPr>
            <w:rFonts w:ascii="Times New Roman" w:eastAsia="Times New Roman" w:hAnsi="Times New Roman" w:cs="Times New Roman"/>
            <w:sz w:val="26"/>
            <w:szCs w:val="26"/>
          </w:rPr>
          <w:t>, and a semicolon is used to separate different references)</w:t>
        </w:r>
      </w:ins>
      <w:ins w:id="20" w:author="Frank J. Rahel" w:date="2023-08-11T09:54:00Z">
        <w:r w:rsidR="00D06769">
          <w:rPr>
            <w:rFonts w:ascii="Times New Roman" w:eastAsia="Times New Roman" w:hAnsi="Times New Roman" w:cs="Times New Roman"/>
            <w:sz w:val="26"/>
            <w:szCs w:val="26"/>
          </w:rPr>
          <w:t>:</w:t>
        </w:r>
      </w:ins>
    </w:p>
    <w:p w14:paraId="01A3CD74" w14:textId="0CB9211B" w:rsidR="00D06769" w:rsidRDefault="00D06769" w:rsidP="00D74BF1">
      <w:pPr>
        <w:spacing w:before="240" w:after="240" w:line="240" w:lineRule="auto"/>
        <w:ind w:left="720"/>
        <w:rPr>
          <w:ins w:id="21" w:author="Frank J. Rahel" w:date="2023-08-11T09:54:00Z"/>
          <w:rFonts w:ascii="Times New Roman" w:eastAsia="Times New Roman" w:hAnsi="Times New Roman" w:cs="Times New Roman"/>
          <w:sz w:val="26"/>
          <w:szCs w:val="26"/>
        </w:rPr>
      </w:pPr>
      <w:ins w:id="22" w:author="Frank J. Rahel" w:date="2023-08-11T09:54:00Z">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w:t>
        </w:r>
        <w:proofErr w:type="spellStart"/>
        <w:r>
          <w:rPr>
            <w:rFonts w:ascii="Times New Roman" w:eastAsia="Times New Roman" w:hAnsi="Times New Roman" w:cs="Times New Roman"/>
            <w:sz w:val="26"/>
            <w:szCs w:val="26"/>
          </w:rPr>
          <w:t>Helfman</w:t>
        </w:r>
        <w:proofErr w:type="spellEnd"/>
        <w:r>
          <w:rPr>
            <w:rFonts w:ascii="Times New Roman" w:eastAsia="Times New Roman" w:hAnsi="Times New Roman" w:cs="Times New Roman"/>
            <w:sz w:val="26"/>
            <w:szCs w:val="26"/>
          </w:rPr>
          <w:t>, 1981</w:t>
        </w:r>
        <w:r w:rsidRPr="00D06769">
          <w:rPr>
            <w:rFonts w:ascii="Times New Roman" w:eastAsia="Times New Roman" w:hAnsi="Times New Roman" w:cs="Times New Roman"/>
            <w:sz w:val="26"/>
            <w:szCs w:val="26"/>
          </w:rPr>
          <w:t>; Verweij et al., 2006).</w:t>
        </w:r>
      </w:ins>
      <w:ins w:id="23" w:author="Frank J. Rahel" w:date="2023-08-11T09:57:00Z">
        <w:r>
          <w:rPr>
            <w:rFonts w:ascii="Times New Roman" w:eastAsia="Times New Roman" w:hAnsi="Times New Roman" w:cs="Times New Roman"/>
            <w:sz w:val="26"/>
            <w:szCs w:val="26"/>
          </w:rPr>
          <w:t>”</w:t>
        </w:r>
      </w:ins>
    </w:p>
    <w:p w14:paraId="6148F668" w14:textId="19ED8EDE" w:rsidR="00D06769" w:rsidRDefault="00D74BF1" w:rsidP="00FB1D3E">
      <w:pPr>
        <w:spacing w:before="240" w:after="240" w:line="240" w:lineRule="auto"/>
        <w:rPr>
          <w:ins w:id="24" w:author="Frank J. Rahel" w:date="2023-08-11T09:38:00Z"/>
          <w:rFonts w:ascii="Times New Roman" w:eastAsia="Times New Roman" w:hAnsi="Times New Roman" w:cs="Times New Roman"/>
          <w:sz w:val="26"/>
          <w:szCs w:val="26"/>
        </w:rPr>
      </w:pPr>
      <w:ins w:id="25" w:author="Frank J. Rahel" w:date="2023-08-11T10:13:00Z">
        <w:r>
          <w:rPr>
            <w:rFonts w:ascii="Times New Roman" w:eastAsia="Times New Roman" w:hAnsi="Times New Roman" w:cs="Times New Roman"/>
            <w:sz w:val="26"/>
            <w:szCs w:val="26"/>
          </w:rPr>
          <w:t xml:space="preserve">3. </w:t>
        </w:r>
      </w:ins>
      <w:ins w:id="26" w:author="Frank J. Rahel" w:date="2023-08-11T09:56:00Z">
        <w:r w:rsidR="00D06769" w:rsidRPr="00D06769">
          <w:rPr>
            <w:rFonts w:ascii="Times New Roman" w:eastAsia="Times New Roman" w:hAnsi="Times New Roman" w:cs="Times New Roman"/>
            <w:sz w:val="26"/>
            <w:szCs w:val="26"/>
          </w:rPr>
          <w:t xml:space="preserve">For citations </w:t>
        </w:r>
      </w:ins>
      <w:ins w:id="27" w:author="Frank J. Rahel" w:date="2023-08-11T09:59:00Z">
        <w:r w:rsidR="00D06769">
          <w:rPr>
            <w:rFonts w:ascii="Times New Roman" w:eastAsia="Times New Roman" w:hAnsi="Times New Roman" w:cs="Times New Roman"/>
            <w:sz w:val="26"/>
            <w:szCs w:val="26"/>
          </w:rPr>
          <w:t>w</w:t>
        </w:r>
      </w:ins>
      <w:ins w:id="28" w:author="Frank J. Rahel" w:date="2023-08-11T09:56:00Z">
        <w:r w:rsidR="00D06769">
          <w:rPr>
            <w:rFonts w:ascii="Times New Roman" w:eastAsia="Times New Roman" w:hAnsi="Times New Roman" w:cs="Times New Roman"/>
            <w:sz w:val="26"/>
            <w:szCs w:val="26"/>
          </w:rPr>
          <w:t>ithin the text, no</w:t>
        </w:r>
        <w:r w:rsidR="00D06769" w:rsidRPr="00D06769">
          <w:rPr>
            <w:rFonts w:ascii="Times New Roman" w:eastAsia="Times New Roman" w:hAnsi="Times New Roman" w:cs="Times New Roman"/>
            <w:sz w:val="26"/>
            <w:szCs w:val="26"/>
          </w:rPr>
          <w:t xml:space="preserve"> comma is used after the </w:t>
        </w:r>
      </w:ins>
      <w:ins w:id="29" w:author="Frank J. Rahel" w:date="2023-08-11T09:58:00Z">
        <w:r w:rsidR="00D06769" w:rsidRPr="00D06769">
          <w:rPr>
            <w:rFonts w:ascii="Times New Roman" w:eastAsia="Times New Roman" w:hAnsi="Times New Roman" w:cs="Times New Roman"/>
            <w:sz w:val="26"/>
            <w:szCs w:val="26"/>
          </w:rPr>
          <w:t>author’s</w:t>
        </w:r>
      </w:ins>
      <w:ins w:id="30" w:author="Frank J. Rahel" w:date="2023-08-11T09:56:00Z">
        <w:r w:rsidR="00D06769" w:rsidRPr="00D06769">
          <w:rPr>
            <w:rFonts w:ascii="Times New Roman" w:eastAsia="Times New Roman" w:hAnsi="Times New Roman" w:cs="Times New Roman"/>
            <w:sz w:val="26"/>
            <w:szCs w:val="26"/>
          </w:rPr>
          <w:t xml:space="preserve"> names</w:t>
        </w:r>
        <w:r w:rsidR="00D06769">
          <w:rPr>
            <w:rFonts w:ascii="Times New Roman" w:eastAsia="Times New Roman" w:hAnsi="Times New Roman" w:cs="Times New Roman"/>
            <w:sz w:val="26"/>
            <w:szCs w:val="26"/>
          </w:rPr>
          <w:t>:</w:t>
        </w:r>
      </w:ins>
    </w:p>
    <w:p w14:paraId="59BE0CB5" w14:textId="57502884" w:rsidR="00401C9F" w:rsidRDefault="00D06769" w:rsidP="00D74BF1">
      <w:pPr>
        <w:spacing w:before="240" w:after="240" w:line="240" w:lineRule="auto"/>
        <w:ind w:left="720"/>
        <w:rPr>
          <w:ins w:id="31" w:author="Frank J. Rahel" w:date="2023-08-11T09:38:00Z"/>
          <w:rFonts w:ascii="Times New Roman" w:eastAsia="Times New Roman" w:hAnsi="Times New Roman" w:cs="Times New Roman"/>
          <w:sz w:val="26"/>
          <w:szCs w:val="26"/>
        </w:rPr>
      </w:pPr>
      <w:ins w:id="32" w:author="Frank J. Rahel" w:date="2023-08-11T09:57:00Z">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ins>
      <w:ins w:id="33" w:author="Frank J. Rahel" w:date="2023-08-11T09:59:00Z">
        <w:r>
          <w:rPr>
            <w:rFonts w:ascii="Times New Roman" w:eastAsia="Times New Roman" w:hAnsi="Times New Roman" w:cs="Times New Roman"/>
            <w:sz w:val="26"/>
            <w:szCs w:val="26"/>
          </w:rPr>
          <w:t xml:space="preserve">t </w:t>
        </w:r>
      </w:ins>
      <w:ins w:id="34" w:author="Frank J. Rahel" w:date="2023-08-11T09:57:00Z">
        <w:r w:rsidRPr="00D06769">
          <w:rPr>
            <w:rFonts w:ascii="Times New Roman" w:eastAsia="Times New Roman" w:hAnsi="Times New Roman" w:cs="Times New Roman"/>
            <w:sz w:val="26"/>
            <w:szCs w:val="26"/>
          </w:rPr>
          <w:t xml:space="preserve">was documented by Nakamura et al. (1997) who studied the fish of Lake </w:t>
        </w:r>
        <w:proofErr w:type="spellStart"/>
        <w:r w:rsidRPr="00D06769">
          <w:rPr>
            <w:rFonts w:ascii="Times New Roman" w:eastAsia="Times New Roman" w:hAnsi="Times New Roman" w:cs="Times New Roman"/>
            <w:sz w:val="26"/>
            <w:szCs w:val="26"/>
          </w:rPr>
          <w:t>Kasumigaura</w:t>
        </w:r>
        <w:proofErr w:type="spellEnd"/>
        <w:r w:rsidRPr="00D06769">
          <w:rPr>
            <w:rFonts w:ascii="Times New Roman" w:eastAsia="Times New Roman" w:hAnsi="Times New Roman" w:cs="Times New Roman"/>
            <w:sz w:val="26"/>
            <w:szCs w:val="26"/>
          </w:rPr>
          <w:t>, Japan</w:t>
        </w:r>
        <w:r>
          <w:rPr>
            <w:rFonts w:ascii="Times New Roman" w:eastAsia="Times New Roman" w:hAnsi="Times New Roman" w:cs="Times New Roman"/>
            <w:sz w:val="26"/>
            <w:szCs w:val="26"/>
          </w:rPr>
          <w:t>.”</w:t>
        </w:r>
      </w:ins>
    </w:p>
    <w:p w14:paraId="37E6D2A8" w14:textId="3836CB5E" w:rsidR="00D06769" w:rsidRDefault="00D74BF1" w:rsidP="00FB1D3E">
      <w:pPr>
        <w:spacing w:before="240" w:after="240" w:line="240" w:lineRule="auto"/>
        <w:rPr>
          <w:ins w:id="35" w:author="Frank J. Rahel" w:date="2023-08-11T10:04:00Z"/>
          <w:rFonts w:ascii="Times New Roman" w:eastAsia="Times New Roman" w:hAnsi="Times New Roman" w:cs="Times New Roman"/>
          <w:sz w:val="26"/>
          <w:szCs w:val="26"/>
        </w:rPr>
      </w:pPr>
      <w:ins w:id="36" w:author="Frank J. Rahel" w:date="2023-08-11T10:13:00Z">
        <w:r>
          <w:rPr>
            <w:rFonts w:ascii="Times New Roman" w:eastAsia="Times New Roman" w:hAnsi="Times New Roman" w:cs="Times New Roman"/>
            <w:sz w:val="26"/>
            <w:szCs w:val="26"/>
          </w:rPr>
          <w:t xml:space="preserve">4. </w:t>
        </w:r>
      </w:ins>
      <w:ins w:id="37" w:author="Frank J. Rahel" w:date="2023-08-11T10:02:00Z">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correct format. </w:t>
        </w:r>
      </w:ins>
      <w:ins w:id="38" w:author="Frank J. Rahel" w:date="2023-08-11T10:03:00Z">
        <w:r w:rsidR="00D06769">
          <w:rPr>
            <w:rFonts w:ascii="Times New Roman" w:eastAsia="Times New Roman" w:hAnsi="Times New Roman" w:cs="Times New Roman"/>
            <w:sz w:val="26"/>
            <w:szCs w:val="26"/>
          </w:rPr>
          <w:t>Hydrobiologia uses a common not a period after the last author’s name. Also, they use “&amp;” instead of “and” for the last author in a series</w:t>
        </w:r>
      </w:ins>
      <w:ins w:id="39" w:author="Frank J. Rahel" w:date="2023-08-11T10:04:00Z">
        <w:r w:rsidR="00D06769">
          <w:rPr>
            <w:rFonts w:ascii="Times New Roman" w:eastAsia="Times New Roman" w:hAnsi="Times New Roman" w:cs="Times New Roman"/>
            <w:sz w:val="26"/>
            <w:szCs w:val="26"/>
          </w:rPr>
          <w:t>:</w:t>
        </w:r>
      </w:ins>
    </w:p>
    <w:p w14:paraId="0D01938A" w14:textId="3AF5B4C3" w:rsidR="00D06769" w:rsidRDefault="00D74BF1" w:rsidP="00D74BF1">
      <w:pPr>
        <w:spacing w:before="240" w:after="240" w:line="240" w:lineRule="auto"/>
        <w:ind w:left="720"/>
        <w:rPr>
          <w:ins w:id="40" w:author="Frank J. Rahel" w:date="2023-08-11T10:04:00Z"/>
          <w:rFonts w:ascii="Times New Roman" w:eastAsia="Times New Roman" w:hAnsi="Times New Roman" w:cs="Times New Roman"/>
          <w:sz w:val="26"/>
          <w:szCs w:val="26"/>
        </w:rPr>
      </w:pPr>
      <w:proofErr w:type="spellStart"/>
      <w:ins w:id="41" w:author="Frank J. Rahel" w:date="2023-08-11T10:04:00Z">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w:t>
        </w:r>
        <w:proofErr w:type="spellEnd"/>
        <w:r w:rsidRPr="00D74BF1">
          <w:rPr>
            <w:rFonts w:ascii="Times New Roman" w:eastAsia="Times New Roman" w:hAnsi="Times New Roman" w:cs="Times New Roman"/>
            <w:sz w:val="26"/>
            <w:szCs w:val="26"/>
          </w:rPr>
          <w:t xml:space="preserve">, M., S. Y. </w:t>
        </w:r>
        <w:proofErr w:type="spellStart"/>
        <w:r w:rsidRPr="00D74BF1">
          <w:rPr>
            <w:rFonts w:ascii="Times New Roman" w:eastAsia="Times New Roman" w:hAnsi="Times New Roman" w:cs="Times New Roman"/>
            <w:sz w:val="26"/>
            <w:szCs w:val="26"/>
          </w:rPr>
          <w:t>Paighambari</w:t>
        </w:r>
        <w:proofErr w:type="spellEnd"/>
        <w:r w:rsidRPr="00D74BF1">
          <w:rPr>
            <w:rFonts w:ascii="Times New Roman" w:eastAsia="Times New Roman" w:hAnsi="Times New Roman" w:cs="Times New Roman"/>
            <w:sz w:val="26"/>
            <w:szCs w:val="26"/>
          </w:rPr>
          <w:t xml:space="preserve">, M. </w:t>
        </w:r>
        <w:proofErr w:type="spellStart"/>
        <w:r w:rsidRPr="00D74BF1">
          <w:rPr>
            <w:rFonts w:ascii="Times New Roman" w:eastAsia="Times New Roman" w:hAnsi="Times New Roman" w:cs="Times New Roman"/>
            <w:sz w:val="26"/>
            <w:szCs w:val="26"/>
          </w:rPr>
          <w:t>Taquet</w:t>
        </w:r>
        <w:proofErr w:type="spellEnd"/>
        <w:r w:rsidRPr="00D74BF1">
          <w:rPr>
            <w:rFonts w:ascii="Times New Roman" w:eastAsia="Times New Roman" w:hAnsi="Times New Roman" w:cs="Times New Roman"/>
            <w:sz w:val="26"/>
            <w:szCs w:val="26"/>
          </w:rPr>
          <w:t xml:space="preserve"> &amp; J.-C. Gaertner, 2019. Introducing nearshore fish aggregation devices (FAD) to artisanal Persian Gulf fisheries: a preliminary study. Fisheries Research 212: 35–39.</w:t>
        </w:r>
      </w:ins>
    </w:p>
    <w:p w14:paraId="1A68E790" w14:textId="7D536E7E" w:rsidR="00D06769" w:rsidRDefault="00D74BF1" w:rsidP="00FB1D3E">
      <w:pPr>
        <w:spacing w:before="240" w:after="240" w:line="240" w:lineRule="auto"/>
        <w:rPr>
          <w:ins w:id="42" w:author="Frank J. Rahel" w:date="2023-08-11T10:12:00Z"/>
          <w:rFonts w:ascii="Times New Roman" w:eastAsia="Times New Roman" w:hAnsi="Times New Roman" w:cs="Times New Roman"/>
          <w:sz w:val="26"/>
          <w:szCs w:val="26"/>
        </w:rPr>
      </w:pPr>
      <w:ins w:id="43" w:author="Frank J. Rahel" w:date="2023-08-11T10:13:00Z">
        <w:r>
          <w:rPr>
            <w:rFonts w:ascii="Times New Roman" w:eastAsia="Times New Roman" w:hAnsi="Times New Roman" w:cs="Times New Roman"/>
            <w:sz w:val="26"/>
            <w:szCs w:val="26"/>
          </w:rPr>
          <w:t xml:space="preserve">5. </w:t>
        </w:r>
      </w:ins>
      <w:ins w:id="44" w:author="Frank J. Rahel" w:date="2023-08-11T10:10:00Z">
        <w:r>
          <w:rPr>
            <w:rFonts w:ascii="Times New Roman" w:eastAsia="Times New Roman" w:hAnsi="Times New Roman" w:cs="Times New Roman"/>
            <w:sz w:val="26"/>
            <w:szCs w:val="26"/>
          </w:rPr>
          <w:t>Hydrobiologia does not capitalize the common names of fishes.</w:t>
        </w:r>
      </w:ins>
    </w:p>
    <w:p w14:paraId="67EA9A0C" w14:textId="506C242B" w:rsidR="00D74BF1" w:rsidRDefault="00D74BF1" w:rsidP="00FB1D3E">
      <w:pPr>
        <w:spacing w:before="240" w:after="240" w:line="240" w:lineRule="auto"/>
        <w:rPr>
          <w:ins w:id="45" w:author="Frank J. Rahel" w:date="2023-08-11T11:09:00Z"/>
          <w:rFonts w:ascii="Times New Roman" w:eastAsia="Times New Roman" w:hAnsi="Times New Roman" w:cs="Times New Roman"/>
          <w:sz w:val="26"/>
          <w:szCs w:val="26"/>
        </w:rPr>
      </w:pPr>
      <w:ins w:id="46" w:author="Frank J. Rahel" w:date="2023-08-11T10:13:00Z">
        <w:r>
          <w:rPr>
            <w:rFonts w:ascii="Times New Roman" w:eastAsia="Times New Roman" w:hAnsi="Times New Roman" w:cs="Times New Roman"/>
            <w:sz w:val="26"/>
            <w:szCs w:val="26"/>
          </w:rPr>
          <w:t xml:space="preserve">6. </w:t>
        </w:r>
      </w:ins>
      <w:ins w:id="47" w:author="Frank J. Rahel" w:date="2023-08-11T10:12:00Z">
        <w:r>
          <w:rPr>
            <w:rFonts w:ascii="Times New Roman" w:eastAsia="Times New Roman" w:hAnsi="Times New Roman" w:cs="Times New Roman"/>
            <w:sz w:val="26"/>
            <w:szCs w:val="26"/>
          </w:rPr>
          <w:t>Hydrobiologia uses “Fig.” not “Figure” when referring to figures in the text.</w:t>
        </w:r>
      </w:ins>
    </w:p>
    <w:p w14:paraId="5FB46CF2" w14:textId="017CA6FD" w:rsidR="007D6DE5" w:rsidRDefault="007D6DE5" w:rsidP="00FB1D3E">
      <w:pPr>
        <w:spacing w:before="240" w:after="240" w:line="240" w:lineRule="auto"/>
        <w:rPr>
          <w:ins w:id="48" w:author="Frank J. Rahel" w:date="2023-08-13T14:17:00Z"/>
          <w:rFonts w:ascii="Times New Roman" w:eastAsia="Times New Roman" w:hAnsi="Times New Roman" w:cs="Times New Roman"/>
          <w:sz w:val="26"/>
          <w:szCs w:val="26"/>
        </w:rPr>
      </w:pPr>
      <w:ins w:id="49" w:author="Frank J. Rahel" w:date="2023-08-11T11:09:00Z">
        <w:r>
          <w:rPr>
            <w:rFonts w:ascii="Times New Roman" w:eastAsia="Times New Roman" w:hAnsi="Times New Roman" w:cs="Times New Roman"/>
            <w:sz w:val="26"/>
            <w:szCs w:val="26"/>
          </w:rPr>
          <w:t>Simuliidae is mis</w:t>
        </w:r>
      </w:ins>
      <w:ins w:id="50" w:author="Frank J. Rahel" w:date="2023-08-11T11:10:00Z">
        <w:r>
          <w:rPr>
            <w:rFonts w:ascii="Times New Roman" w:eastAsia="Times New Roman" w:hAnsi="Times New Roman" w:cs="Times New Roman"/>
            <w:sz w:val="26"/>
            <w:szCs w:val="26"/>
          </w:rPr>
          <w:t>s</w:t>
        </w:r>
      </w:ins>
      <w:ins w:id="51" w:author="Frank J. Rahel" w:date="2023-08-11T11:09:00Z">
        <w:r>
          <w:rPr>
            <w:rFonts w:ascii="Times New Roman" w:eastAsia="Times New Roman" w:hAnsi="Times New Roman" w:cs="Times New Roman"/>
            <w:sz w:val="26"/>
            <w:szCs w:val="26"/>
          </w:rPr>
          <w:t>pelled</w:t>
        </w:r>
      </w:ins>
      <w:ins w:id="52" w:author="Frank J. Rahel" w:date="2023-08-11T11:10:00Z">
        <w:r>
          <w:rPr>
            <w:rFonts w:ascii="Times New Roman" w:eastAsia="Times New Roman" w:hAnsi="Times New Roman" w:cs="Times New Roman"/>
            <w:sz w:val="26"/>
            <w:szCs w:val="26"/>
          </w:rPr>
          <w:t xml:space="preserve"> in Fig 2, 3 and</w:t>
        </w:r>
      </w:ins>
      <w:ins w:id="53" w:author="Frank J. Rahel" w:date="2023-08-11T11:11:00Z">
        <w:r>
          <w:rPr>
            <w:rFonts w:ascii="Times New Roman" w:eastAsia="Times New Roman" w:hAnsi="Times New Roman" w:cs="Times New Roman"/>
            <w:sz w:val="26"/>
            <w:szCs w:val="26"/>
          </w:rPr>
          <w:t xml:space="preserve"> 5. </w:t>
        </w:r>
      </w:ins>
      <w:ins w:id="54" w:author="Frank J. Rahel" w:date="2023-08-11T11:10:00Z">
        <w:r>
          <w:rPr>
            <w:rFonts w:ascii="Times New Roman" w:eastAsia="Times New Roman" w:hAnsi="Times New Roman" w:cs="Times New Roman"/>
            <w:sz w:val="26"/>
            <w:szCs w:val="26"/>
          </w:rPr>
          <w:t xml:space="preserve"> </w:t>
        </w:r>
      </w:ins>
      <w:ins w:id="55" w:author="Frank J. Rahel" w:date="2023-08-11T11:09:00Z">
        <w:r>
          <w:rPr>
            <w:rFonts w:ascii="Times New Roman" w:eastAsia="Times New Roman" w:hAnsi="Times New Roman" w:cs="Times New Roman"/>
            <w:sz w:val="26"/>
            <w:szCs w:val="26"/>
          </w:rPr>
          <w:t xml:space="preserve"> </w:t>
        </w:r>
      </w:ins>
    </w:p>
    <w:p w14:paraId="261EF248" w14:textId="141EAD92" w:rsidR="00D57A5F" w:rsidRDefault="00D57A5F" w:rsidP="00FB1D3E">
      <w:pPr>
        <w:spacing w:before="240" w:after="240" w:line="240" w:lineRule="auto"/>
        <w:rPr>
          <w:ins w:id="56" w:author="Frank J. Rahel" w:date="2023-08-13T14:17:00Z"/>
          <w:rFonts w:ascii="Times New Roman" w:eastAsia="Times New Roman" w:hAnsi="Times New Roman" w:cs="Times New Roman"/>
          <w:sz w:val="26"/>
          <w:szCs w:val="26"/>
        </w:rPr>
      </w:pPr>
      <w:ins w:id="57" w:author="Frank J. Rahel" w:date="2023-08-13T14:17:00Z">
        <w:r w:rsidRPr="00D57A5F">
          <w:rPr>
            <w:rFonts w:ascii="Times New Roman" w:eastAsia="Times New Roman" w:hAnsi="Times New Roman" w:cs="Times New Roman"/>
            <w:sz w:val="26"/>
            <w:szCs w:val="26"/>
          </w:rPr>
          <w:t>Based on Fig.6, omnivores remove the environmental gradient effect for 5 of 6 fish species (which is as good as Simuliidae</w:t>
        </w:r>
        <w:r>
          <w:rPr>
            <w:rFonts w:ascii="Times New Roman" w:eastAsia="Times New Roman" w:hAnsi="Times New Roman" w:cs="Times New Roman"/>
            <w:sz w:val="26"/>
            <w:szCs w:val="26"/>
          </w:rPr>
          <w:t>)</w:t>
        </w:r>
        <w:r w:rsidRPr="00D57A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Why don’t we consider them as suitable baselines</w:t>
        </w:r>
      </w:ins>
      <w:ins w:id="58" w:author="Frank J. Rahel" w:date="2023-08-13T14:18:00Z">
        <w:r>
          <w:rPr>
            <w:rFonts w:ascii="Times New Roman" w:eastAsia="Times New Roman" w:hAnsi="Times New Roman" w:cs="Times New Roman"/>
            <w:sz w:val="26"/>
            <w:szCs w:val="26"/>
          </w:rPr>
          <w:t>?  What are their pros and cons?</w:t>
        </w:r>
      </w:ins>
    </w:p>
    <w:p w14:paraId="6361DC1A" w14:textId="77777777" w:rsidR="00D57A5F" w:rsidRDefault="00D57A5F" w:rsidP="00FB1D3E">
      <w:pPr>
        <w:spacing w:before="240" w:after="240" w:line="240" w:lineRule="auto"/>
        <w:rPr>
          <w:ins w:id="59" w:author="Frank J. Rahel" w:date="2023-08-11T09:58:00Z"/>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lastRenderedPageBreak/>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239DA6F"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(200 max for Hydrobiologia)</w:t>
      </w:r>
    </w:p>
    <w:p w14:paraId="1D7B8003" w14:textId="159724B8"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 xml:space="preserve">trophic position across </w:t>
      </w:r>
      <w:del w:id="60" w:author="Bryan Maitland" w:date="2023-08-16T14:02:00Z">
        <w:r w:rsidR="00A4185E" w:rsidDel="00396433">
          <w:rPr>
            <w:rFonts w:ascii="Times New Roman" w:eastAsia="Times New Roman" w:hAnsi="Times New Roman" w:cs="Times New Roman"/>
            <w:sz w:val="24"/>
            <w:szCs w:val="24"/>
          </w:rPr>
          <w:delText>sites</w:delText>
        </w:r>
        <w:r w:rsidRPr="0056545F" w:rsidDel="00396433">
          <w:rPr>
            <w:rFonts w:ascii="Times New Roman" w:eastAsia="Times New Roman" w:hAnsi="Times New Roman" w:cs="Times New Roman"/>
            <w:sz w:val="24"/>
            <w:szCs w:val="24"/>
          </w:rPr>
          <w:delText xml:space="preserve"> </w:delText>
        </w:r>
      </w:del>
      <w:ins w:id="61" w:author="Bryan Maitland" w:date="2023-08-16T14:02:00Z">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ins>
      <w:r w:rsidR="00BB0268">
        <w:rPr>
          <w:rFonts w:ascii="Times New Roman" w:eastAsia="Times New Roman" w:hAnsi="Times New Roman" w:cs="Times New Roman"/>
          <w:sz w:val="24"/>
          <w:szCs w:val="24"/>
        </w:rPr>
        <w:t xml:space="preserve">requires </w:t>
      </w:r>
      <w:commentRangeStart w:id="62"/>
      <w:r w:rsidR="00BB0268">
        <w:rPr>
          <w:rFonts w:ascii="Times New Roman" w:eastAsia="Times New Roman" w:hAnsi="Times New Roman" w:cs="Times New Roman"/>
          <w:sz w:val="24"/>
          <w:szCs w:val="24"/>
        </w:rPr>
        <w:t>identifying</w:t>
      </w:r>
      <w:del w:id="63" w:author="Frank J. Rahel" w:date="2023-08-11T09:19:00Z">
        <w:r w:rsidR="00BB0268" w:rsidDel="00C75B54">
          <w:rPr>
            <w:rFonts w:ascii="Times New Roman" w:eastAsia="Times New Roman" w:hAnsi="Times New Roman" w:cs="Times New Roman"/>
            <w:sz w:val="24"/>
            <w:szCs w:val="24"/>
          </w:rPr>
          <w:delText xml:space="preserve"> </w:delText>
        </w:r>
        <w:r w:rsidR="00FB76A5" w:rsidDel="00C75B54">
          <w:rPr>
            <w:rFonts w:ascii="Times New Roman" w:eastAsia="Times New Roman" w:hAnsi="Times New Roman" w:cs="Times New Roman"/>
            <w:sz w:val="24"/>
            <w:szCs w:val="24"/>
          </w:rPr>
          <w:delText>suitable</w:delText>
        </w:r>
      </w:del>
      <w:commentRangeEnd w:id="62"/>
      <w:r w:rsidR="00851CED">
        <w:rPr>
          <w:rStyle w:val="CommentReference"/>
        </w:rPr>
        <w:commentReference w:id="62"/>
      </w:r>
      <w:r w:rsidR="00BB0268">
        <w:rPr>
          <w:rFonts w:ascii="Times New Roman" w:eastAsia="Times New Roman" w:hAnsi="Times New Roman" w:cs="Times New Roman"/>
          <w:sz w:val="24"/>
          <w:szCs w:val="24"/>
        </w:rPr>
        <w:t xml:space="preserve">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signatures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ins w:id="64" w:author="Frank J. Rahel" w:date="2023-08-10T10:38:00Z">
        <w:r w:rsidR="00851CED">
          <w:rPr>
            <w:rFonts w:ascii="Times New Roman" w:eastAsia="Times New Roman" w:hAnsi="Times New Roman" w:cs="Times New Roman"/>
            <w:sz w:val="24"/>
            <w:szCs w:val="24"/>
          </w:rPr>
          <w:t>candidate</w:t>
        </w:r>
      </w:ins>
      <w:del w:id="65" w:author="Frank J. Rahel" w:date="2023-08-10T10:38:00Z">
        <w:r w:rsidRPr="0056545F" w:rsidDel="00851CED">
          <w:rPr>
            <w:rFonts w:ascii="Times New Roman" w:eastAsia="Times New Roman" w:hAnsi="Times New Roman" w:cs="Times New Roman"/>
            <w:sz w:val="24"/>
            <w:szCs w:val="24"/>
          </w:rPr>
          <w:delText>different</w:delText>
        </w:r>
      </w:del>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ins w:id="66" w:author="Frank J. Rahel" w:date="2023-08-10T10:39:00Z">
        <w:r w:rsidR="00851CED">
          <w:rPr>
            <w:rFonts w:ascii="Times New Roman" w:eastAsia="Times New Roman" w:hAnsi="Times New Roman" w:cs="Times New Roman"/>
            <w:sz w:val="24"/>
            <w:szCs w:val="24"/>
          </w:rPr>
          <w:t xml:space="preserve">in </w:t>
        </w:r>
      </w:ins>
      <w:del w:id="67" w:author="Bryan Maitland" w:date="2023-08-16T14:02:00Z">
        <w:r w:rsidR="0004687E" w:rsidRPr="0056545F" w:rsidDel="00396433">
          <w:rPr>
            <w:rFonts w:ascii="Times New Roman" w:eastAsia="Times New Roman" w:hAnsi="Times New Roman" w:cs="Times New Roman"/>
            <w:sz w:val="24"/>
            <w:szCs w:val="24"/>
          </w:rPr>
          <w:delText>food consumption</w:delText>
        </w:r>
      </w:del>
      <w:ins w:id="68" w:author="Bryan Maitland" w:date="2023-08-16T14:02:00Z">
        <w:r w:rsidR="00396433">
          <w:rPr>
            <w:rFonts w:ascii="Times New Roman" w:eastAsia="Times New Roman" w:hAnsi="Times New Roman" w:cs="Times New Roman"/>
            <w:sz w:val="24"/>
            <w:szCs w:val="24"/>
          </w:rPr>
          <w:t>diet</w:t>
        </w:r>
      </w:ins>
      <w:r w:rsidR="0004687E"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del w:id="69" w:author="Frank J. Rahel" w:date="2023-08-10T10:40:00Z">
        <w:r w:rsidR="00D808DE" w:rsidDel="00851CED">
          <w:rPr>
            <w:rFonts w:ascii="Times New Roman" w:eastAsia="Times New Roman" w:hAnsi="Times New Roman" w:cs="Times New Roman"/>
            <w:sz w:val="24"/>
            <w:szCs w:val="24"/>
          </w:rPr>
          <w:delText xml:space="preserve">each fish species </w:delText>
        </w:r>
      </w:del>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del w:id="70" w:author="Bryan Maitland" w:date="2023-08-16T14:03:00Z">
        <w:r w:rsidR="00630A2E" w:rsidDel="00396433">
          <w:rPr>
            <w:rFonts w:ascii="Times New Roman" w:eastAsia="Times New Roman" w:hAnsi="Times New Roman" w:cs="Times New Roman"/>
            <w:sz w:val="24"/>
            <w:szCs w:val="24"/>
          </w:rPr>
          <w:delText>sites</w:delText>
        </w:r>
      </w:del>
      <w:ins w:id="71" w:author="Bryan Maitland" w:date="2023-08-16T14:03:00Z">
        <w:r w:rsidR="00396433">
          <w:rPr>
            <w:rFonts w:ascii="Times New Roman" w:eastAsia="Times New Roman" w:hAnsi="Times New Roman" w:cs="Times New Roman"/>
            <w:sz w:val="24"/>
            <w:szCs w:val="24"/>
          </w:rPr>
          <w:t>space</w:t>
        </w:r>
      </w:ins>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674C28FA"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ins w:id="72" w:author="Frank J. Rahel" w:date="2023-08-10T10:46:00Z">
        <w:r w:rsidR="00D349C5">
          <w:rPr>
            <w:rFonts w:ascii="Times New Roman" w:eastAsia="Times New Roman" w:hAnsi="Times New Roman" w:cs="Times New Roman"/>
            <w:sz w:val="24"/>
            <w:szCs w:val="24"/>
          </w:rPr>
          <w:t>. This difference in isotope transfer</w:t>
        </w:r>
      </w:ins>
      <w:del w:id="73" w:author="Frank J. Rahel" w:date="2023-08-10T10:46:00Z">
        <w:r w:rsidRPr="00A63FC0" w:rsidDel="00D349C5">
          <w:rPr>
            <w:rFonts w:ascii="Times New Roman" w:eastAsia="Times New Roman" w:hAnsi="Times New Roman" w:cs="Times New Roman"/>
            <w:sz w:val="24"/>
            <w:szCs w:val="24"/>
          </w:rPr>
          <w:delText>,</w:delText>
        </w:r>
      </w:del>
      <w:r w:rsidRPr="00A63FC0">
        <w:rPr>
          <w:rFonts w:ascii="Times New Roman" w:eastAsia="Times New Roman" w:hAnsi="Times New Roman" w:cs="Times New Roman"/>
          <w:sz w:val="24"/>
          <w:szCs w:val="24"/>
        </w:rPr>
        <w:t xml:space="preserve"> result</w:t>
      </w:r>
      <w:ins w:id="74" w:author="Frank J. Rahel" w:date="2023-08-10T10:46:00Z">
        <w:r w:rsidR="00D349C5">
          <w:rPr>
            <w:rFonts w:ascii="Times New Roman" w:eastAsia="Times New Roman" w:hAnsi="Times New Roman" w:cs="Times New Roman"/>
            <w:sz w:val="24"/>
            <w:szCs w:val="24"/>
          </w:rPr>
          <w:t>s</w:t>
        </w:r>
      </w:ins>
      <w:del w:id="75" w:author="Frank J. Rahel" w:date="2023-08-10T10:46:00Z">
        <w:r w:rsidRPr="00A63FC0" w:rsidDel="00D349C5">
          <w:rPr>
            <w:rFonts w:ascii="Times New Roman" w:eastAsia="Times New Roman" w:hAnsi="Times New Roman" w:cs="Times New Roman"/>
            <w:sz w:val="24"/>
            <w:szCs w:val="24"/>
          </w:rPr>
          <w:delText>ing</w:delText>
        </w:r>
      </w:del>
      <w:r w:rsidRPr="00A63FC0">
        <w:rPr>
          <w:rFonts w:ascii="Times New Roman" w:eastAsia="Times New Roman" w:hAnsi="Times New Roman" w:cs="Times New Roman"/>
          <w:sz w:val="24"/>
          <w:szCs w:val="24"/>
        </w:rPr>
        <w:t xml:space="preserve"> in consumers having tissues enriched with the heavy isotope relative to their food resources</w:t>
      </w:r>
      <w:ins w:id="76" w:author="Frank J. Rahel" w:date="2023-08-10T10:48:00Z">
        <w:r w:rsidR="00D349C5">
          <w:rPr>
            <w:rFonts w:ascii="Times New Roman" w:eastAsia="Times New Roman" w:hAnsi="Times New Roman" w:cs="Times New Roman"/>
            <w:sz w:val="24"/>
            <w:szCs w:val="24"/>
          </w:rPr>
          <w:t xml:space="preserve">. </w:t>
        </w:r>
      </w:ins>
      <w:ins w:id="77" w:author="Frank J. Rahel" w:date="2023-08-10T10:49:00Z">
        <w:del w:id="78" w:author="Bryan Maitland" w:date="2023-08-16T14:04:00Z">
          <w:r w:rsidR="00D349C5" w:rsidDel="00396433">
            <w:rPr>
              <w:rFonts w:ascii="Times New Roman" w:eastAsia="Times New Roman" w:hAnsi="Times New Roman" w:cs="Times New Roman"/>
              <w:sz w:val="24"/>
              <w:szCs w:val="24"/>
            </w:rPr>
            <w:delText>Stable</w:delText>
          </w:r>
        </w:del>
      </w:ins>
      <w:ins w:id="79" w:author="Bryan Maitland" w:date="2023-08-16T14:04:00Z">
        <w:r w:rsidR="00396433">
          <w:rPr>
            <w:rFonts w:ascii="Times New Roman" w:eastAsia="Times New Roman" w:hAnsi="Times New Roman" w:cs="Times New Roman"/>
            <w:sz w:val="24"/>
            <w:szCs w:val="24"/>
          </w:rPr>
          <w:t>Nitrogen</w:t>
        </w:r>
      </w:ins>
      <w:ins w:id="80" w:author="Frank J. Rahel" w:date="2023-08-10T10:49:00Z">
        <w:r w:rsidR="00D349C5">
          <w:rPr>
            <w:rFonts w:ascii="Times New Roman" w:eastAsia="Times New Roman" w:hAnsi="Times New Roman" w:cs="Times New Roman"/>
            <w:sz w:val="24"/>
            <w:szCs w:val="24"/>
          </w:rPr>
          <w:t xml:space="preserve"> isotope analysis </w:t>
        </w:r>
      </w:ins>
      <w:del w:id="81" w:author="Frank J. Rahel" w:date="2023-08-10T10:49:00Z">
        <w:r w:rsidRPr="00A63FC0" w:rsidDel="00D349C5">
          <w:rPr>
            <w:rFonts w:ascii="Times New Roman" w:eastAsia="Times New Roman" w:hAnsi="Times New Roman" w:cs="Times New Roman"/>
            <w:sz w:val="24"/>
            <w:szCs w:val="24"/>
          </w:rPr>
          <w:delText xml:space="preserve">. Such an approach </w:delText>
        </w:r>
      </w:del>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F598B75"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ins w:id="82" w:author="Frank J. Rahel" w:date="2023-08-10T10:50:00Z">
        <w:r w:rsidR="00D349C5">
          <w:rPr>
            <w:rFonts w:ascii="Times New Roman" w:eastAsia="Times New Roman" w:hAnsi="Times New Roman" w:cs="Times New Roman"/>
            <w:sz w:val="24"/>
            <w:szCs w:val="24"/>
          </w:rPr>
          <w:t>effluent</w:t>
        </w:r>
      </w:ins>
      <w:del w:id="83" w:author="Frank J. Rahel" w:date="2023-08-10T10:50:00Z">
        <w:r w:rsidRPr="00675700" w:rsidDel="00D349C5">
          <w:rPr>
            <w:rFonts w:ascii="Times New Roman" w:eastAsia="Times New Roman" w:hAnsi="Times New Roman" w:cs="Times New Roman"/>
            <w:sz w:val="24"/>
            <w:szCs w:val="24"/>
          </w:rPr>
          <w:delText>treatment</w:delText>
        </w:r>
        <w:r w:rsidR="00C20D93" w:rsidRPr="00675700" w:rsidDel="00D349C5">
          <w:rPr>
            <w:rFonts w:ascii="Times New Roman" w:eastAsia="Times New Roman" w:hAnsi="Times New Roman" w:cs="Times New Roman"/>
            <w:sz w:val="24"/>
            <w:szCs w:val="24"/>
          </w:rPr>
          <w:delText xml:space="preserve"> plants</w:delText>
        </w:r>
      </w:del>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del w:id="84" w:author="Bryan Maitland" w:date="2023-08-16T14:05:00Z">
        <w:r w:rsidR="003224E3" w:rsidRPr="00675700" w:rsidDel="00396433">
          <w:rPr>
            <w:rFonts w:ascii="Times New Roman" w:eastAsia="Times New Roman" w:hAnsi="Times New Roman" w:cs="Times New Roman"/>
            <w:sz w:val="24"/>
            <w:szCs w:val="24"/>
          </w:rPr>
          <w:delText>When decomposing</w:delText>
        </w:r>
      </w:del>
      <w:ins w:id="85" w:author="Bryan Maitland" w:date="2023-08-16T14:05:00Z">
        <w:r w:rsidR="00396433">
          <w:rPr>
            <w:rFonts w:ascii="Times New Roman" w:eastAsia="Times New Roman" w:hAnsi="Times New Roman" w:cs="Times New Roman"/>
            <w:sz w:val="24"/>
            <w:szCs w:val="24"/>
          </w:rPr>
          <w:t>During decomposition</w:t>
        </w:r>
      </w:ins>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del w:id="86" w:author="Bryan Maitland" w:date="2023-08-16T14:05:00Z">
        <w:r w:rsidRPr="00675700" w:rsidDel="00396433">
          <w:rPr>
            <w:rFonts w:ascii="Times New Roman" w:eastAsia="Times New Roman" w:hAnsi="Times New Roman" w:cs="Times New Roman"/>
            <w:sz w:val="24"/>
            <w:szCs w:val="24"/>
          </w:rPr>
          <w:delText xml:space="preserve">use </w:delText>
        </w:r>
      </w:del>
      <w:ins w:id="87" w:author="Bryan Maitland" w:date="2023-08-16T14:05:00Z">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ins>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del w:id="88" w:author="Bryan Maitland" w:date="2023-08-16T14:05:00Z">
        <w:r w:rsidRPr="00675700" w:rsidDel="00396433">
          <w:rPr>
            <w:rFonts w:ascii="Times New Roman" w:eastAsia="Times New Roman" w:hAnsi="Times New Roman" w:cs="Times New Roman"/>
            <w:sz w:val="24"/>
            <w:szCs w:val="24"/>
          </w:rPr>
          <w:delText>when breaking down organic materials</w:delText>
        </w:r>
        <w:r w:rsidR="00BB47EA" w:rsidRPr="00675700" w:rsidDel="00396433">
          <w:rPr>
            <w:rFonts w:ascii="Times New Roman" w:eastAsia="Times New Roman" w:hAnsi="Times New Roman" w:cs="Times New Roman"/>
            <w:sz w:val="24"/>
            <w:szCs w:val="24"/>
          </w:rPr>
          <w:delText xml:space="preserve"> </w:delText>
        </w:r>
      </w:del>
      <w:ins w:id="89" w:author="Bryan Maitland" w:date="2023-08-16T14:05:00Z">
        <w:r w:rsidR="00396433">
          <w:rPr>
            <w:rFonts w:ascii="Times New Roman" w:eastAsia="Times New Roman" w:hAnsi="Times New Roman" w:cs="Times New Roman"/>
            <w:sz w:val="24"/>
            <w:szCs w:val="24"/>
          </w:rPr>
          <w:t xml:space="preserve">which </w:t>
        </w:r>
      </w:ins>
      <w:r w:rsidR="00996B43" w:rsidRPr="00675700">
        <w:rPr>
          <w:rFonts w:ascii="Times New Roman" w:eastAsia="Times New Roman" w:hAnsi="Times New Roman" w:cs="Times New Roman"/>
          <w:sz w:val="24"/>
          <w:szCs w:val="24"/>
        </w:rPr>
        <w:t>result</w:t>
      </w:r>
      <w:ins w:id="90" w:author="Bryan Maitland" w:date="2023-08-16T14:05:00Z">
        <w:r w:rsidR="00396433">
          <w:rPr>
            <w:rFonts w:ascii="Times New Roman" w:eastAsia="Times New Roman" w:hAnsi="Times New Roman" w:cs="Times New Roman"/>
            <w:sz w:val="24"/>
            <w:szCs w:val="24"/>
          </w:rPr>
          <w:t>s</w:t>
        </w:r>
      </w:ins>
      <w:del w:id="91" w:author="Bryan Maitland" w:date="2023-08-16T14:05:00Z">
        <w:r w:rsidR="00996B43" w:rsidRPr="00675700" w:rsidDel="00396433">
          <w:rPr>
            <w:rFonts w:ascii="Times New Roman" w:eastAsia="Times New Roman" w:hAnsi="Times New Roman" w:cs="Times New Roman"/>
            <w:sz w:val="24"/>
            <w:szCs w:val="24"/>
          </w:rPr>
          <w:delText>ing</w:delText>
        </w:r>
      </w:del>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w:t>
      </w:r>
      <w:commentRangeStart w:id="92"/>
      <w:del w:id="93" w:author="Frank J. Rahel" w:date="2023-08-10T10:51:00Z">
        <w:r w:rsidRPr="00675700" w:rsidDel="00D349C5">
          <w:rPr>
            <w:rFonts w:ascii="Times New Roman" w:eastAsia="Times New Roman" w:hAnsi="Times New Roman" w:cs="Times New Roman"/>
            <w:sz w:val="24"/>
            <w:szCs w:val="24"/>
          </w:rPr>
          <w:delText xml:space="preserve">primary consumer </w:delText>
        </w:r>
      </w:del>
      <w:r w:rsidRPr="00675700">
        <w:rPr>
          <w:rFonts w:ascii="Times New Roman" w:eastAsia="Times New Roman" w:hAnsi="Times New Roman" w:cs="Times New Roman"/>
          <w:sz w:val="24"/>
          <w:szCs w:val="24"/>
        </w:rPr>
        <w:t>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w:t>
      </w:r>
      <w:commentRangeEnd w:id="92"/>
      <w:r w:rsidR="00D349C5">
        <w:rPr>
          <w:rStyle w:val="CommentReference"/>
        </w:rPr>
        <w:commentReference w:id="92"/>
      </w:r>
      <w:r w:rsidRPr="00675700">
        <w:rPr>
          <w:rFonts w:ascii="Times New Roman" w:eastAsia="Times New Roman" w:hAnsi="Times New Roman" w:cs="Times New Roman"/>
          <w:sz w:val="24"/>
          <w:szCs w:val="24"/>
        </w:rPr>
        <w:t xml:space="preserve"> values </w:t>
      </w:r>
      <w:ins w:id="94" w:author="Frank J. Rahel" w:date="2023-08-10T10:51:00Z">
        <w:r w:rsidR="00D349C5">
          <w:rPr>
            <w:rFonts w:ascii="Times New Roman" w:eastAsia="Times New Roman" w:hAnsi="Times New Roman" w:cs="Times New Roman"/>
            <w:sz w:val="24"/>
            <w:szCs w:val="24"/>
          </w:rPr>
          <w:t xml:space="preserve">of primary consumers </w:t>
        </w:r>
      </w:ins>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ins w:id="95" w:author="Frank J. Rahel" w:date="2023-08-10T10:54:00Z">
        <w:r w:rsidR="00D349C5">
          <w:rPr>
            <w:rFonts w:ascii="Times New Roman" w:eastAsia="Times New Roman" w:hAnsi="Times New Roman" w:cs="Times New Roman"/>
            <w:sz w:val="24"/>
            <w:szCs w:val="24"/>
          </w:rPr>
          <w:t xml:space="preserve">without correcting </w:t>
        </w:r>
        <w:r w:rsidR="00D349C5">
          <w:rPr>
            <w:rFonts w:ascii="Times New Roman" w:eastAsia="Times New Roman" w:hAnsi="Times New Roman" w:cs="Times New Roman"/>
            <w:sz w:val="24"/>
            <w:szCs w:val="24"/>
          </w:rPr>
          <w:lastRenderedPageBreak/>
          <w:t xml:space="preserve">for these baseline differences in </w:t>
        </w:r>
      </w:ins>
      <w:ins w:id="96" w:author="Frank J. Rahel" w:date="2023-08-10T10:55:00Z">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ins>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3D89448B"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While this proxy organism approach has been applied in food web studies, it </w:t>
      </w:r>
      <w:del w:id="97" w:author="Frank J. Rahel" w:date="2023-08-10T10:56:00Z">
        <w:r w:rsidRPr="00A63FC0" w:rsidDel="00E25E42">
          <w:rPr>
            <w:rFonts w:ascii="Times New Roman" w:eastAsia="Times New Roman" w:hAnsi="Times New Roman" w:cs="Times New Roman"/>
            <w:sz w:val="24"/>
            <w:szCs w:val="24"/>
          </w:rPr>
          <w:delText xml:space="preserve">has limitations which </w:delText>
        </w:r>
      </w:del>
      <w:r w:rsidRPr="00A63FC0">
        <w:rPr>
          <w:rFonts w:ascii="Times New Roman" w:eastAsia="Times New Roman" w:hAnsi="Times New Roman" w:cs="Times New Roman"/>
          <w:sz w:val="24"/>
          <w:szCs w:val="24"/>
        </w:rPr>
        <w:t>require</w:t>
      </w:r>
      <w:ins w:id="98" w:author="Frank J. Rahel" w:date="2023-08-10T10:56:00Z">
        <w:r w:rsidR="00E25E42">
          <w:rPr>
            <w:rFonts w:ascii="Times New Roman" w:eastAsia="Times New Roman" w:hAnsi="Times New Roman" w:cs="Times New Roman"/>
            <w:sz w:val="24"/>
            <w:szCs w:val="24"/>
          </w:rPr>
          <w:t>s</w:t>
        </w:r>
      </w:ins>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ins w:id="99" w:author="Bryan Maitland" w:date="2023-08-16T14:06:00Z">
        <w:r w:rsidR="00396433">
          <w:rPr>
            <w:rFonts w:ascii="Times New Roman" w:eastAsia="Times New Roman" w:hAnsi="Times New Roman" w:cs="Times New Roman"/>
            <w:sz w:val="24"/>
            <w:szCs w:val="24"/>
          </w:rPr>
          <w:t xml:space="preserve"> in aquatic ecosystems</w:t>
        </w:r>
      </w:ins>
      <w:r w:rsidRPr="00A63FC0">
        <w:rPr>
          <w:rFonts w:ascii="Times New Roman" w:eastAsia="Times New Roman" w:hAnsi="Times New Roman" w:cs="Times New Roman"/>
          <w:sz w:val="24"/>
          <w:szCs w:val="24"/>
        </w:rPr>
        <w:t xml:space="preserve">) </w:t>
      </w:r>
      <w:del w:id="100" w:author="Frank J. Rahel" w:date="2023-08-10T10:57:00Z">
        <w:r w:rsidRPr="00A63FC0" w:rsidDel="00E25E42">
          <w:rPr>
            <w:rFonts w:ascii="Times New Roman" w:eastAsia="Times New Roman" w:hAnsi="Times New Roman" w:cs="Times New Roman"/>
            <w:sz w:val="24"/>
            <w:szCs w:val="24"/>
          </w:rPr>
          <w:delText xml:space="preserve">in replicate </w:delText>
        </w:r>
      </w:del>
      <w:r w:rsidRPr="00A63FC0">
        <w:rPr>
          <w:rFonts w:ascii="Times New Roman" w:eastAsia="Times New Roman" w:hAnsi="Times New Roman" w:cs="Times New Roman"/>
          <w:sz w:val="24"/>
          <w:szCs w:val="24"/>
        </w:rPr>
        <w:t xml:space="preserve">multiple times during a given time interval (e.g., three times over </w:t>
      </w:r>
      <w:ins w:id="101" w:author="Bryan Maitland" w:date="2023-08-16T14:07:00Z">
        <w:r w:rsidR="00396433">
          <w:rPr>
            <w:rFonts w:ascii="Times New Roman" w:eastAsia="Times New Roman" w:hAnsi="Times New Roman" w:cs="Times New Roman"/>
            <w:sz w:val="24"/>
            <w:szCs w:val="24"/>
          </w:rPr>
          <w:t xml:space="preserve">the </w:t>
        </w:r>
      </w:ins>
      <w:r w:rsidRPr="00A63FC0">
        <w:rPr>
          <w:rFonts w:ascii="Times New Roman" w:eastAsia="Times New Roman" w:hAnsi="Times New Roman" w:cs="Times New Roman"/>
          <w:sz w:val="24"/>
          <w:szCs w:val="24"/>
        </w:rPr>
        <w:t xml:space="preserve">growing </w:t>
      </w:r>
      <w:del w:id="102" w:author="Bryan Maitland" w:date="2023-08-16T14:07:00Z">
        <w:r w:rsidRPr="00A63FC0" w:rsidDel="00396433">
          <w:rPr>
            <w:rFonts w:ascii="Times New Roman" w:eastAsia="Times New Roman" w:hAnsi="Times New Roman" w:cs="Times New Roman"/>
            <w:sz w:val="24"/>
            <w:szCs w:val="24"/>
          </w:rPr>
          <w:delText>period</w:delText>
        </w:r>
      </w:del>
      <w:ins w:id="103" w:author="Bryan Maitland" w:date="2023-08-16T14:07:00Z">
        <w:r w:rsidR="00396433">
          <w:rPr>
            <w:rFonts w:ascii="Times New Roman" w:eastAsia="Times New Roman" w:hAnsi="Times New Roman" w:cs="Times New Roman"/>
            <w:sz w:val="24"/>
            <w:szCs w:val="24"/>
          </w:rPr>
          <w:t>season</w:t>
        </w:r>
      </w:ins>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del w:id="104" w:author="Frank J. Rahel" w:date="2023-08-10T10:57:00Z">
        <w:r w:rsidRPr="00A63FC0" w:rsidDel="00E25E42">
          <w:rPr>
            <w:rFonts w:ascii="Times New Roman" w:eastAsia="Times New Roman" w:hAnsi="Times New Roman" w:cs="Times New Roman"/>
            <w:sz w:val="24"/>
            <w:szCs w:val="24"/>
          </w:rPr>
          <w:delText>But</w:delText>
        </w:r>
      </w:del>
      <w:ins w:id="105" w:author="Frank J. Rahel" w:date="2023-08-10T10:57:00Z">
        <w:r w:rsidR="00E25E42" w:rsidRPr="00A63FC0">
          <w:rPr>
            <w:rFonts w:ascii="Times New Roman" w:eastAsia="Times New Roman" w:hAnsi="Times New Roman" w:cs="Times New Roman"/>
            <w:sz w:val="24"/>
            <w:szCs w:val="24"/>
          </w:rPr>
          <w:t>However,</w:t>
        </w:r>
      </w:ins>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ins w:id="106" w:author="Frank J. Rahel" w:date="2023-08-10T10:58:00Z">
        <w:r w:rsidR="00E25E42">
          <w:rPr>
            <w:rFonts w:ascii="Times New Roman" w:eastAsia="Times New Roman" w:hAnsi="Times New Roman" w:cs="Times New Roman"/>
            <w:sz w:val="24"/>
            <w:szCs w:val="24"/>
          </w:rPr>
          <w:t>that</w:t>
        </w:r>
      </w:ins>
      <w:del w:id="107" w:author="Frank J. Rahel" w:date="2023-08-10T10:58:00Z">
        <w:r w:rsidRPr="00A63FC0" w:rsidDel="00E25E42">
          <w:rPr>
            <w:rFonts w:ascii="Times New Roman" w:eastAsia="Times New Roman" w:hAnsi="Times New Roman" w:cs="Times New Roman"/>
            <w:sz w:val="24"/>
            <w:szCs w:val="24"/>
          </w:rPr>
          <w:delText>which</w:delText>
        </w:r>
      </w:del>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w:t>
      </w:r>
      <w:del w:id="108" w:author="Frank J. Rahel" w:date="2023-08-10T10:59:00Z">
        <w:r w:rsidRPr="00A63FC0" w:rsidDel="00E25E42">
          <w:rPr>
            <w:rFonts w:ascii="Times New Roman" w:eastAsia="Times New Roman" w:hAnsi="Times New Roman" w:cs="Times New Roman"/>
            <w:sz w:val="24"/>
            <w:szCs w:val="24"/>
          </w:rPr>
          <w:delText xml:space="preserve">many </w:delText>
        </w:r>
      </w:del>
      <w:r w:rsidRPr="00A63FC0">
        <w:rPr>
          <w:rFonts w:ascii="Times New Roman" w:eastAsia="Times New Roman" w:hAnsi="Times New Roman" w:cs="Times New Roman"/>
          <w:sz w:val="24"/>
          <w:szCs w:val="24"/>
        </w:rPr>
        <w:t>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37086EFC"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ins w:id="109" w:author="Frank J. Rahel" w:date="2023-08-10T11:00:00Z">
        <w:r w:rsidR="00E25E42">
          <w:rPr>
            <w:rFonts w:ascii="Times New Roman" w:eastAsia="Times New Roman" w:hAnsi="Times New Roman" w:cs="Times New Roman"/>
            <w:sz w:val="24"/>
            <w:szCs w:val="24"/>
          </w:rPr>
          <w:t>evaluated standardized approach</w:t>
        </w:r>
      </w:ins>
      <w:ins w:id="110" w:author="Frank J. Rahel" w:date="2023-08-10T11:04:00Z">
        <w:r w:rsidR="00F519A1">
          <w:rPr>
            <w:rFonts w:ascii="Times New Roman" w:eastAsia="Times New Roman" w:hAnsi="Times New Roman" w:cs="Times New Roman"/>
            <w:sz w:val="24"/>
            <w:szCs w:val="24"/>
          </w:rPr>
          <w:t>es</w:t>
        </w:r>
      </w:ins>
      <w:ins w:id="111" w:author="Frank J. Rahel" w:date="2023-08-10T11:00:00Z">
        <w:r w:rsidR="00E25E42">
          <w:rPr>
            <w:rFonts w:ascii="Times New Roman" w:eastAsia="Times New Roman" w:hAnsi="Times New Roman" w:cs="Times New Roman"/>
            <w:sz w:val="24"/>
            <w:szCs w:val="24"/>
          </w:rPr>
          <w:t xml:space="preserve"> for </w:t>
        </w:r>
      </w:ins>
      <w:r w:rsidR="002A7B19" w:rsidRPr="00FF739A">
        <w:rPr>
          <w:rFonts w:ascii="Times New Roman" w:eastAsia="Times New Roman" w:hAnsi="Times New Roman" w:cs="Times New Roman"/>
          <w:sz w:val="24"/>
          <w:szCs w:val="24"/>
        </w:rPr>
        <w:t>select</w:t>
      </w:r>
      <w:ins w:id="112" w:author="Frank J. Rahel" w:date="2023-08-10T11:00:00Z">
        <w:r w:rsidR="00E25E42">
          <w:rPr>
            <w:rFonts w:ascii="Times New Roman" w:eastAsia="Times New Roman" w:hAnsi="Times New Roman" w:cs="Times New Roman"/>
            <w:sz w:val="24"/>
            <w:szCs w:val="24"/>
          </w:rPr>
          <w:t>ing</w:t>
        </w:r>
      </w:ins>
      <w:del w:id="113" w:author="Frank J. Rahel" w:date="2023-08-10T11:00:00Z">
        <w:r w:rsidR="002A7B19" w:rsidRPr="00FF739A" w:rsidDel="00E25E42">
          <w:rPr>
            <w:rFonts w:ascii="Times New Roman" w:eastAsia="Times New Roman" w:hAnsi="Times New Roman" w:cs="Times New Roman"/>
            <w:sz w:val="24"/>
            <w:szCs w:val="24"/>
          </w:rPr>
          <w:delText>ed</w:delText>
        </w:r>
      </w:del>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del w:id="114" w:author="Frank J. Rahel" w:date="2023-08-10T11:00:00Z">
        <w:r w:rsidR="00A3421A" w:rsidRPr="00FF739A" w:rsidDel="00E25E42">
          <w:rPr>
            <w:rFonts w:ascii="Times New Roman" w:eastAsia="Times New Roman" w:hAnsi="Times New Roman" w:cs="Times New Roman"/>
            <w:sz w:val="24"/>
            <w:szCs w:val="24"/>
          </w:rPr>
          <w:delText>while developing a</w:delText>
        </w:r>
        <w:r w:rsidR="00ED48D3" w:rsidRPr="00FF739A" w:rsidDel="00E25E42">
          <w:rPr>
            <w:rFonts w:ascii="Times New Roman" w:eastAsia="Times New Roman" w:hAnsi="Times New Roman" w:cs="Times New Roman"/>
            <w:sz w:val="24"/>
            <w:szCs w:val="24"/>
          </w:rPr>
          <w:delText xml:space="preserve"> </w:delText>
        </w:r>
        <w:r w:rsidR="003218C9" w:rsidRPr="00FF739A" w:rsidDel="00E25E42">
          <w:rPr>
            <w:rFonts w:ascii="Times New Roman" w:eastAsia="Times New Roman" w:hAnsi="Times New Roman" w:cs="Times New Roman"/>
            <w:sz w:val="24"/>
            <w:szCs w:val="24"/>
          </w:rPr>
          <w:delText>standardized</w:delText>
        </w:r>
        <w:r w:rsidR="00C76D99" w:rsidRPr="00FF739A" w:rsidDel="00E25E42">
          <w:rPr>
            <w:rFonts w:ascii="Times New Roman" w:eastAsia="Times New Roman" w:hAnsi="Times New Roman" w:cs="Times New Roman"/>
            <w:sz w:val="24"/>
            <w:szCs w:val="24"/>
          </w:rPr>
          <w:delText xml:space="preserve"> approach</w:delText>
        </w:r>
        <w:r w:rsidR="00F42BFB" w:rsidRPr="00FF739A" w:rsidDel="00E25E42">
          <w:rPr>
            <w:rFonts w:ascii="Times New Roman" w:eastAsia="Times New Roman" w:hAnsi="Times New Roman" w:cs="Times New Roman"/>
            <w:sz w:val="24"/>
            <w:szCs w:val="24"/>
          </w:rPr>
          <w:delText xml:space="preserve"> </w:delText>
        </w:r>
      </w:del>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del w:id="115" w:author="Frank J. Rahel" w:date="2023-08-10T11:01:00Z">
        <w:r w:rsidR="00341037" w:rsidRPr="00FF739A" w:rsidDel="00E25E42">
          <w:rPr>
            <w:rFonts w:ascii="Times New Roman" w:eastAsia="Times New Roman" w:hAnsi="Times New Roman" w:cs="Times New Roman"/>
            <w:sz w:val="24"/>
            <w:szCs w:val="24"/>
          </w:rPr>
          <w:delText>resouce</w:delText>
        </w:r>
        <w:r w:rsidR="00DD7E15" w:rsidRPr="00FF739A" w:rsidDel="00E25E42">
          <w:rPr>
            <w:rFonts w:ascii="Times New Roman" w:eastAsia="Times New Roman" w:hAnsi="Times New Roman" w:cs="Times New Roman"/>
            <w:sz w:val="24"/>
            <w:szCs w:val="24"/>
          </w:rPr>
          <w:delText>s</w:delText>
        </w:r>
      </w:del>
      <w:ins w:id="116" w:author="Frank J. Rahel" w:date="2023-08-10T11:01:00Z">
        <w:r w:rsidR="00E25E42" w:rsidRPr="00FF739A">
          <w:rPr>
            <w:rFonts w:ascii="Times New Roman" w:eastAsia="Times New Roman" w:hAnsi="Times New Roman" w:cs="Times New Roman"/>
            <w:sz w:val="24"/>
            <w:szCs w:val="24"/>
          </w:rPr>
          <w:t>resources</w:t>
        </w:r>
      </w:ins>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117"/>
      <w:r w:rsidR="006D70D1" w:rsidRPr="00FF739A">
        <w:rPr>
          <w:rFonts w:ascii="Times New Roman" w:eastAsia="Times New Roman" w:hAnsi="Times New Roman" w:cs="Times New Roman"/>
          <w:sz w:val="24"/>
          <w:szCs w:val="24"/>
        </w:rPr>
        <w:t>al</w:t>
      </w:r>
      <w:commentRangeEnd w:id="117"/>
      <w:r w:rsidR="00832C28">
        <w:rPr>
          <w:rStyle w:val="CommentReference"/>
        </w:rPr>
        <w:commentReference w:id="117"/>
      </w:r>
      <w:r w:rsidR="006D70D1" w:rsidRPr="00FF739A">
        <w:rPr>
          <w:rFonts w:ascii="Times New Roman" w:eastAsia="Times New Roman" w:hAnsi="Times New Roman" w:cs="Times New Roman"/>
          <w:sz w:val="24"/>
          <w:szCs w:val="24"/>
        </w:rPr>
        <w:t>.</w:t>
      </w:r>
      <w:del w:id="118" w:author="Frank J. Rahel" w:date="2023-08-10T11:03:00Z">
        <w:r w:rsidR="006D70D1" w:rsidRPr="00FF739A" w:rsidDel="00F519A1">
          <w:rPr>
            <w:rFonts w:ascii="Times New Roman" w:eastAsia="Times New Roman" w:hAnsi="Times New Roman" w:cs="Times New Roman"/>
            <w:sz w:val="24"/>
            <w:szCs w:val="24"/>
          </w:rPr>
          <w:delText>,</w:delText>
        </w:r>
      </w:del>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w:t>
      </w:r>
      <w:del w:id="119" w:author="Frank J. Rahel" w:date="2023-08-10T11:05:00Z">
        <w:r w:rsidR="004300FB" w:rsidRPr="00FF739A" w:rsidDel="00832C28">
          <w:rPr>
            <w:rFonts w:ascii="Times New Roman" w:eastAsia="Times New Roman" w:hAnsi="Times New Roman" w:cs="Times New Roman"/>
            <w:sz w:val="24"/>
            <w:szCs w:val="24"/>
          </w:rPr>
          <w:delText xml:space="preserve">check that </w:delText>
        </w:r>
      </w:del>
      <w:r w:rsidR="004300FB" w:rsidRPr="00FF739A">
        <w:rPr>
          <w:rFonts w:ascii="Times New Roman" w:eastAsia="Times New Roman" w:hAnsi="Times New Roman" w:cs="Times New Roman"/>
          <w:sz w:val="24"/>
          <w:szCs w:val="24"/>
        </w:rPr>
        <w:t xml:space="preserve">the baseline </w:t>
      </w:r>
      <w:ins w:id="120" w:author="Frank J. Rahel" w:date="2023-08-10T11:05:00Z">
        <w:r w:rsidR="00832C28">
          <w:rPr>
            <w:rFonts w:ascii="Times New Roman" w:eastAsia="Times New Roman" w:hAnsi="Times New Roman" w:cs="Times New Roman"/>
            <w:sz w:val="24"/>
            <w:szCs w:val="24"/>
          </w:rPr>
          <w:t xml:space="preserve">should </w:t>
        </w:r>
      </w:ins>
      <w:r w:rsidR="004300FB" w:rsidRPr="00FF739A">
        <w:rPr>
          <w:rFonts w:ascii="Times New Roman" w:eastAsia="Times New Roman" w:hAnsi="Times New Roman" w:cs="Times New Roman"/>
          <w:sz w:val="24"/>
          <w:szCs w:val="24"/>
        </w:rPr>
        <w:t>remove</w:t>
      </w:r>
      <w:del w:id="121" w:author="Frank J. Rahel" w:date="2023-08-10T11:05:00Z">
        <w:r w:rsidR="004300FB" w:rsidRPr="00FF739A" w:rsidDel="00832C28">
          <w:rPr>
            <w:rFonts w:ascii="Times New Roman" w:eastAsia="Times New Roman" w:hAnsi="Times New Roman" w:cs="Times New Roman"/>
            <w:sz w:val="24"/>
            <w:szCs w:val="24"/>
          </w:rPr>
          <w:delText>s</w:delText>
        </w:r>
      </w:del>
      <w:r w:rsidR="004300FB" w:rsidRPr="00FF739A">
        <w:rPr>
          <w:rFonts w:ascii="Times New Roman" w:eastAsia="Times New Roman" w:hAnsi="Times New Roman" w:cs="Times New Roman"/>
          <w:sz w:val="24"/>
          <w:szCs w:val="24"/>
        </w:rPr>
        <w:t xml:space="preser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lastRenderedPageBreak/>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w:t>
      </w:r>
      <w:proofErr w:type="spellStart"/>
      <w:r w:rsidR="00AC3875" w:rsidRPr="00FF739A">
        <w:rPr>
          <w:rFonts w:ascii="Times New Roman" w:eastAsia="Times New Roman" w:hAnsi="Times New Roman" w:cs="Times New Roman"/>
          <w:sz w:val="24"/>
          <w:szCs w:val="24"/>
        </w:rPr>
        <w:t>Cabanana</w:t>
      </w:r>
      <w:proofErr w:type="spellEnd"/>
      <w:r w:rsidR="00AC3875" w:rsidRPr="00FF739A">
        <w:rPr>
          <w:rFonts w:ascii="Times New Roman" w:eastAsia="Times New Roman" w:hAnsi="Times New Roman" w:cs="Times New Roman"/>
          <w:sz w:val="24"/>
          <w:szCs w:val="24"/>
        </w:rPr>
        <w:t xml:space="preserve">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as the metric for</w:t>
      </w:r>
      <w:r w:rsidR="00773A19" w:rsidRPr="00FF739A">
        <w:rPr>
          <w:rFonts w:ascii="Times New Roman" w:eastAsia="Times New Roman" w:hAnsi="Times New Roman" w:cs="Times New Roman"/>
          <w:sz w:val="24"/>
          <w:szCs w:val="24"/>
        </w:rPr>
        <w:t xml:space="preserve"> low omnivory (i.e., using the same basal resource</w:t>
      </w:r>
      <w:ins w:id="122" w:author="Frank J. Rahel" w:date="2023-08-10T11:05:00Z">
        <w:r w:rsidR="00832C28">
          <w:rPr>
            <w:rFonts w:ascii="Times New Roman" w:eastAsia="Times New Roman" w:hAnsi="Times New Roman" w:cs="Times New Roman"/>
            <w:sz w:val="24"/>
            <w:szCs w:val="24"/>
          </w:rPr>
          <w:t xml:space="preserve"> across locations</w:t>
        </w:r>
      </w:ins>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ins w:id="123" w:author="Frank J. Rahel" w:date="2023-08-10T11:08:00Z">
        <w:r w:rsidR="00832C28">
          <w:rPr>
            <w:rFonts w:ascii="Times New Roman" w:eastAsia="Times New Roman" w:hAnsi="Times New Roman" w:cs="Times New Roman"/>
            <w:sz w:val="24"/>
            <w:szCs w:val="24"/>
          </w:rPr>
          <w:t>T</w:t>
        </w:r>
      </w:ins>
      <w:del w:id="124" w:author="Frank J. Rahel" w:date="2023-08-10T11:08:00Z">
        <w:r w:rsidR="00483748" w:rsidRPr="00FF739A" w:rsidDel="00832C28">
          <w:rPr>
            <w:rFonts w:ascii="Times New Roman" w:eastAsia="Times New Roman" w:hAnsi="Times New Roman" w:cs="Times New Roman"/>
            <w:sz w:val="24"/>
            <w:szCs w:val="24"/>
          </w:rPr>
          <w:delText>S</w:delText>
        </w:r>
        <w:r w:rsidR="00E5224F" w:rsidRPr="00FF739A" w:rsidDel="00832C28">
          <w:rPr>
            <w:rFonts w:ascii="Times New Roman" w:eastAsia="Times New Roman" w:hAnsi="Times New Roman" w:cs="Times New Roman"/>
            <w:sz w:val="24"/>
            <w:szCs w:val="24"/>
          </w:rPr>
          <w:delText>pecialist</w:delText>
        </w:r>
        <w:r w:rsidR="00DB73E3" w:rsidRPr="00FF739A" w:rsidDel="00832C28">
          <w:rPr>
            <w:rFonts w:ascii="Times New Roman" w:eastAsia="Times New Roman" w:hAnsi="Times New Roman" w:cs="Times New Roman"/>
            <w:sz w:val="24"/>
            <w:szCs w:val="24"/>
          </w:rPr>
          <w:delText xml:space="preserve"> t</w:delText>
        </w:r>
      </w:del>
      <w:r w:rsidR="000B45AC" w:rsidRPr="00FF739A">
        <w:rPr>
          <w:rFonts w:ascii="Times New Roman" w:eastAsia="Times New Roman" w:hAnsi="Times New Roman" w:cs="Times New Roman"/>
          <w:sz w:val="24"/>
          <w:szCs w:val="24"/>
        </w:rPr>
        <w:t xml:space="preserve">axonomic groups </w:t>
      </w:r>
      <w:ins w:id="125" w:author="Frank J. Rahel" w:date="2023-08-10T11:06:00Z">
        <w:r w:rsidR="00832C28">
          <w:rPr>
            <w:rFonts w:ascii="Times New Roman" w:eastAsia="Times New Roman" w:hAnsi="Times New Roman" w:cs="Times New Roman"/>
            <w:sz w:val="24"/>
            <w:szCs w:val="24"/>
          </w:rPr>
          <w:t xml:space="preserve">that </w:t>
        </w:r>
      </w:ins>
      <w:del w:id="126" w:author="Frank J. Rahel" w:date="2023-08-10T11:06:00Z">
        <w:r w:rsidR="00E5224F" w:rsidRPr="00FF739A" w:rsidDel="00832C28">
          <w:rPr>
            <w:rFonts w:ascii="Times New Roman" w:eastAsia="Times New Roman" w:hAnsi="Times New Roman" w:cs="Times New Roman"/>
            <w:sz w:val="24"/>
            <w:szCs w:val="24"/>
          </w:rPr>
          <w:delText>could</w:delText>
        </w:r>
        <w:r w:rsidR="000B45AC" w:rsidRPr="00FF739A" w:rsidDel="00832C28">
          <w:rPr>
            <w:rFonts w:ascii="Times New Roman" w:eastAsia="Times New Roman" w:hAnsi="Times New Roman" w:cs="Times New Roman"/>
            <w:sz w:val="24"/>
            <w:szCs w:val="24"/>
          </w:rPr>
          <w:delText xml:space="preserve"> </w:delText>
        </w:r>
      </w:del>
      <w:r w:rsidR="000B45AC" w:rsidRPr="00FF739A">
        <w:rPr>
          <w:rFonts w:ascii="Times New Roman" w:eastAsia="Times New Roman" w:hAnsi="Times New Roman" w:cs="Times New Roman"/>
          <w:sz w:val="24"/>
          <w:szCs w:val="24"/>
        </w:rPr>
        <w:t xml:space="preserve">feed on a single </w:t>
      </w:r>
      <w:del w:id="127" w:author="Bryan Maitland" w:date="2023-08-16T14:08:00Z">
        <w:r w:rsidR="000B45AC" w:rsidRPr="00FF739A" w:rsidDel="00020CD4">
          <w:rPr>
            <w:rFonts w:ascii="Times New Roman" w:eastAsia="Times New Roman" w:hAnsi="Times New Roman" w:cs="Times New Roman"/>
            <w:sz w:val="24"/>
            <w:szCs w:val="24"/>
          </w:rPr>
          <w:delText>high δ</w:delText>
        </w:r>
        <w:r w:rsidR="000B45AC" w:rsidRPr="00FF739A" w:rsidDel="00020CD4">
          <w:rPr>
            <w:rFonts w:ascii="Times New Roman" w:eastAsia="Times New Roman" w:hAnsi="Times New Roman" w:cs="Times New Roman"/>
            <w:sz w:val="24"/>
            <w:szCs w:val="24"/>
            <w:vertAlign w:val="superscript"/>
          </w:rPr>
          <w:delText>15</w:delText>
        </w:r>
        <w:r w:rsidR="000B45AC" w:rsidRPr="00FF739A" w:rsidDel="00020CD4">
          <w:rPr>
            <w:rFonts w:ascii="Times New Roman" w:eastAsia="Times New Roman" w:hAnsi="Times New Roman" w:cs="Times New Roman"/>
            <w:sz w:val="24"/>
            <w:szCs w:val="24"/>
          </w:rPr>
          <w:delText xml:space="preserve">N </w:delText>
        </w:r>
      </w:del>
      <w:r w:rsidR="000B45AC" w:rsidRPr="00FF739A">
        <w:rPr>
          <w:rFonts w:ascii="Times New Roman" w:eastAsia="Times New Roman" w:hAnsi="Times New Roman" w:cs="Times New Roman"/>
          <w:sz w:val="24"/>
          <w:szCs w:val="24"/>
        </w:rPr>
        <w:t xml:space="preserve">resource </w:t>
      </w:r>
      <w:ins w:id="128" w:author="Bryan Maitland" w:date="2023-08-16T14:08:00Z">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ins>
      <w:ins w:id="129" w:author="Frank J. Rahel" w:date="2023-08-10T11:09:00Z">
        <w:r w:rsidR="00832C28">
          <w:rPr>
            <w:rFonts w:ascii="Times New Roman" w:eastAsia="Times New Roman" w:hAnsi="Times New Roman" w:cs="Times New Roman"/>
            <w:sz w:val="24"/>
            <w:szCs w:val="24"/>
          </w:rPr>
          <w:t>would m</w:t>
        </w:r>
      </w:ins>
      <w:ins w:id="130" w:author="Frank J. Rahel" w:date="2023-08-10T11:10:00Z">
        <w:r w:rsidR="00832C28">
          <w:rPr>
            <w:rFonts w:ascii="Times New Roman" w:eastAsia="Times New Roman" w:hAnsi="Times New Roman" w:cs="Times New Roman"/>
            <w:sz w:val="24"/>
            <w:szCs w:val="24"/>
          </w:rPr>
          <w:t>eet</w:t>
        </w:r>
      </w:ins>
      <w:ins w:id="131" w:author="Frank J. Rahel" w:date="2023-08-10T11:09:00Z">
        <w:r w:rsidR="00832C28">
          <w:rPr>
            <w:rFonts w:ascii="Times New Roman" w:eastAsia="Times New Roman" w:hAnsi="Times New Roman" w:cs="Times New Roman"/>
            <w:sz w:val="24"/>
            <w:szCs w:val="24"/>
          </w:rPr>
          <w:t xml:space="preserve"> the low omnivory criteria </w:t>
        </w:r>
      </w:ins>
      <w:ins w:id="132" w:author="Frank J. Rahel" w:date="2023-08-10T11:10:00Z">
        <w:r w:rsidR="00832C28">
          <w:rPr>
            <w:rFonts w:ascii="Times New Roman" w:eastAsia="Times New Roman" w:hAnsi="Times New Roman" w:cs="Times New Roman"/>
            <w:sz w:val="24"/>
            <w:szCs w:val="24"/>
          </w:rPr>
          <w:t xml:space="preserve">but </w:t>
        </w:r>
      </w:ins>
      <w:ins w:id="133" w:author="Frank J. Rahel" w:date="2023-08-10T11:07:00Z">
        <w:r w:rsidR="00832C28">
          <w:rPr>
            <w:rFonts w:ascii="Times New Roman" w:eastAsia="Times New Roman" w:hAnsi="Times New Roman" w:cs="Times New Roman"/>
            <w:sz w:val="24"/>
            <w:szCs w:val="24"/>
          </w:rPr>
          <w:t>might not be considered as baseline proxies</w:t>
        </w:r>
      </w:ins>
      <w:del w:id="134" w:author="Frank J. Rahel" w:date="2023-08-10T11:07:00Z">
        <w:r w:rsidR="001749DE" w:rsidRPr="00FF739A" w:rsidDel="00832C28">
          <w:rPr>
            <w:rFonts w:ascii="Times New Roman" w:eastAsia="Times New Roman" w:hAnsi="Times New Roman" w:cs="Times New Roman"/>
            <w:sz w:val="24"/>
            <w:szCs w:val="24"/>
          </w:rPr>
          <w:delText>then be removed</w:delText>
        </w:r>
      </w:del>
      <w:r w:rsidR="001749DE" w:rsidRPr="00FF739A">
        <w:rPr>
          <w:rFonts w:ascii="Times New Roman" w:eastAsia="Times New Roman" w:hAnsi="Times New Roman" w:cs="Times New Roman"/>
          <w:sz w:val="24"/>
          <w:szCs w:val="24"/>
        </w:rPr>
        <w:t xml:space="preserve"> because </w:t>
      </w:r>
      <w:ins w:id="135" w:author="Frank J. Rahel" w:date="2023-08-10T11:10:00Z">
        <w:r w:rsidR="00832C28">
          <w:rPr>
            <w:rFonts w:ascii="Times New Roman" w:eastAsia="Times New Roman" w:hAnsi="Times New Roman" w:cs="Times New Roman"/>
            <w:sz w:val="24"/>
            <w:szCs w:val="24"/>
          </w:rPr>
          <w:t xml:space="preserve">they have </w:t>
        </w:r>
      </w:ins>
      <w:del w:id="136" w:author="Frank J. Rahel" w:date="2023-08-10T11:10:00Z">
        <w:r w:rsidR="001749DE" w:rsidRPr="00FF739A" w:rsidDel="00832C28">
          <w:rPr>
            <w:rFonts w:ascii="Times New Roman" w:eastAsia="Times New Roman" w:hAnsi="Times New Roman" w:cs="Times New Roman"/>
            <w:sz w:val="24"/>
            <w:szCs w:val="24"/>
          </w:rPr>
          <w:delText>of</w:delText>
        </w:r>
        <w:r w:rsidR="000B45AC" w:rsidRPr="00FF739A" w:rsidDel="00832C28">
          <w:rPr>
            <w:rFonts w:ascii="Times New Roman" w:eastAsia="Times New Roman" w:hAnsi="Times New Roman" w:cs="Times New Roman"/>
            <w:sz w:val="24"/>
            <w:szCs w:val="24"/>
          </w:rPr>
          <w:delText xml:space="preserve"> </w:delText>
        </w:r>
      </w:del>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signatures </w:t>
      </w:r>
      <w:r w:rsidR="00483748" w:rsidRPr="00FF739A">
        <w:rPr>
          <w:rFonts w:ascii="Times New Roman" w:eastAsia="Times New Roman" w:hAnsi="Times New Roman" w:cs="Times New Roman"/>
          <w:sz w:val="24"/>
          <w:szCs w:val="24"/>
        </w:rPr>
        <w:t xml:space="preserve">relative to omnivorous taxonomic groups that feed on a variety of </w:t>
      </w:r>
      <w:del w:id="137" w:author="Bryan Maitland" w:date="2023-08-16T14:08:00Z">
        <w:r w:rsidR="00483748" w:rsidRPr="00FF739A" w:rsidDel="00020CD4">
          <w:rPr>
            <w:rFonts w:ascii="Times New Roman" w:eastAsia="Times New Roman" w:hAnsi="Times New Roman" w:cs="Times New Roman"/>
            <w:sz w:val="24"/>
            <w:szCs w:val="24"/>
          </w:rPr>
          <w:delText>low δ</w:delText>
        </w:r>
        <w:r w:rsidR="00483748" w:rsidRPr="00FF739A" w:rsidDel="00020CD4">
          <w:rPr>
            <w:rFonts w:ascii="Times New Roman" w:eastAsia="Times New Roman" w:hAnsi="Times New Roman" w:cs="Times New Roman"/>
            <w:sz w:val="24"/>
            <w:szCs w:val="24"/>
            <w:vertAlign w:val="superscript"/>
          </w:rPr>
          <w:delText>15</w:delText>
        </w:r>
        <w:r w:rsidR="00483748" w:rsidRPr="00FF739A" w:rsidDel="00020CD4">
          <w:rPr>
            <w:rFonts w:ascii="Times New Roman" w:eastAsia="Times New Roman" w:hAnsi="Times New Roman" w:cs="Times New Roman"/>
            <w:sz w:val="24"/>
            <w:szCs w:val="24"/>
          </w:rPr>
          <w:delText xml:space="preserve">N </w:delText>
        </w:r>
      </w:del>
      <w:r w:rsidR="00483748" w:rsidRPr="00FF739A">
        <w:rPr>
          <w:rFonts w:ascii="Times New Roman" w:eastAsia="Times New Roman" w:hAnsi="Times New Roman" w:cs="Times New Roman"/>
          <w:sz w:val="24"/>
          <w:szCs w:val="24"/>
        </w:rPr>
        <w:t>resources</w:t>
      </w:r>
      <w:ins w:id="138" w:author="Bryan Maitland" w:date="2023-08-16T14:08:00Z">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ins>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Kristensen et al.</w:t>
      </w:r>
      <w:del w:id="139" w:author="Frank J. Rahel" w:date="2023-08-10T11:10:00Z">
        <w:r w:rsidR="000F0316" w:rsidRPr="00FF739A" w:rsidDel="00832C28">
          <w:rPr>
            <w:rFonts w:ascii="Times New Roman" w:eastAsia="Times New Roman" w:hAnsi="Times New Roman" w:cs="Times New Roman"/>
            <w:sz w:val="24"/>
            <w:szCs w:val="24"/>
          </w:rPr>
          <w:delText>,</w:delText>
        </w:r>
      </w:del>
      <w:r w:rsidR="000F0316" w:rsidRPr="00FF739A">
        <w:rPr>
          <w:rFonts w:ascii="Times New Roman" w:eastAsia="Times New Roman" w:hAnsi="Times New Roman" w:cs="Times New Roman"/>
          <w:sz w:val="24"/>
          <w:szCs w:val="24"/>
        </w:rPr>
        <w:t xml:space="preserve">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del w:id="140" w:author="Frank J. Rahel" w:date="2023-08-10T11:12:00Z">
        <w:r w:rsidR="00AA3635" w:rsidRPr="00FF739A" w:rsidDel="00832C28">
          <w:rPr>
            <w:rFonts w:ascii="Times New Roman" w:eastAsia="Times New Roman" w:hAnsi="Times New Roman" w:cs="Times New Roman"/>
            <w:sz w:val="24"/>
            <w:szCs w:val="24"/>
          </w:rPr>
          <w:delText xml:space="preserve">groups </w:delText>
        </w:r>
        <w:r w:rsidR="00AE002B" w:rsidRPr="00FF739A" w:rsidDel="00832C28">
          <w:rPr>
            <w:rFonts w:ascii="Times New Roman" w:eastAsia="Times New Roman" w:hAnsi="Times New Roman" w:cs="Times New Roman"/>
            <w:sz w:val="24"/>
            <w:szCs w:val="24"/>
          </w:rPr>
          <w:delText>which</w:delText>
        </w:r>
      </w:del>
      <w:ins w:id="141" w:author="Frank J. Rahel" w:date="2023-08-10T11:12:00Z">
        <w:r w:rsidR="00832C28" w:rsidRPr="00FF739A">
          <w:rPr>
            <w:rFonts w:ascii="Times New Roman" w:eastAsia="Times New Roman" w:hAnsi="Times New Roman" w:cs="Times New Roman"/>
            <w:sz w:val="24"/>
            <w:szCs w:val="24"/>
          </w:rPr>
          <w:t>groups, which</w:t>
        </w:r>
      </w:ins>
      <w:r w:rsidR="00AE002B" w:rsidRPr="00FF739A">
        <w:rPr>
          <w:rFonts w:ascii="Times New Roman" w:eastAsia="Times New Roman" w:hAnsi="Times New Roman" w:cs="Times New Roman"/>
          <w:sz w:val="24"/>
          <w:szCs w:val="24"/>
        </w:rPr>
        <w:t xml:space="preserve"> likely better represents </w:t>
      </w:r>
      <w:del w:id="142" w:author="Bryan Maitland" w:date="2023-08-16T14:09:00Z">
        <w:r w:rsidR="00915FF2" w:rsidRPr="00FF739A" w:rsidDel="00020CD4">
          <w:rPr>
            <w:rFonts w:ascii="Times New Roman" w:eastAsia="Times New Roman" w:hAnsi="Times New Roman" w:cs="Times New Roman"/>
            <w:sz w:val="24"/>
            <w:szCs w:val="24"/>
          </w:rPr>
          <w:delText xml:space="preserve">low </w:delText>
        </w:r>
      </w:del>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if baselines track </w:t>
      </w:r>
      <w:ins w:id="143" w:author="Bryan Maitland" w:date="2023-08-16T14:09:00Z">
        <w:r w:rsidR="00020CD4">
          <w:rPr>
            <w:rFonts w:ascii="Times New Roman" w:eastAsia="Times New Roman" w:hAnsi="Times New Roman" w:cs="Times New Roman"/>
            <w:sz w:val="24"/>
            <w:szCs w:val="24"/>
          </w:rPr>
          <w:t xml:space="preserve">systematic </w:t>
        </w:r>
      </w:ins>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ins w:id="144" w:author="Bryan Maitland" w:date="2023-08-16T14:09:00Z">
        <w:r w:rsidR="00020CD4">
          <w:rPr>
            <w:rFonts w:ascii="Times New Roman" w:eastAsia="Times New Roman" w:hAnsi="Times New Roman" w:cs="Times New Roman"/>
            <w:sz w:val="24"/>
            <w:szCs w:val="24"/>
          </w:rPr>
          <w:t xml:space="preserve"> in a system</w:t>
        </w:r>
      </w:ins>
      <w:ins w:id="145" w:author="Frank J. Rahel" w:date="2023-08-10T11:12:00Z">
        <w:r w:rsidR="00832C28">
          <w:rPr>
            <w:rFonts w:ascii="Times New Roman" w:eastAsia="Times New Roman" w:hAnsi="Times New Roman" w:cs="Times New Roman"/>
            <w:sz w:val="24"/>
            <w:szCs w:val="24"/>
          </w:rPr>
          <w:t>,</w:t>
        </w:r>
      </w:ins>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ins w:id="146" w:author="Bryan Maitland" w:date="2023-08-16T14:09:00Z">
        <w:r w:rsidR="00020CD4">
          <w:rPr>
            <w:rFonts w:ascii="Times New Roman" w:eastAsia="Times New Roman" w:hAnsi="Times New Roman" w:cs="Times New Roman"/>
            <w:sz w:val="24"/>
            <w:szCs w:val="24"/>
          </w:rPr>
          <w:t xml:space="preserve">a gradient form </w:t>
        </w:r>
      </w:ins>
      <w:r w:rsidR="006054FA" w:rsidRPr="00FF739A">
        <w:rPr>
          <w:rFonts w:ascii="Times New Roman" w:eastAsia="Times New Roman" w:hAnsi="Times New Roman" w:cs="Times New Roman"/>
          <w:sz w:val="24"/>
          <w:szCs w:val="24"/>
        </w:rPr>
        <w:t xml:space="preserve">natural </w:t>
      </w:r>
      <w:ins w:id="147" w:author="Bryan Maitland" w:date="2023-08-16T14:09:00Z">
        <w:r w:rsidR="00020CD4">
          <w:rPr>
            <w:rFonts w:ascii="Times New Roman" w:eastAsia="Times New Roman" w:hAnsi="Times New Roman" w:cs="Times New Roman"/>
            <w:sz w:val="24"/>
            <w:szCs w:val="24"/>
          </w:rPr>
          <w:t xml:space="preserve">land use </w:t>
        </w:r>
      </w:ins>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ins w:id="148" w:author="Bryan Maitland" w:date="2023-08-16T14:09:00Z">
        <w:r w:rsidR="00020CD4">
          <w:rPr>
            <w:rFonts w:ascii="Times New Roman" w:eastAsia="Times New Roman" w:hAnsi="Times New Roman" w:cs="Times New Roman"/>
            <w:sz w:val="24"/>
            <w:szCs w:val="24"/>
          </w:rPr>
          <w:t xml:space="preserve">land </w:t>
        </w:r>
      </w:ins>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ins w:id="149" w:author="Bryan Maitland" w:date="2023-08-16T14:09:00Z">
        <w:r w:rsidR="00020CD4">
          <w:rPr>
            <w:rFonts w:ascii="Times New Roman" w:eastAsia="Times New Roman" w:hAnsi="Times New Roman" w:cs="Times New Roman"/>
            <w:sz w:val="24"/>
            <w:szCs w:val="24"/>
          </w:rPr>
          <w:t xml:space="preserve">sources of </w:t>
        </w:r>
      </w:ins>
      <w:del w:id="150" w:author="Bryan Maitland" w:date="2023-08-16T14:09:00Z">
        <w:r w:rsidR="001B3CF1" w:rsidRPr="00FF739A" w:rsidDel="00020CD4">
          <w:rPr>
            <w:rFonts w:ascii="Times New Roman" w:eastAsia="Times New Roman" w:hAnsi="Times New Roman" w:cs="Times New Roman"/>
            <w:sz w:val="24"/>
            <w:szCs w:val="24"/>
          </w:rPr>
          <w:delText xml:space="preserve">substantial </w:delText>
        </w:r>
      </w:del>
      <w:r w:rsidR="001B3CF1" w:rsidRPr="00FF739A">
        <w:rPr>
          <w:rFonts w:ascii="Times New Roman" w:eastAsia="Times New Roman" w:hAnsi="Times New Roman" w:cs="Times New Roman"/>
          <w:sz w:val="24"/>
          <w:szCs w:val="24"/>
        </w:rPr>
        <w:t xml:space="preserve">geographic </w:t>
      </w:r>
      <w:del w:id="151" w:author="Bryan Maitland" w:date="2023-08-16T14:09:00Z">
        <w:r w:rsidR="001B3CF1" w:rsidRPr="00FF739A" w:rsidDel="00020CD4">
          <w:rPr>
            <w:rFonts w:ascii="Times New Roman" w:eastAsia="Times New Roman" w:hAnsi="Times New Roman" w:cs="Times New Roman"/>
            <w:sz w:val="24"/>
            <w:szCs w:val="24"/>
          </w:rPr>
          <w:delText>δ</w:delText>
        </w:r>
        <w:r w:rsidR="001B3CF1" w:rsidRPr="00FF739A" w:rsidDel="00020CD4">
          <w:rPr>
            <w:rFonts w:ascii="Times New Roman" w:eastAsia="Times New Roman" w:hAnsi="Times New Roman" w:cs="Times New Roman"/>
            <w:sz w:val="24"/>
            <w:szCs w:val="24"/>
            <w:vertAlign w:val="superscript"/>
          </w:rPr>
          <w:delText>15</w:delText>
        </w:r>
        <w:r w:rsidR="001B3CF1" w:rsidRPr="00FF739A" w:rsidDel="00020CD4">
          <w:rPr>
            <w:rFonts w:ascii="Times New Roman" w:eastAsia="Times New Roman" w:hAnsi="Times New Roman" w:cs="Times New Roman"/>
            <w:sz w:val="24"/>
            <w:szCs w:val="24"/>
          </w:rPr>
          <w:delText>N</w:delText>
        </w:r>
        <w:r w:rsidR="00CA589F" w:rsidRPr="00FF739A" w:rsidDel="00020CD4">
          <w:rPr>
            <w:rFonts w:ascii="Times New Roman" w:eastAsia="Times New Roman" w:hAnsi="Times New Roman" w:cs="Times New Roman"/>
            <w:sz w:val="24"/>
            <w:szCs w:val="24"/>
          </w:rPr>
          <w:delText xml:space="preserve"> </w:delText>
        </w:r>
      </w:del>
      <w:r w:rsidR="001B3CF1" w:rsidRPr="00FF739A">
        <w:rPr>
          <w:rFonts w:ascii="Times New Roman" w:eastAsia="Times New Roman" w:hAnsi="Times New Roman" w:cs="Times New Roman"/>
          <w:sz w:val="24"/>
          <w:szCs w:val="24"/>
        </w:rPr>
        <w:t>variation</w:t>
      </w:r>
      <w:ins w:id="152" w:author="Bryan Maitland" w:date="2023-08-16T14:09:00Z">
        <w:r w:rsidR="00020CD4">
          <w:rPr>
            <w:rFonts w:ascii="Times New Roman" w:eastAsia="Times New Roman" w:hAnsi="Times New Roman" w:cs="Times New Roman"/>
            <w:sz w:val="24"/>
            <w:szCs w:val="24"/>
          </w:rPr>
          <w:t xml:space="preserve"> in </w:t>
        </w:r>
      </w:ins>
      <w:ins w:id="153" w:author="Bryan Maitland" w:date="2023-08-16T14:10:00Z">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ins>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checking if baselines </w:t>
      </w:r>
      <w:del w:id="154" w:author="Bryan Maitland" w:date="2023-08-16T14:10:00Z">
        <w:r w:rsidR="009D6C0D" w:rsidRPr="00FF739A" w:rsidDel="00020CD4">
          <w:rPr>
            <w:rFonts w:ascii="Times New Roman" w:eastAsia="Times New Roman" w:hAnsi="Times New Roman" w:cs="Times New Roman"/>
            <w:sz w:val="24"/>
            <w:szCs w:val="24"/>
          </w:rPr>
          <w:delText xml:space="preserve">remove </w:delText>
        </w:r>
      </w:del>
      <w:ins w:id="155" w:author="Bryan Maitland" w:date="2023-08-16T14:10:00Z">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ins>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ins w:id="156" w:author="Frank J. Rahel" w:date="2023-08-10T11:14:00Z">
        <w:r w:rsidR="00832C28">
          <w:rPr>
            <w:rFonts w:ascii="Times New Roman" w:eastAsia="Times New Roman" w:hAnsi="Times New Roman" w:cs="Times New Roman"/>
            <w:sz w:val="24"/>
            <w:szCs w:val="24"/>
          </w:rPr>
          <w:t>s</w:t>
        </w:r>
      </w:ins>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del w:id="157" w:author="Frank J. Rahel" w:date="2023-08-10T11:13:00Z">
        <w:r w:rsidR="00D46578" w:rsidRPr="00FF739A" w:rsidDel="00832C28">
          <w:rPr>
            <w:rFonts w:ascii="Times New Roman" w:eastAsia="Times New Roman" w:hAnsi="Times New Roman" w:cs="Times New Roman"/>
            <w:sz w:val="24"/>
            <w:szCs w:val="24"/>
          </w:rPr>
          <w:delText>gradient which</w:delText>
        </w:r>
      </w:del>
      <w:ins w:id="158" w:author="Frank J. Rahel" w:date="2023-08-10T11:13:00Z">
        <w:r w:rsidR="00832C28" w:rsidRPr="00FF739A">
          <w:rPr>
            <w:rFonts w:ascii="Times New Roman" w:eastAsia="Times New Roman" w:hAnsi="Times New Roman" w:cs="Times New Roman"/>
            <w:sz w:val="24"/>
            <w:szCs w:val="24"/>
          </w:rPr>
          <w:t>gradient, which</w:t>
        </w:r>
      </w:ins>
      <w:r w:rsidR="00D46578" w:rsidRPr="00FF739A">
        <w:rPr>
          <w:rFonts w:ascii="Times New Roman" w:eastAsia="Times New Roman" w:hAnsi="Times New Roman" w:cs="Times New Roman"/>
          <w:sz w:val="24"/>
          <w:szCs w:val="24"/>
        </w:rPr>
        <w:t xml:space="preserve"> may not be valid for consumers that </w:t>
      </w:r>
      <w:ins w:id="159" w:author="Bryan Maitland" w:date="2023-08-16T14:10:00Z">
        <w:r w:rsidR="00020CD4">
          <w:rPr>
            <w:rFonts w:ascii="Times New Roman" w:eastAsia="Times New Roman" w:hAnsi="Times New Roman" w:cs="Times New Roman"/>
            <w:sz w:val="24"/>
            <w:szCs w:val="24"/>
          </w:rPr>
          <w:t xml:space="preserve">exhibit diet shifts </w:t>
        </w:r>
      </w:ins>
      <w:del w:id="160" w:author="Bryan Maitland" w:date="2023-08-16T14:10:00Z">
        <w:r w:rsidR="00D46578" w:rsidRPr="00FF739A" w:rsidDel="00020CD4">
          <w:rPr>
            <w:rFonts w:ascii="Times New Roman" w:eastAsia="Times New Roman" w:hAnsi="Times New Roman" w:cs="Times New Roman"/>
            <w:sz w:val="24"/>
            <w:szCs w:val="24"/>
          </w:rPr>
          <w:delText xml:space="preserve">change consumption rates </w:delText>
        </w:r>
      </w:del>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del w:id="161" w:author="Frank J. Rahel" w:date="2023-08-10T11:15:00Z">
        <w:r w:rsidR="00122219" w:rsidRPr="00FF739A" w:rsidDel="004A73CD">
          <w:rPr>
            <w:rFonts w:ascii="Times New Roman" w:eastAsia="Times New Roman" w:hAnsi="Times New Roman" w:cs="Times New Roman"/>
            <w:sz w:val="24"/>
            <w:szCs w:val="24"/>
          </w:rPr>
          <w:delText xml:space="preserve">comparisons of </w:delText>
        </w:r>
      </w:del>
      <w:r w:rsidR="006914F4" w:rsidRPr="00FF739A">
        <w:rPr>
          <w:rFonts w:ascii="Times New Roman" w:eastAsia="Times New Roman" w:hAnsi="Times New Roman" w:cs="Times New Roman"/>
          <w:sz w:val="24"/>
          <w:szCs w:val="24"/>
        </w:rPr>
        <w:t>regional</w:t>
      </w:r>
      <w:del w:id="162" w:author="Frank J. Rahel" w:date="2023-08-10T11:15:00Z">
        <w:r w:rsidR="00206949" w:rsidRPr="00FF739A" w:rsidDel="004A73CD">
          <w:rPr>
            <w:rFonts w:ascii="Times New Roman" w:eastAsia="Times New Roman" w:hAnsi="Times New Roman" w:cs="Times New Roman"/>
            <w:sz w:val="24"/>
            <w:szCs w:val="24"/>
          </w:rPr>
          <w:delText>ly</w:delText>
        </w:r>
        <w:r w:rsidR="006914F4" w:rsidRPr="00FF739A" w:rsidDel="004A73CD">
          <w:rPr>
            <w:rFonts w:ascii="Times New Roman" w:eastAsia="Times New Roman" w:hAnsi="Times New Roman" w:cs="Times New Roman"/>
            <w:sz w:val="24"/>
            <w:szCs w:val="24"/>
          </w:rPr>
          <w:delText xml:space="preserve"> derived</w:delText>
        </w:r>
      </w:del>
      <w:r w:rsidR="006914F4" w:rsidRPr="00FF739A">
        <w:rPr>
          <w:rFonts w:ascii="Times New Roman" w:eastAsia="Times New Roman" w:hAnsi="Times New Roman" w:cs="Times New Roman"/>
          <w:sz w:val="24"/>
          <w:szCs w:val="24"/>
        </w:rPr>
        <w:t xml:space="preserve"> </w:t>
      </w:r>
      <w:r w:rsidR="00206949" w:rsidRPr="00FF739A">
        <w:rPr>
          <w:rFonts w:ascii="Times New Roman" w:eastAsia="Times New Roman" w:hAnsi="Times New Roman" w:cs="Times New Roman"/>
          <w:sz w:val="24"/>
          <w:szCs w:val="24"/>
        </w:rPr>
        <w:t xml:space="preserve">comparisons are needed to </w:t>
      </w:r>
      <w:ins w:id="163" w:author="Frank J. Rahel" w:date="2023-08-10T11:15:00Z">
        <w:r w:rsidR="004A73CD">
          <w:rPr>
            <w:rFonts w:ascii="Times New Roman" w:eastAsia="Times New Roman" w:hAnsi="Times New Roman" w:cs="Times New Roman"/>
            <w:sz w:val="24"/>
            <w:szCs w:val="24"/>
          </w:rPr>
          <w:t xml:space="preserve">develop a </w:t>
        </w:r>
      </w:ins>
      <w:del w:id="164" w:author="Frank J. Rahel" w:date="2023-08-10T11:16:00Z">
        <w:r w:rsidR="00206949" w:rsidRPr="00FF739A" w:rsidDel="004A73CD">
          <w:rPr>
            <w:rFonts w:ascii="Times New Roman" w:eastAsia="Times New Roman" w:hAnsi="Times New Roman" w:cs="Times New Roman"/>
            <w:sz w:val="24"/>
            <w:szCs w:val="24"/>
          </w:rPr>
          <w:delText xml:space="preserve">determine if </w:delText>
        </w:r>
      </w:del>
      <w:r w:rsidR="00206949" w:rsidRPr="00FF739A">
        <w:rPr>
          <w:rFonts w:ascii="Times New Roman" w:eastAsia="Times New Roman" w:hAnsi="Times New Roman" w:cs="Times New Roman"/>
          <w:sz w:val="24"/>
          <w:szCs w:val="24"/>
        </w:rPr>
        <w:t xml:space="preserve">consensus </w:t>
      </w:r>
      <w:del w:id="165" w:author="Frank J. Rahel" w:date="2023-08-10T11:16:00Z">
        <w:r w:rsidR="00206949" w:rsidRPr="00FF739A" w:rsidDel="004A73CD">
          <w:rPr>
            <w:rFonts w:ascii="Times New Roman" w:eastAsia="Times New Roman" w:hAnsi="Times New Roman" w:cs="Times New Roman"/>
            <w:sz w:val="24"/>
            <w:szCs w:val="24"/>
          </w:rPr>
          <w:delText xml:space="preserve">can be found </w:delText>
        </w:r>
      </w:del>
      <w:ins w:id="166" w:author="Frank J. Rahel" w:date="2023-08-10T11:14:00Z">
        <w:r w:rsidR="00832C28">
          <w:rPr>
            <w:rFonts w:ascii="Times New Roman" w:eastAsia="Times New Roman" w:hAnsi="Times New Roman" w:cs="Times New Roman"/>
            <w:sz w:val="24"/>
            <w:szCs w:val="24"/>
          </w:rPr>
          <w:t xml:space="preserve">for determining </w:t>
        </w:r>
      </w:ins>
      <w:ins w:id="167" w:author="Bryan Maitland" w:date="2023-08-16T14:10:00Z">
        <w:r w:rsidR="00020CD4">
          <w:rPr>
            <w:rFonts w:ascii="Times New Roman" w:eastAsia="Times New Roman" w:hAnsi="Times New Roman" w:cs="Times New Roman"/>
            <w:sz w:val="24"/>
            <w:szCs w:val="24"/>
          </w:rPr>
          <w:t xml:space="preserve">optimal </w:t>
        </w:r>
      </w:ins>
      <w:ins w:id="168" w:author="Frank J. Rahel" w:date="2023-08-10T11:14:00Z">
        <w:r w:rsidR="00832C28">
          <w:rPr>
            <w:rFonts w:ascii="Times New Roman" w:eastAsia="Times New Roman" w:hAnsi="Times New Roman" w:cs="Times New Roman"/>
            <w:sz w:val="24"/>
            <w:szCs w:val="24"/>
          </w:rPr>
          <w:t>baseline proxies in food web studies</w:t>
        </w:r>
      </w:ins>
      <w:del w:id="169" w:author="Frank J. Rahel" w:date="2023-08-10T11:15:00Z">
        <w:r w:rsidR="00FF739A" w:rsidRPr="00FF739A" w:rsidDel="00832C28">
          <w:rPr>
            <w:rFonts w:ascii="Times New Roman" w:eastAsia="Times New Roman" w:hAnsi="Times New Roman" w:cs="Times New Roman"/>
            <w:sz w:val="24"/>
            <w:szCs w:val="24"/>
          </w:rPr>
          <w:delText>across regions</w:delText>
        </w:r>
      </w:del>
      <w:r w:rsidR="00FF739A" w:rsidRPr="00FF739A">
        <w:rPr>
          <w:rFonts w:ascii="Times New Roman" w:eastAsia="Times New Roman" w:hAnsi="Times New Roman" w:cs="Times New Roman"/>
          <w:sz w:val="24"/>
          <w:szCs w:val="24"/>
        </w:rPr>
        <w:t>.</w:t>
      </w:r>
    </w:p>
    <w:p w14:paraId="2C8F9026" w14:textId="48939DFA"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del w:id="170" w:author="Bryan Maitland" w:date="2023-08-16T14:11:00Z">
        <w:r w:rsidR="00E67F15" w:rsidRPr="00CE3C66" w:rsidDel="00020CD4">
          <w:rPr>
            <w:rFonts w:ascii="Times New Roman" w:eastAsia="Times New Roman" w:hAnsi="Times New Roman" w:cs="Times New Roman"/>
            <w:sz w:val="24"/>
            <w:szCs w:val="24"/>
          </w:rPr>
          <w:delText xml:space="preserve">update </w:delText>
        </w:r>
      </w:del>
      <w:ins w:id="171" w:author="Bryan Maitland" w:date="2023-08-16T14:11:00Z">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ins>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del w:id="172" w:author="Bryan Maitland" w:date="2023-08-16T14:11:00Z">
        <w:r w:rsidR="009F7A74" w:rsidRPr="00CE3C66" w:rsidDel="00020CD4">
          <w:rPr>
            <w:rFonts w:ascii="Times New Roman" w:eastAsia="Times New Roman" w:hAnsi="Times New Roman" w:cs="Times New Roman"/>
            <w:sz w:val="24"/>
            <w:szCs w:val="24"/>
          </w:rPr>
          <w:delText xml:space="preserve">presented </w:delText>
        </w:r>
      </w:del>
      <w:ins w:id="173" w:author="Bryan Maitland" w:date="2023-08-16T14:11:00Z">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ins>
      <w:r w:rsidR="009F7A74" w:rsidRPr="00CE3C66">
        <w:rPr>
          <w:rFonts w:ascii="Times New Roman" w:eastAsia="Times New Roman" w:hAnsi="Times New Roman" w:cs="Times New Roman"/>
          <w:sz w:val="24"/>
          <w:szCs w:val="24"/>
        </w:rPr>
        <w:t>by Kristensen et al.</w:t>
      </w:r>
      <w:del w:id="174" w:author="Frank J. Rahel" w:date="2023-08-10T11:16:00Z">
        <w:r w:rsidR="009F7A74" w:rsidRPr="00CE3C66" w:rsidDel="004A73CD">
          <w:rPr>
            <w:rFonts w:ascii="Times New Roman" w:eastAsia="Times New Roman" w:hAnsi="Times New Roman" w:cs="Times New Roman"/>
            <w:sz w:val="24"/>
            <w:szCs w:val="24"/>
          </w:rPr>
          <w:delText>,</w:delText>
        </w:r>
      </w:del>
      <w:r w:rsidR="009F7A74" w:rsidRPr="00CE3C66">
        <w:rPr>
          <w:rFonts w:ascii="Times New Roman" w:eastAsia="Times New Roman" w:hAnsi="Times New Roman" w:cs="Times New Roman"/>
          <w:sz w:val="24"/>
          <w:szCs w:val="24"/>
        </w:rPr>
        <w:t xml:space="preserve"> (2016)</w:t>
      </w:r>
      <w:r w:rsidR="00E71CD1" w:rsidRPr="00CE3C66">
        <w:rPr>
          <w:rFonts w:ascii="Times New Roman" w:eastAsia="Times New Roman" w:hAnsi="Times New Roman" w:cs="Times New Roman"/>
          <w:sz w:val="24"/>
          <w:szCs w:val="24"/>
        </w:rPr>
        <w:t xml:space="preserve">, </w:t>
      </w:r>
      <w:del w:id="175" w:author="Frank J. Rahel" w:date="2023-08-10T11:16:00Z">
        <w:r w:rsidR="00E71CD1" w:rsidRPr="00CE3C66" w:rsidDel="004A73CD">
          <w:rPr>
            <w:rFonts w:ascii="Times New Roman" w:eastAsia="Times New Roman" w:hAnsi="Times New Roman" w:cs="Times New Roman"/>
            <w:sz w:val="24"/>
            <w:szCs w:val="24"/>
          </w:rPr>
          <w:delText>we</w:delText>
        </w:r>
        <w:r w:rsidR="00A536E4" w:rsidRPr="00CE3C66" w:rsidDel="004A73CD">
          <w:rPr>
            <w:rFonts w:ascii="Times New Roman" w:eastAsia="Times New Roman" w:hAnsi="Times New Roman" w:cs="Times New Roman"/>
            <w:sz w:val="24"/>
            <w:szCs w:val="24"/>
          </w:rPr>
          <w:delText xml:space="preserve"> </w:delText>
        </w:r>
      </w:del>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xml:space="preserve">, and </w:t>
      </w:r>
      <w:del w:id="176" w:author="Frank J. Rahel" w:date="2023-08-10T11:16:00Z">
        <w:r w:rsidR="00F60DF3" w:rsidRPr="00CE3C66" w:rsidDel="004A73CD">
          <w:rPr>
            <w:rFonts w:ascii="Times New Roman" w:eastAsia="Times New Roman" w:hAnsi="Times New Roman" w:cs="Times New Roman"/>
            <w:sz w:val="24"/>
            <w:szCs w:val="24"/>
          </w:rPr>
          <w:delText xml:space="preserve">we </w:delText>
        </w:r>
      </w:del>
      <w:r w:rsidR="007323E0" w:rsidRPr="00CE3C66">
        <w:rPr>
          <w:rFonts w:ascii="Times New Roman" w:eastAsia="Times New Roman" w:hAnsi="Times New Roman" w:cs="Times New Roman"/>
          <w:sz w:val="24"/>
          <w:szCs w:val="24"/>
        </w:rPr>
        <w:t>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del w:id="177" w:author="Frank J. Rahel" w:date="2023-08-10T11:17:00Z">
        <w:r w:rsidR="00F60DF3" w:rsidRPr="00CE3C66" w:rsidDel="004A73CD">
          <w:rPr>
            <w:rFonts w:ascii="Times New Roman" w:eastAsia="Times New Roman" w:hAnsi="Times New Roman" w:cs="Times New Roman"/>
            <w:sz w:val="24"/>
            <w:szCs w:val="24"/>
          </w:rPr>
          <w:delText xml:space="preserve">update the standardized method, </w:delText>
        </w:r>
      </w:del>
      <w:del w:id="178" w:author="Frank J. Rahel" w:date="2023-08-10T11:18:00Z">
        <w:r w:rsidR="00F60DF3" w:rsidRPr="00CE3C66" w:rsidDel="004A73CD">
          <w:rPr>
            <w:rFonts w:ascii="Times New Roman" w:eastAsia="Times New Roman" w:hAnsi="Times New Roman" w:cs="Times New Roman"/>
            <w:sz w:val="24"/>
            <w:szCs w:val="24"/>
          </w:rPr>
          <w:delText xml:space="preserve">we </w:delText>
        </w:r>
      </w:del>
      <w:r w:rsidR="00867241" w:rsidRPr="00CE3C66">
        <w:rPr>
          <w:rFonts w:ascii="Times New Roman" w:eastAsia="Times New Roman" w:hAnsi="Times New Roman" w:cs="Times New Roman"/>
          <w:sz w:val="24"/>
          <w:szCs w:val="24"/>
        </w:rPr>
        <w:t xml:space="preserve">test if </w:t>
      </w:r>
      <w:ins w:id="179" w:author="Frank J. Rahel" w:date="2023-08-10T11:19:00Z">
        <w:r w:rsidR="004A73CD">
          <w:rPr>
            <w:rFonts w:ascii="Times New Roman" w:eastAsia="Times New Roman" w:hAnsi="Times New Roman" w:cs="Times New Roman"/>
            <w:sz w:val="24"/>
            <w:szCs w:val="24"/>
          </w:rPr>
          <w:t xml:space="preserve">candidate </w:t>
        </w:r>
      </w:ins>
      <w:r w:rsidR="00B97757" w:rsidRPr="00CE3C66">
        <w:rPr>
          <w:rFonts w:ascii="Times New Roman" w:eastAsia="Times New Roman" w:hAnsi="Times New Roman" w:cs="Times New Roman"/>
          <w:sz w:val="24"/>
          <w:szCs w:val="24"/>
        </w:rPr>
        <w:t>baseline</w:t>
      </w:r>
      <w:ins w:id="180" w:author="Frank J. Rahel" w:date="2023-08-10T11:19:00Z">
        <w:r w:rsidR="004A73CD">
          <w:rPr>
            <w:rFonts w:ascii="Times New Roman" w:eastAsia="Times New Roman" w:hAnsi="Times New Roman" w:cs="Times New Roman"/>
            <w:sz w:val="24"/>
            <w:szCs w:val="24"/>
          </w:rPr>
          <w:t xml:space="preserve"> proxies</w:t>
        </w:r>
      </w:ins>
      <w:r w:rsidR="00B97757" w:rsidRPr="00CE3C66">
        <w:rPr>
          <w:rFonts w:ascii="Times New Roman" w:eastAsia="Times New Roman" w:hAnsi="Times New Roman" w:cs="Times New Roman"/>
          <w:sz w:val="24"/>
          <w:szCs w:val="24"/>
        </w:rPr>
        <w:t xml:space="preserve"> track</w:t>
      </w:r>
      <w:ins w:id="181" w:author="Frank J. Rahel" w:date="2023-08-10T11:20:00Z">
        <w:r w:rsidR="004A73CD">
          <w:rPr>
            <w:rFonts w:ascii="Times New Roman" w:eastAsia="Times New Roman" w:hAnsi="Times New Roman" w:cs="Times New Roman"/>
            <w:sz w:val="24"/>
            <w:szCs w:val="24"/>
          </w:rPr>
          <w:t>ed</w:t>
        </w:r>
      </w:ins>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ins w:id="182" w:author="Frank J. Rahel" w:date="2023-08-10T11:18:00Z">
        <w:r w:rsidR="004A73CD">
          <w:rPr>
            <w:rFonts w:ascii="Times New Roman" w:eastAsia="Times New Roman" w:hAnsi="Times New Roman" w:cs="Times New Roman"/>
            <w:sz w:val="24"/>
            <w:szCs w:val="24"/>
          </w:rPr>
          <w:t xml:space="preserve">spatial </w:t>
        </w:r>
      </w:ins>
      <w:r w:rsidR="00B97757" w:rsidRPr="00CE3C66">
        <w:rPr>
          <w:rFonts w:ascii="Times New Roman" w:eastAsia="Times New Roman" w:hAnsi="Times New Roman" w:cs="Times New Roman"/>
          <w:sz w:val="24"/>
          <w:szCs w:val="24"/>
        </w:rPr>
        <w:t>variation</w:t>
      </w:r>
      <w:ins w:id="183" w:author="Frank J. Rahel" w:date="2023-08-10T11:18:00Z">
        <w:r w:rsidR="004A73CD">
          <w:rPr>
            <w:rFonts w:ascii="Times New Roman" w:eastAsia="Times New Roman" w:hAnsi="Times New Roman" w:cs="Times New Roman"/>
            <w:sz w:val="24"/>
            <w:szCs w:val="24"/>
          </w:rPr>
          <w:t>, we used</w:t>
        </w:r>
      </w:ins>
      <w:del w:id="184" w:author="Frank J. Rahel" w:date="2023-08-10T11:19:00Z">
        <w:r w:rsidR="00B97757" w:rsidRPr="00CE3C66" w:rsidDel="004A73CD">
          <w:rPr>
            <w:rFonts w:ascii="Times New Roman" w:eastAsia="Times New Roman" w:hAnsi="Times New Roman" w:cs="Times New Roman"/>
            <w:sz w:val="24"/>
            <w:szCs w:val="24"/>
          </w:rPr>
          <w:delText xml:space="preserve"> </w:delText>
        </w:r>
        <w:r w:rsidR="00C1260F" w:rsidRPr="00CE3C66" w:rsidDel="004A73CD">
          <w:rPr>
            <w:rFonts w:ascii="Times New Roman" w:eastAsia="Times New Roman" w:hAnsi="Times New Roman" w:cs="Times New Roman"/>
            <w:sz w:val="24"/>
            <w:szCs w:val="24"/>
          </w:rPr>
          <w:delText>using</w:delText>
        </w:r>
      </w:del>
      <w:r w:rsidR="007F5F95" w:rsidRPr="00CE3C66">
        <w:rPr>
          <w:rFonts w:ascii="Times New Roman" w:eastAsia="Times New Roman" w:hAnsi="Times New Roman" w:cs="Times New Roman"/>
          <w:sz w:val="24"/>
          <w:szCs w:val="24"/>
        </w:rPr>
        <w:t xml:space="preserve"> a synthetic variable that includes </w:t>
      </w:r>
      <w:del w:id="185" w:author="Bryan Maitland" w:date="2023-08-16T14:11:00Z">
        <w:r w:rsidR="00B97757" w:rsidRPr="00CE3C66" w:rsidDel="00020CD4">
          <w:rPr>
            <w:rFonts w:ascii="Times New Roman" w:eastAsia="Times New Roman" w:hAnsi="Times New Roman" w:cs="Times New Roman"/>
            <w:sz w:val="24"/>
            <w:szCs w:val="24"/>
          </w:rPr>
          <w:delText xml:space="preserve">many </w:delText>
        </w:r>
      </w:del>
      <w:ins w:id="186" w:author="Bryan Maitland" w:date="2023-08-16T14:11:00Z">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ins>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del w:id="187" w:author="Bryan Maitland" w:date="2023-08-16T14:11:00Z">
        <w:r w:rsidR="00042721" w:rsidRPr="00CE3C66" w:rsidDel="00020CD4">
          <w:rPr>
            <w:rFonts w:ascii="Times New Roman" w:eastAsia="Times New Roman" w:hAnsi="Times New Roman" w:cs="Times New Roman"/>
            <w:sz w:val="24"/>
            <w:szCs w:val="24"/>
          </w:rPr>
          <w:delText xml:space="preserve">the </w:delText>
        </w:r>
      </w:del>
      <w:ins w:id="188" w:author="Bryan Maitland" w:date="2023-08-16T14:11:00Z">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ins>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ins w:id="189" w:author="Frank J. Rahel" w:date="2023-08-10T11:21:00Z">
        <w:r w:rsidR="004A73CD">
          <w:rPr>
            <w:rFonts w:ascii="Times New Roman" w:eastAsia="Times New Roman" w:hAnsi="Times New Roman" w:cs="Times New Roman"/>
            <w:sz w:val="24"/>
            <w:szCs w:val="24"/>
          </w:rPr>
          <w:t>ed</w:t>
        </w:r>
      </w:ins>
      <w:r w:rsidR="00262D98" w:rsidRPr="00CE3C66">
        <w:rPr>
          <w:rFonts w:ascii="Times New Roman" w:eastAsia="Times New Roman" w:hAnsi="Times New Roman" w:cs="Times New Roman"/>
          <w:sz w:val="24"/>
          <w:szCs w:val="24"/>
        </w:rPr>
        <w:t xml:space="preserve"> a </w:t>
      </w:r>
      <w:del w:id="190" w:author="Frank J. Rahel" w:date="2023-08-10T11:20:00Z">
        <w:r w:rsidR="00262D98" w:rsidRPr="00CE3C66" w:rsidDel="004A73CD">
          <w:rPr>
            <w:rFonts w:ascii="Times New Roman" w:eastAsia="Times New Roman" w:hAnsi="Times New Roman" w:cs="Times New Roman"/>
            <w:sz w:val="24"/>
            <w:szCs w:val="24"/>
          </w:rPr>
          <w:delText>sperate</w:delText>
        </w:r>
      </w:del>
      <w:ins w:id="191" w:author="Frank J. Rahel" w:date="2023-08-10T11:20:00Z">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ins>
      <w:del w:id="192" w:author="Frank J. Rahel" w:date="2023-08-10T11:21:00Z">
        <w:r w:rsidR="00262D98" w:rsidRPr="00CE3C66" w:rsidDel="004A73CD">
          <w:rPr>
            <w:rFonts w:ascii="Times New Roman" w:eastAsia="Times New Roman" w:hAnsi="Times New Roman" w:cs="Times New Roman"/>
            <w:sz w:val="24"/>
            <w:szCs w:val="24"/>
          </w:rPr>
          <w:delText xml:space="preserve"> </w:delText>
        </w:r>
        <w:r w:rsidR="002D7109" w:rsidRPr="00CE3C66" w:rsidDel="004A73CD">
          <w:rPr>
            <w:rFonts w:ascii="Times New Roman" w:eastAsia="Times New Roman" w:hAnsi="Times New Roman" w:cs="Times New Roman"/>
            <w:sz w:val="24"/>
            <w:szCs w:val="24"/>
          </w:rPr>
          <w:delText>separate</w:delText>
        </w:r>
      </w:del>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ins w:id="193" w:author="Frank J. Rahel" w:date="2023-08-10T11:21:00Z">
        <w:r w:rsidR="004A73CD">
          <w:rPr>
            <w:rFonts w:ascii="Times New Roman" w:eastAsia="Times New Roman" w:hAnsi="Times New Roman" w:cs="Times New Roman"/>
            <w:sz w:val="24"/>
            <w:szCs w:val="24"/>
          </w:rPr>
          <w:t xml:space="preserve">these </w:t>
        </w:r>
      </w:ins>
      <w:del w:id="194" w:author="Frank J. Rahel" w:date="2023-08-10T11:22:00Z">
        <w:r w:rsidR="003E2752" w:rsidDel="004A73CD">
          <w:rPr>
            <w:rFonts w:ascii="Times New Roman" w:eastAsia="Times New Roman" w:hAnsi="Times New Roman" w:cs="Times New Roman"/>
            <w:sz w:val="24"/>
            <w:szCs w:val="24"/>
          </w:rPr>
          <w:delText xml:space="preserve">higher order </w:delText>
        </w:r>
      </w:del>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ins w:id="195" w:author="Bryan Maitland" w:date="2023-08-16T14:12:00Z">
        <w:r w:rsidR="00020CD4">
          <w:rPr>
            <w:rFonts w:ascii="Times New Roman" w:eastAsia="Times New Roman" w:hAnsi="Times New Roman" w:cs="Times New Roman"/>
            <w:sz w:val="24"/>
            <w:szCs w:val="24"/>
          </w:rPr>
          <w:t xml:space="preserve">exhibit </w:t>
        </w:r>
      </w:ins>
      <w:r w:rsidR="003E2752" w:rsidRPr="00CE3C66">
        <w:rPr>
          <w:rFonts w:ascii="Times New Roman" w:eastAsia="Times New Roman" w:hAnsi="Times New Roman" w:cs="Times New Roman"/>
          <w:sz w:val="24"/>
          <w:szCs w:val="24"/>
        </w:rPr>
        <w:t>systematic</w:t>
      </w:r>
      <w:del w:id="196" w:author="Bryan Maitland" w:date="2023-08-16T14:12:00Z">
        <w:r w:rsidR="003E2752" w:rsidDel="00020CD4">
          <w:rPr>
            <w:rFonts w:ascii="Times New Roman" w:eastAsia="Times New Roman" w:hAnsi="Times New Roman" w:cs="Times New Roman"/>
            <w:sz w:val="24"/>
            <w:szCs w:val="24"/>
          </w:rPr>
          <w:delText>ally</w:delText>
        </w:r>
      </w:del>
      <w:r w:rsidR="00E15314" w:rsidRPr="00CE3C66">
        <w:rPr>
          <w:rFonts w:ascii="Times New Roman" w:eastAsia="Times New Roman" w:hAnsi="Times New Roman" w:cs="Times New Roman"/>
          <w:sz w:val="24"/>
          <w:szCs w:val="24"/>
        </w:rPr>
        <w:t xml:space="preserve"> change</w:t>
      </w:r>
      <w:ins w:id="197" w:author="Bryan Maitland" w:date="2023-08-16T14:12:00Z">
        <w:r w:rsidR="00020CD4">
          <w:rPr>
            <w:rFonts w:ascii="Times New Roman" w:eastAsia="Times New Roman" w:hAnsi="Times New Roman" w:cs="Times New Roman"/>
            <w:sz w:val="24"/>
            <w:szCs w:val="24"/>
          </w:rPr>
          <w:t>s</w:t>
        </w:r>
      </w:ins>
      <w:r w:rsidR="00E15314" w:rsidRPr="00CE3C66">
        <w:rPr>
          <w:rFonts w:ascii="Times New Roman" w:eastAsia="Times New Roman" w:hAnsi="Times New Roman" w:cs="Times New Roman"/>
          <w:sz w:val="24"/>
          <w:szCs w:val="24"/>
        </w:rPr>
        <w:t xml:space="preserve"> </w:t>
      </w:r>
      <w:ins w:id="198" w:author="Bryan Maitland" w:date="2023-08-16T14:12:00Z">
        <w:r w:rsidR="00020CD4">
          <w:rPr>
            <w:rFonts w:ascii="Times New Roman" w:eastAsia="Times New Roman" w:hAnsi="Times New Roman" w:cs="Times New Roman"/>
            <w:sz w:val="24"/>
            <w:szCs w:val="24"/>
          </w:rPr>
          <w:t>in diet composition</w:t>
        </w:r>
      </w:ins>
      <w:del w:id="199" w:author="Bryan Maitland" w:date="2023-08-16T14:12:00Z">
        <w:r w:rsidR="003305A4" w:rsidRPr="00CE3C66" w:rsidDel="00020CD4">
          <w:rPr>
            <w:rFonts w:ascii="Times New Roman" w:eastAsia="Times New Roman" w:hAnsi="Times New Roman" w:cs="Times New Roman"/>
            <w:sz w:val="24"/>
            <w:szCs w:val="24"/>
          </w:rPr>
          <w:delText>food consumption</w:delText>
        </w:r>
      </w:del>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w:t>
      </w:r>
      <w:del w:id="200" w:author="Frank J. Rahel" w:date="2023-08-10T11:22:00Z">
        <w:r w:rsidR="00835902" w:rsidRPr="00CE3C66" w:rsidDel="004A73CD">
          <w:rPr>
            <w:rFonts w:ascii="Times New Roman" w:eastAsia="Times New Roman" w:hAnsi="Times New Roman" w:cs="Times New Roman"/>
            <w:sz w:val="24"/>
            <w:szCs w:val="24"/>
          </w:rPr>
          <w:delText>,</w:delText>
        </w:r>
      </w:del>
      <w:r w:rsidR="00835902" w:rsidRPr="00CE3C66">
        <w:rPr>
          <w:rFonts w:ascii="Times New Roman" w:eastAsia="Times New Roman" w:hAnsi="Times New Roman" w:cs="Times New Roman"/>
          <w:sz w:val="24"/>
          <w:szCs w:val="24"/>
        </w:rPr>
        <w:t xml:space="preserve">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ins w:id="201" w:author="Frank J. Rahel" w:date="2023-08-10T11:23:00Z">
        <w:r w:rsidR="004A73CD">
          <w:rPr>
            <w:rFonts w:ascii="Times New Roman" w:eastAsia="Times New Roman" w:hAnsi="Times New Roman" w:cs="Times New Roman"/>
            <w:sz w:val="24"/>
            <w:szCs w:val="24"/>
          </w:rPr>
          <w:t>for</w:t>
        </w:r>
      </w:ins>
      <w:del w:id="202" w:author="Frank J. Rahel" w:date="2023-08-10T11:23:00Z">
        <w:r w:rsidR="003A65E6" w:rsidDel="004A73CD">
          <w:rPr>
            <w:rFonts w:ascii="Times New Roman" w:eastAsia="Times New Roman" w:hAnsi="Times New Roman" w:cs="Times New Roman"/>
            <w:sz w:val="24"/>
            <w:szCs w:val="24"/>
          </w:rPr>
          <w:delText>and</w:delText>
        </w:r>
      </w:del>
      <w:r w:rsidR="00A575AD">
        <w:rPr>
          <w:rFonts w:ascii="Times New Roman" w:eastAsia="Times New Roman" w:hAnsi="Times New Roman" w:cs="Times New Roman"/>
          <w:sz w:val="24"/>
          <w:szCs w:val="24"/>
        </w:rPr>
        <w:t xml:space="preserve"> finding baselines that are </w:t>
      </w:r>
      <w:ins w:id="203" w:author="Frank J. Rahel" w:date="2023-08-10T11:24:00Z">
        <w:r w:rsidR="004A73CD">
          <w:rPr>
            <w:rFonts w:ascii="Times New Roman" w:eastAsia="Times New Roman" w:hAnsi="Times New Roman" w:cs="Times New Roman"/>
            <w:sz w:val="24"/>
            <w:szCs w:val="24"/>
          </w:rPr>
          <w:t xml:space="preserve">applicable across </w:t>
        </w:r>
      </w:ins>
      <w:del w:id="204" w:author="Frank J. Rahel" w:date="2023-08-10T11:23:00Z">
        <w:r w:rsidR="00A575AD" w:rsidDel="004A73CD">
          <w:rPr>
            <w:rFonts w:ascii="Times New Roman" w:eastAsia="Times New Roman" w:hAnsi="Times New Roman" w:cs="Times New Roman"/>
            <w:sz w:val="24"/>
            <w:szCs w:val="24"/>
          </w:rPr>
          <w:delText xml:space="preserve">sufficient between </w:delText>
        </w:r>
      </w:del>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17C59FD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sampled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(Figure 1). The Sweetwater, Medicine Bow</w:t>
      </w:r>
      <w:ins w:id="205" w:author="Bryan Maitland" w:date="2023-08-16T14:13:00Z">
        <w:r w:rsidR="00020CD4">
          <w:rPr>
            <w:rFonts w:ascii="Times New Roman" w:eastAsia="Times New Roman" w:hAnsi="Times New Roman" w:cs="Times New Roman"/>
            <w:sz w:val="24"/>
            <w:szCs w:val="24"/>
          </w:rPr>
          <w:t>,</w:t>
        </w:r>
      </w:ins>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del w:id="206" w:author="Bryan Maitland" w:date="2023-08-16T14:13:00Z">
        <w:r w:rsidR="008514AF" w:rsidRPr="00C70282" w:rsidDel="00020CD4">
          <w:rPr>
            <w:rFonts w:ascii="Times New Roman" w:eastAsia="Times New Roman" w:hAnsi="Times New Roman" w:cs="Times New Roman"/>
            <w:sz w:val="24"/>
            <w:szCs w:val="24"/>
          </w:rPr>
          <w:delText xml:space="preserve">the </w:delText>
        </w:r>
      </w:del>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with some urbanization</w:t>
      </w:r>
      <w:del w:id="207" w:author="Bryan Maitland" w:date="2023-08-16T14:13:00Z">
        <w:r w:rsidRPr="00C70282" w:rsidDel="00020CD4">
          <w:rPr>
            <w:rFonts w:ascii="Times New Roman" w:eastAsia="Times New Roman" w:hAnsi="Times New Roman" w:cs="Times New Roman"/>
            <w:sz w:val="24"/>
            <w:szCs w:val="24"/>
          </w:rPr>
          <w:delText xml:space="preserve"> at low elevations</w:delText>
        </w:r>
      </w:del>
      <w:r w:rsidRPr="00C70282">
        <w:rPr>
          <w:rFonts w:ascii="Times New Roman" w:eastAsia="Times New Roman" w:hAnsi="Times New Roman" w:cs="Times New Roman"/>
          <w:sz w:val="24"/>
          <w:szCs w:val="24"/>
        </w:rPr>
        <w:t xml:space="preserve">.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del w:id="208" w:author="Bryan Maitland" w:date="2023-08-16T14:13:00Z">
        <w:r w:rsidR="00E42874" w:rsidRPr="00C70282" w:rsidDel="00020CD4">
          <w:rPr>
            <w:rFonts w:ascii="Times New Roman" w:eastAsia="Times New Roman" w:hAnsi="Times New Roman" w:cs="Times New Roman"/>
            <w:sz w:val="24"/>
            <w:szCs w:val="24"/>
          </w:rPr>
          <w:delText xml:space="preserve">good </w:delText>
        </w:r>
      </w:del>
      <w:ins w:id="209" w:author="Bryan Maitland" w:date="2023-08-16T14:13:00Z">
        <w:r w:rsidR="00020CD4">
          <w:rPr>
            <w:rFonts w:ascii="Times New Roman" w:eastAsia="Times New Roman" w:hAnsi="Times New Roman" w:cs="Times New Roman"/>
            <w:sz w:val="24"/>
            <w:szCs w:val="24"/>
          </w:rPr>
          <w:t xml:space="preserve">an opportune </w:t>
        </w:r>
      </w:ins>
      <w:r w:rsidR="00E42874" w:rsidRPr="00C70282">
        <w:rPr>
          <w:rFonts w:ascii="Times New Roman" w:eastAsia="Times New Roman" w:hAnsi="Times New Roman" w:cs="Times New Roman"/>
          <w:sz w:val="24"/>
          <w:szCs w:val="24"/>
        </w:rPr>
        <w:t>system</w:t>
      </w:r>
      <w:del w:id="210" w:author="Bryan Maitland" w:date="2023-08-16T14:13:00Z">
        <w:r w:rsidR="00E42874" w:rsidRPr="00C70282" w:rsidDel="00020CD4">
          <w:rPr>
            <w:rFonts w:ascii="Times New Roman" w:eastAsia="Times New Roman" w:hAnsi="Times New Roman" w:cs="Times New Roman"/>
            <w:sz w:val="24"/>
            <w:szCs w:val="24"/>
          </w:rPr>
          <w:delText>s</w:delText>
        </w:r>
      </w:del>
      <w:r w:rsidR="00E42874" w:rsidRPr="00C70282">
        <w:rPr>
          <w:rFonts w:ascii="Times New Roman" w:eastAsia="Times New Roman" w:hAnsi="Times New Roman" w:cs="Times New Roman"/>
          <w:sz w:val="24"/>
          <w:szCs w:val="24"/>
        </w:rPr>
        <w:t xml:space="preserve"> to identify a widely usable and reliable baseline indicator.</w:t>
      </w:r>
    </w:p>
    <w:p w14:paraId="7F46B85D" w14:textId="77777777" w:rsidR="00A23148" w:rsidRPr="00C70282" w:rsidRDefault="00DF00A0" w:rsidP="00FB1D3E">
      <w:pPr>
        <w:shd w:val="clear" w:color="auto" w:fill="FFFFFF"/>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 xml:space="preserve">Longitudinal gradient and land use index variable </w:t>
      </w:r>
    </w:p>
    <w:p w14:paraId="571BC297" w14:textId="21916FB1"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ins w:id="211" w:author="Frank J. Rahel" w:date="2023-08-10T11:43:00Z">
        <w:r w:rsidR="00CE042B">
          <w:rPr>
            <w:rFonts w:ascii="Times New Roman" w:eastAsia="Times New Roman" w:hAnsi="Times New Roman" w:cs="Times New Roman"/>
            <w:sz w:val="24"/>
            <w:szCs w:val="24"/>
          </w:rPr>
          <w:t xml:space="preserve"> studies used </w:t>
        </w:r>
      </w:ins>
      <w:del w:id="212" w:author="Frank J. Rahel" w:date="2023-08-10T11:43:00Z">
        <w:r w:rsidRPr="00C70282" w:rsidDel="00CE042B">
          <w:rPr>
            <w:rFonts w:ascii="Times New Roman" w:eastAsia="Times New Roman" w:hAnsi="Times New Roman" w:cs="Times New Roman"/>
            <w:sz w:val="24"/>
            <w:szCs w:val="24"/>
          </w:rPr>
          <w:delText xml:space="preserve">ly </w:delText>
        </w:r>
      </w:del>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del w:id="213" w:author="Frank J. Rahel" w:date="2023-08-10T11:44:00Z">
        <w:r w:rsidRPr="00C70282" w:rsidDel="00CE042B">
          <w:rPr>
            <w:rFonts w:ascii="Times New Roman" w:eastAsia="Times New Roman" w:hAnsi="Times New Roman" w:cs="Times New Roman"/>
            <w:sz w:val="24"/>
            <w:szCs w:val="24"/>
          </w:rPr>
          <w:delText>was</w:delText>
        </w:r>
        <w:r w:rsidR="00EA0297" w:rsidRPr="00C70282" w:rsidDel="00CE042B">
          <w:rPr>
            <w:rFonts w:ascii="Times New Roman" w:eastAsia="Times New Roman" w:hAnsi="Times New Roman" w:cs="Times New Roman"/>
            <w:sz w:val="24"/>
            <w:szCs w:val="24"/>
          </w:rPr>
          <w:delText xml:space="preserve"> used</w:delText>
        </w:r>
        <w:r w:rsidR="00DF00A0" w:rsidRPr="00C70282" w:rsidDel="00CE042B">
          <w:rPr>
            <w:rFonts w:ascii="Times New Roman" w:eastAsia="Times New Roman" w:hAnsi="Times New Roman" w:cs="Times New Roman"/>
            <w:sz w:val="24"/>
            <w:szCs w:val="24"/>
          </w:rPr>
          <w:delText xml:space="preserve"> </w:delText>
        </w:r>
      </w:del>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del w:id="214" w:author="Bryan Maitland" w:date="2023-08-16T14:14:00Z">
        <w:r w:rsidR="000A30CB" w:rsidRPr="00C70282" w:rsidDel="00020CD4">
          <w:rPr>
            <w:rFonts w:ascii="Times New Roman" w:eastAsia="Times New Roman" w:hAnsi="Times New Roman" w:cs="Times New Roman"/>
            <w:sz w:val="24"/>
            <w:szCs w:val="24"/>
          </w:rPr>
          <w:delText>inflate</w:delText>
        </w:r>
        <w:r w:rsidR="00561A86" w:rsidRPr="00C70282" w:rsidDel="00020CD4">
          <w:rPr>
            <w:rFonts w:ascii="Times New Roman" w:eastAsia="Times New Roman" w:hAnsi="Times New Roman" w:cs="Times New Roman"/>
            <w:sz w:val="24"/>
            <w:szCs w:val="24"/>
          </w:rPr>
          <w:delText>d</w:delText>
        </w:r>
        <w:r w:rsidR="00DF00A0" w:rsidRPr="00C70282" w:rsidDel="00020CD4">
          <w:rPr>
            <w:rFonts w:ascii="Times New Roman" w:eastAsia="Times New Roman" w:hAnsi="Times New Roman" w:cs="Times New Roman"/>
            <w:sz w:val="24"/>
            <w:szCs w:val="24"/>
          </w:rPr>
          <w:delText xml:space="preserve"> </w:delText>
        </w:r>
      </w:del>
      <w:ins w:id="215" w:author="Bryan Maitland" w:date="2023-08-16T14:14:00Z">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ins>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ins w:id="216" w:author="Frank J. Rahel" w:date="2023-08-10T11:44:00Z">
        <w:r w:rsidR="00CE042B">
          <w:rPr>
            <w:rFonts w:ascii="Times New Roman" w:eastAsia="Times New Roman" w:hAnsi="Times New Roman" w:cs="Times New Roman"/>
            <w:sz w:val="24"/>
            <w:szCs w:val="24"/>
          </w:rPr>
          <w:t xml:space="preserve"> but these </w:t>
        </w:r>
      </w:ins>
      <w:del w:id="217" w:author="Frank J. Rahel" w:date="2023-08-10T11:44:00Z">
        <w:r w:rsidR="000A30CB" w:rsidRPr="00C70282" w:rsidDel="00CE042B">
          <w:rPr>
            <w:rFonts w:ascii="Times New Roman" w:eastAsia="Times New Roman" w:hAnsi="Times New Roman" w:cs="Times New Roman"/>
            <w:sz w:val="24"/>
            <w:szCs w:val="24"/>
          </w:rPr>
          <w:delText>.</w:delText>
        </w:r>
        <w:r w:rsidR="0081468E" w:rsidRPr="00C70282" w:rsidDel="00CE042B">
          <w:rPr>
            <w:rFonts w:ascii="Times New Roman" w:eastAsia="Times New Roman" w:hAnsi="Times New Roman" w:cs="Times New Roman"/>
            <w:sz w:val="24"/>
            <w:szCs w:val="24"/>
          </w:rPr>
          <w:delText xml:space="preserve">  But</w:delText>
        </w:r>
        <w:r w:rsidR="00655F13" w:rsidRPr="00C70282" w:rsidDel="00CE042B">
          <w:rPr>
            <w:rFonts w:ascii="Times New Roman" w:eastAsia="Times New Roman" w:hAnsi="Times New Roman" w:cs="Times New Roman"/>
            <w:sz w:val="24"/>
            <w:szCs w:val="24"/>
          </w:rPr>
          <w:delText xml:space="preserve"> agriculture and urbaniz</w:delText>
        </w:r>
      </w:del>
      <w:del w:id="218" w:author="Frank J. Rahel" w:date="2023-08-10T11:45:00Z">
        <w:r w:rsidR="00655F13" w:rsidRPr="00C70282" w:rsidDel="00CE042B">
          <w:rPr>
            <w:rFonts w:ascii="Times New Roman" w:eastAsia="Times New Roman" w:hAnsi="Times New Roman" w:cs="Times New Roman"/>
            <w:sz w:val="24"/>
            <w:szCs w:val="24"/>
          </w:rPr>
          <w:delText xml:space="preserve">ation </w:delText>
        </w:r>
      </w:del>
      <w:r w:rsidR="00BB7FD0" w:rsidRPr="00C70282">
        <w:rPr>
          <w:rFonts w:ascii="Times New Roman" w:eastAsia="Times New Roman" w:hAnsi="Times New Roman" w:cs="Times New Roman"/>
          <w:sz w:val="24"/>
          <w:szCs w:val="24"/>
        </w:rPr>
        <w:t>are not the only source</w:t>
      </w:r>
      <w:ins w:id="219" w:author="Frank J. Rahel" w:date="2023-08-10T11:45:00Z">
        <w:r w:rsidR="00CE042B">
          <w:rPr>
            <w:rFonts w:ascii="Times New Roman" w:eastAsia="Times New Roman" w:hAnsi="Times New Roman" w:cs="Times New Roman"/>
            <w:sz w:val="24"/>
            <w:szCs w:val="24"/>
          </w:rPr>
          <w:t>s</w:t>
        </w:r>
      </w:ins>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ins w:id="220" w:author="Frank J. Rahel" w:date="2023-08-10T11:45:00Z">
        <w:r w:rsidR="00CE042B">
          <w:rPr>
            <w:rFonts w:ascii="Times New Roman" w:eastAsia="Times New Roman" w:hAnsi="Times New Roman" w:cs="Times New Roman"/>
            <w:sz w:val="24"/>
            <w:szCs w:val="24"/>
          </w:rPr>
          <w:t>.  G</w:t>
        </w:r>
      </w:ins>
      <w:del w:id="221" w:author="Frank J. Rahel" w:date="2023-08-10T11:45:00Z">
        <w:r w:rsidR="00075A93" w:rsidRPr="00C70282" w:rsidDel="00CE042B">
          <w:rPr>
            <w:rFonts w:ascii="Times New Roman" w:eastAsia="Times New Roman" w:hAnsi="Times New Roman" w:cs="Times New Roman"/>
            <w:sz w:val="24"/>
            <w:szCs w:val="24"/>
          </w:rPr>
          <w:delText xml:space="preserve">, </w:delText>
        </w:r>
        <w:r w:rsidR="00152233" w:rsidRPr="00C70282" w:rsidDel="00CE042B">
          <w:rPr>
            <w:rFonts w:ascii="Times New Roman" w:eastAsia="Times New Roman" w:hAnsi="Times New Roman" w:cs="Times New Roman"/>
            <w:sz w:val="24"/>
            <w:szCs w:val="24"/>
          </w:rPr>
          <w:delText>g</w:delText>
        </w:r>
      </w:del>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ins w:id="222" w:author="Frank J. Rahel" w:date="2023-08-10T11:45:00Z">
        <w:r w:rsidR="00CE042B">
          <w:rPr>
            <w:rFonts w:ascii="Times New Roman" w:eastAsia="Times New Roman" w:hAnsi="Times New Roman" w:cs="Times New Roman"/>
            <w:sz w:val="24"/>
            <w:szCs w:val="24"/>
          </w:rPr>
          <w:t>d</w:t>
        </w:r>
      </w:ins>
      <w:del w:id="223" w:author="Frank J. Rahel" w:date="2023-08-10T11:45:00Z">
        <w:r w:rsidR="00DF00A0" w:rsidRPr="00C70282" w:rsidDel="00CE042B">
          <w:rPr>
            <w:rFonts w:ascii="Times New Roman" w:eastAsia="Times New Roman" w:hAnsi="Times New Roman" w:cs="Times New Roman"/>
            <w:sz w:val="24"/>
            <w:szCs w:val="24"/>
          </w:rPr>
          <w:delText>s</w:delText>
        </w:r>
      </w:del>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w:t>
      </w:r>
      <w:proofErr w:type="spellStart"/>
      <w:r w:rsidR="00DF00A0" w:rsidRPr="00C70282">
        <w:rPr>
          <w:rFonts w:ascii="Times New Roman" w:eastAsia="Times New Roman" w:hAnsi="Times New Roman" w:cs="Times New Roman"/>
          <w:sz w:val="24"/>
          <w:szCs w:val="24"/>
        </w:rPr>
        <w:t>a.s.l</w:t>
      </w:r>
      <w:proofErr w:type="spellEnd"/>
      <w:r w:rsidR="00DF00A0" w:rsidRPr="00C70282">
        <w:rPr>
          <w:rFonts w:ascii="Times New Roman" w:eastAsia="Times New Roman" w:hAnsi="Times New Roman" w:cs="Times New Roman"/>
          <w:sz w:val="24"/>
          <w:szCs w:val="24"/>
        </w:rPr>
        <w:t>.),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ins w:id="224" w:author="Bryan Maitland" w:date="2023-08-16T14:18:00Z">
        <w:r w:rsidR="00AC190B" w:rsidRPr="00F3080B">
          <w:rPr>
            <w:rFonts w:ascii="Times New Roman" w:hAnsi="Times New Roman" w:cs="Times New Roman"/>
          </w:rPr>
          <w:t xml:space="preserve">We recorded hourly water temperature at each reach from June to September each year with loggers (Onset Computer Corporation, Bourne, Massachusetts) to quantify mean August water temperature (August, ℃). </w:t>
        </w:r>
      </w:ins>
      <w:ins w:id="225" w:author="Bryan Maitland" w:date="2023-08-16T14:19:00Z">
        <w:r w:rsidR="00AC190B">
          <w:rPr>
            <w:rFonts w:ascii="Times New Roman" w:hAnsi="Times New Roman" w:cs="Times New Roman"/>
          </w:rPr>
          <w:t>S</w:t>
        </w:r>
      </w:ins>
      <w:ins w:id="226" w:author="Bryan Maitland" w:date="2023-08-16T14:18:00Z">
        <w:r w:rsidR="00AC190B" w:rsidRPr="00F3080B">
          <w:rPr>
            <w:rFonts w:ascii="Times New Roman" w:hAnsi="Times New Roman" w:cs="Times New Roman"/>
          </w:rPr>
          <w:t>tream slope (km/km), upstream drainage area (km</w:t>
        </w:r>
        <w:r w:rsidR="00AC190B" w:rsidRPr="00F3080B">
          <w:rPr>
            <w:rFonts w:ascii="Times New Roman" w:hAnsi="Times New Roman" w:cs="Times New Roman"/>
            <w:vertAlign w:val="superscript"/>
          </w:rPr>
          <w:t>2</w:t>
        </w:r>
        <w:r w:rsidR="00AC190B" w:rsidRPr="00F3080B">
          <w:rPr>
            <w:rFonts w:ascii="Times New Roman" w:hAnsi="Times New Roman" w:cs="Times New Roman"/>
          </w:rPr>
          <w:t>), and downstream distance to the North Platte River (km)</w:t>
        </w:r>
      </w:ins>
      <w:ins w:id="227" w:author="Bryan Maitland" w:date="2023-08-16T14:19:00Z">
        <w:r w:rsidR="00AC190B">
          <w:rPr>
            <w:rFonts w:ascii="Times New Roman" w:hAnsi="Times New Roman" w:cs="Times New Roman"/>
          </w:rPr>
          <w:t xml:space="preserve"> were estimated </w:t>
        </w:r>
      </w:ins>
      <w:ins w:id="228" w:author="Bryan Maitland" w:date="2023-08-16T14:18:00Z">
        <w:r w:rsidR="00AC190B" w:rsidRPr="00F3080B">
          <w:rPr>
            <w:rFonts w:ascii="Times New Roman" w:hAnsi="Times New Roman" w:cs="Times New Roman"/>
          </w:rPr>
          <w:t xml:space="preserve">using ArcGIS. Channel width (m) was measured at 10 </w:t>
        </w:r>
        <w:r w:rsidR="00AC190B" w:rsidRPr="00F3080B">
          <w:rPr>
            <w:rFonts w:ascii="Times New Roman" w:hAnsi="Times New Roman" w:cs="Times New Roman"/>
          </w:rPr>
          <w:lastRenderedPageBreak/>
          <w:t>equally spaced transects at each reach in 2016</w:t>
        </w:r>
      </w:ins>
      <w:ins w:id="229" w:author="Frank J. Rahel" w:date="2023-08-10T11:47:00Z">
        <w:del w:id="230" w:author="Bryan Maitland" w:date="2023-08-16T14:18:00Z">
          <w:r w:rsidR="00CE042B" w:rsidDel="00AC190B">
            <w:rPr>
              <w:rFonts w:ascii="Times New Roman" w:eastAsia="Times New Roman" w:hAnsi="Times New Roman" w:cs="Times New Roman"/>
              <w:sz w:val="24"/>
              <w:szCs w:val="24"/>
            </w:rPr>
            <w:delText>Water temperature data came from …..</w:delText>
          </w:r>
        </w:del>
      </w:ins>
      <w:r w:rsidR="00DF00A0" w:rsidRPr="00C70282">
        <w:rPr>
          <w:rFonts w:ascii="Times New Roman" w:eastAsia="Times New Roman" w:hAnsi="Times New Roman" w:cs="Times New Roman"/>
          <w:sz w:val="24"/>
          <w:szCs w:val="24"/>
        </w:rPr>
        <w:t>Th</w:t>
      </w:r>
      <w:ins w:id="231" w:author="Frank J. Rahel" w:date="2023-08-10T11:47:00Z">
        <w:r w:rsidR="00CE042B">
          <w:rPr>
            <w:rFonts w:ascii="Times New Roman" w:eastAsia="Times New Roman" w:hAnsi="Times New Roman" w:cs="Times New Roman"/>
            <w:sz w:val="24"/>
            <w:szCs w:val="24"/>
          </w:rPr>
          <w:t>e</w:t>
        </w:r>
      </w:ins>
      <w:del w:id="232" w:author="Frank J. Rahel" w:date="2023-08-10T11:47:00Z">
        <w:r w:rsidR="00DF00A0" w:rsidRPr="00C70282" w:rsidDel="00CE042B">
          <w:rPr>
            <w:rFonts w:ascii="Times New Roman" w:eastAsia="Times New Roman" w:hAnsi="Times New Roman" w:cs="Times New Roman"/>
            <w:sz w:val="24"/>
            <w:szCs w:val="24"/>
          </w:rPr>
          <w:delText>is</w:delText>
        </w:r>
      </w:del>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likely to be surrounded by natural land cover (e.g. forest, grassland, </w:t>
      </w:r>
      <w:del w:id="233" w:author="Frank J. Rahel" w:date="2023-08-10T11:48:00Z">
        <w:r w:rsidR="00DF00A0" w:rsidRPr="00C70282" w:rsidDel="00A73D73">
          <w:rPr>
            <w:rFonts w:ascii="Times New Roman" w:eastAsia="Times New Roman" w:hAnsi="Times New Roman" w:cs="Times New Roman"/>
            <w:sz w:val="24"/>
            <w:szCs w:val="24"/>
          </w:rPr>
          <w:delText>shrubland</w:delText>
        </w:r>
      </w:del>
      <w:ins w:id="234" w:author="Frank J. Rahel" w:date="2023-08-10T11:48:00Z">
        <w:r w:rsidR="00A73D73" w:rsidRPr="00C70282">
          <w:rPr>
            <w:rFonts w:ascii="Times New Roman" w:eastAsia="Times New Roman" w:hAnsi="Times New Roman" w:cs="Times New Roman"/>
            <w:sz w:val="24"/>
            <w:szCs w:val="24"/>
          </w:rPr>
          <w:t>shrub land</w:t>
        </w:r>
      </w:ins>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(Cabana and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1C44019A"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to obtain muscle tissue samples for</w:t>
      </w:r>
      <w:r w:rsidR="006A5626" w:rsidRPr="00C70282">
        <w:rPr>
          <w:rFonts w:ascii="Times New Roman" w:eastAsia="Times New Roman" w:hAnsi="Times New Roman" w:cs="Times New Roman"/>
          <w:sz w:val="24"/>
          <w:szCs w:val="24"/>
        </w:rPr>
        <w:t xml:space="preserve"> </w:t>
      </w:r>
      <w:r w:rsidR="00F4601D" w:rsidRPr="00C70282">
        <w:rPr>
          <w:rFonts w:ascii="Times New Roman" w:eastAsia="Times New Roman" w:hAnsi="Times New Roman" w:cs="Times New Roman"/>
          <w:sz w:val="24"/>
          <w:szCs w:val="24"/>
        </w:rPr>
        <w:t xml:space="preserve">stable </w:t>
      </w:r>
      <w:del w:id="235" w:author="Frank J. Rahel" w:date="2023-08-10T11:49:00Z">
        <w:r w:rsidR="00F4601D" w:rsidRPr="00C70282" w:rsidDel="00A73D73">
          <w:rPr>
            <w:rFonts w:ascii="Times New Roman" w:eastAsia="Times New Roman" w:hAnsi="Times New Roman" w:cs="Times New Roman"/>
            <w:sz w:val="24"/>
            <w:szCs w:val="24"/>
          </w:rPr>
          <w:delText>istope</w:delText>
        </w:r>
      </w:del>
      <w:ins w:id="236" w:author="Frank J. Rahel" w:date="2023-08-10T11:49:00Z">
        <w:r w:rsidR="00A73D73" w:rsidRPr="00C70282">
          <w:rPr>
            <w:rFonts w:ascii="Times New Roman" w:eastAsia="Times New Roman" w:hAnsi="Times New Roman" w:cs="Times New Roman"/>
            <w:sz w:val="24"/>
            <w:szCs w:val="24"/>
          </w:rPr>
          <w:t>isotope</w:t>
        </w:r>
      </w:ins>
      <w:r w:rsidR="00F4601D" w:rsidRPr="00C70282">
        <w:rPr>
          <w:rFonts w:ascii="Times New Roman" w:eastAsia="Times New Roman" w:hAnsi="Times New Roman" w:cs="Times New Roman"/>
          <w:sz w:val="24"/>
          <w:szCs w:val="24"/>
        </w:rPr>
        <w:t xml:space="preserve"> analysis. </w:t>
      </w:r>
      <w:r w:rsidR="00DF00A0" w:rsidRPr="00C70282">
        <w:rPr>
          <w:rFonts w:ascii="Times New Roman" w:eastAsia="Times New Roman" w:hAnsi="Times New Roman" w:cs="Times New Roman"/>
          <w:sz w:val="24"/>
          <w:szCs w:val="24"/>
        </w:rPr>
        <w:t xml:space="preserve">To minimize the number of fish euthanized, a muscle plug using a 5-mm biopsy punch was taken from fish greater than 300 mm in length. </w:t>
      </w:r>
      <w:ins w:id="237" w:author="Bryan Maitland" w:date="2023-08-16T14:21:00Z">
        <w:r w:rsidR="00AC190B" w:rsidRPr="00AC190B">
          <w:rPr>
            <w:rFonts w:ascii="Times New Roman" w:eastAsia="Times New Roman" w:hAnsi="Times New Roman" w:cs="Times New Roman"/>
            <w:sz w:val="24"/>
            <w:szCs w:val="24"/>
          </w:rPr>
          <w:t xml:space="preserve">The stomach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ins>
      <w:commentRangeStart w:id="238"/>
      <w:commentRangeStart w:id="239"/>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t>
      </w:r>
      <w:commentRangeEnd w:id="238"/>
      <w:r w:rsidR="0034424F" w:rsidRPr="00C70282">
        <w:rPr>
          <w:rStyle w:val="CommentReference"/>
        </w:rPr>
        <w:commentReference w:id="238"/>
      </w:r>
      <w:commentRangeEnd w:id="239"/>
      <w:r w:rsidR="00AC190B">
        <w:rPr>
          <w:rStyle w:val="CommentReference"/>
        </w:rPr>
        <w:commentReference w:id="239"/>
      </w:r>
      <w:r w:rsidR="00DF00A0" w:rsidRPr="00C70282">
        <w:rPr>
          <w:rFonts w:ascii="Times New Roman" w:eastAsia="Times New Roman" w:hAnsi="Times New Roman" w:cs="Times New Roman"/>
          <w:sz w:val="24"/>
          <w:szCs w:val="24"/>
        </w:rPr>
        <w:t xml:space="preserve">were euthanized with a lethal dose of MS-222, placed on ice and then frozen upon returning to </w:t>
      </w:r>
      <w:r w:rsidR="00DF00A0" w:rsidRPr="00C70282">
        <w:rPr>
          <w:rFonts w:ascii="Times New Roman" w:eastAsia="Times New Roman" w:hAnsi="Times New Roman" w:cs="Times New Roman"/>
          <w:sz w:val="24"/>
          <w:szCs w:val="24"/>
        </w:rPr>
        <w:lastRenderedPageBreak/>
        <w:t xml:space="preserve">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0A66AF" w:rsidRPr="00C70282">
        <w:rPr>
          <w:rFonts w:ascii="Times New Roman" w:eastAsia="Times New Roman" w:hAnsi="Times New Roman" w:cs="Times New Roman"/>
          <w:sz w:val="24"/>
          <w:szCs w:val="24"/>
        </w:rPr>
        <w:t xml:space="preserve">  </w:t>
      </w:r>
      <w:r w:rsidR="001657EF" w:rsidRPr="00C70282">
        <w:rPr>
          <w:rFonts w:ascii="Times New Roman" w:eastAsia="Times New Roman" w:hAnsi="Times New Roman" w:cs="Times New Roman"/>
          <w:sz w:val="24"/>
          <w:szCs w:val="24"/>
        </w:rPr>
        <w:t xml:space="preserve">Macroinvertebrate and fish </w:t>
      </w:r>
      <w:r w:rsidR="000A66AF" w:rsidRPr="00C70282">
        <w:rPr>
          <w:rFonts w:ascii="Times New Roman" w:eastAsia="Times New Roman" w:hAnsi="Times New Roman" w:cs="Times New Roman"/>
          <w:sz w:val="24"/>
          <w:szCs w:val="24"/>
        </w:rPr>
        <w:t>samples were then processed in the lab.</w:t>
      </w:r>
    </w:p>
    <w:p w14:paraId="704CA6D5" w14:textId="092D04F9"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characterized macroinvertebrates </w:t>
      </w:r>
      <w:del w:id="240" w:author="Frank J. Rahel" w:date="2023-08-10T11:51:00Z">
        <w:r w:rsidRPr="00C70282" w:rsidDel="00A73D73">
          <w:rPr>
            <w:rFonts w:ascii="Times New Roman" w:eastAsia="Times New Roman" w:hAnsi="Times New Roman" w:cs="Times New Roman"/>
            <w:sz w:val="24"/>
            <w:szCs w:val="24"/>
          </w:rPr>
          <w:delText xml:space="preserve">into taxonomic groups </w:delText>
        </w:r>
      </w:del>
      <w:r w:rsidRPr="00C70282">
        <w:rPr>
          <w:rFonts w:ascii="Times New Roman" w:eastAsia="Times New Roman" w:hAnsi="Times New Roman" w:cs="Times New Roman"/>
          <w:sz w:val="24"/>
          <w:szCs w:val="24"/>
        </w:rPr>
        <w:t>into feeding groups for statistical analyses, but</w:t>
      </w:r>
      <w:r w:rsidR="00845D02" w:rsidRPr="00C70282">
        <w:rPr>
          <w:rFonts w:ascii="Times New Roman" w:eastAsia="Times New Roman" w:hAnsi="Times New Roman" w:cs="Times New Roman"/>
          <w:sz w:val="24"/>
          <w:szCs w:val="24"/>
        </w:rPr>
        <w:t xml:space="preserve"> </w:t>
      </w:r>
      <w:r w:rsidR="00E70A74" w:rsidRPr="00C70282">
        <w:rPr>
          <w:rFonts w:ascii="Times New Roman" w:eastAsia="Times New Roman" w:hAnsi="Times New Roman" w:cs="Times New Roman"/>
          <w:sz w:val="24"/>
          <w:szCs w:val="24"/>
        </w:rPr>
        <w:t>pr</w:t>
      </w:r>
      <w:r w:rsidR="00F8429F" w:rsidRPr="00C70282">
        <w:rPr>
          <w:rFonts w:ascii="Times New Roman" w:eastAsia="Times New Roman" w:hAnsi="Times New Roman" w:cs="Times New Roman"/>
          <w:sz w:val="24"/>
          <w:szCs w:val="24"/>
        </w:rPr>
        <w:t xml:space="preserve">ocessed macroinvertebrates </w:t>
      </w:r>
      <w:r w:rsidR="00711AEE" w:rsidRPr="00C70282">
        <w:rPr>
          <w:rFonts w:ascii="Times New Roman" w:eastAsia="Times New Roman" w:hAnsi="Times New Roman" w:cs="Times New Roman"/>
          <w:sz w:val="24"/>
          <w:szCs w:val="24"/>
        </w:rPr>
        <w:t xml:space="preserve">for stable </w:t>
      </w:r>
      <w:r w:rsidR="00591F05" w:rsidRPr="00C70282">
        <w:rPr>
          <w:rFonts w:ascii="Times New Roman" w:eastAsia="Times New Roman" w:hAnsi="Times New Roman" w:cs="Times New Roman"/>
          <w:sz w:val="24"/>
          <w:szCs w:val="24"/>
        </w:rPr>
        <w:t>isotope</w:t>
      </w:r>
      <w:r w:rsidR="00711AEE" w:rsidRPr="00C70282">
        <w:rPr>
          <w:rFonts w:ascii="Times New Roman" w:eastAsia="Times New Roman" w:hAnsi="Times New Roman" w:cs="Times New Roman"/>
          <w:sz w:val="24"/>
          <w:szCs w:val="24"/>
        </w:rPr>
        <w:t xml:space="preserve"> analysis</w:t>
      </w:r>
      <w:r w:rsidR="000A4430" w:rsidRPr="00C70282">
        <w:rPr>
          <w:rFonts w:ascii="Times New Roman" w:eastAsia="Times New Roman" w:hAnsi="Times New Roman" w:cs="Times New Roman"/>
          <w:sz w:val="24"/>
          <w:szCs w:val="24"/>
        </w:rPr>
        <w:t xml:space="preserve"> </w:t>
      </w:r>
      <w:r w:rsidR="00F8429F" w:rsidRPr="00C70282">
        <w:rPr>
          <w:rFonts w:ascii="Times New Roman" w:eastAsia="Times New Roman" w:hAnsi="Times New Roman" w:cs="Times New Roman"/>
          <w:sz w:val="24"/>
          <w:szCs w:val="24"/>
        </w:rPr>
        <w:t>at the taxonomic level</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here after referred to as</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taxonomic group</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 xml:space="preserve">), </w:t>
      </w:r>
      <w:r w:rsidR="00691303" w:rsidRPr="00C70282">
        <w:rPr>
          <w:rFonts w:ascii="Times New Roman" w:eastAsia="Times New Roman" w:hAnsi="Times New Roman" w:cs="Times New Roman"/>
          <w:sz w:val="24"/>
          <w:szCs w:val="24"/>
        </w:rPr>
        <w:t>The</w:t>
      </w:r>
      <w:r w:rsidR="0090497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taxonomic groups</w:t>
      </w:r>
      <w:r w:rsidR="00DF00A0" w:rsidRPr="00C70282">
        <w:rPr>
          <w:rFonts w:ascii="Times New Roman" w:eastAsia="Times New Roman" w:hAnsi="Times New Roman" w:cs="Times New Roman"/>
          <w:sz w:val="24"/>
          <w:szCs w:val="24"/>
        </w:rPr>
        <w:t xml:space="preserve"> were identified to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w:t>
      </w:r>
      <w:del w:id="241" w:author="Frank J. Rahel" w:date="2023-08-10T11:51:00Z">
        <w:r w:rsidR="00B66AB1" w:rsidRPr="00C70282" w:rsidDel="00A73D73">
          <w:rPr>
            <w:rFonts w:ascii="Times New Roman" w:eastAsia="Times New Roman" w:hAnsi="Times New Roman" w:cs="Times New Roman"/>
            <w:sz w:val="24"/>
            <w:szCs w:val="24"/>
          </w:rPr>
          <w:delText>n</w:delText>
        </w:r>
      </w:del>
      <w:r w:rsidR="00B66AB1" w:rsidRPr="00C70282">
        <w:rPr>
          <w:rFonts w:ascii="Times New Roman" w:eastAsia="Times New Roman" w:hAnsi="Times New Roman" w:cs="Times New Roman"/>
          <w:sz w:val="24"/>
          <w:szCs w:val="24"/>
        </w:rPr>
        <w:t xml:space="preserve">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For stable isotope analysis, we used individuals from each taxonomic group whenever possible but for small taxa we pooled individuals to ensure enough material for stable isotope analysis.</w:t>
      </w:r>
    </w:p>
    <w:p w14:paraId="6748748D" w14:textId="2C7FB6F7" w:rsidR="001277BA" w:rsidRPr="00C70282" w:rsidRDefault="003878D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In addition to the muscle plugs from the field, we </w:t>
      </w:r>
      <w:r w:rsidR="00A933FB" w:rsidRPr="00C70282">
        <w:rPr>
          <w:rFonts w:ascii="Times New Roman" w:eastAsia="Times New Roman" w:hAnsi="Times New Roman" w:cs="Times New Roman"/>
          <w:sz w:val="24"/>
          <w:szCs w:val="24"/>
        </w:rPr>
        <w:t>obtain</w:t>
      </w:r>
      <w:r w:rsidRPr="00C70282">
        <w:rPr>
          <w:rFonts w:ascii="Times New Roman" w:eastAsia="Times New Roman" w:hAnsi="Times New Roman" w:cs="Times New Roman"/>
          <w:sz w:val="24"/>
          <w:szCs w:val="24"/>
        </w:rPr>
        <w:t xml:space="preserve"> muscle</w:t>
      </w:r>
      <w:r w:rsidR="00A933FB" w:rsidRPr="00C70282">
        <w:rPr>
          <w:rFonts w:ascii="Times New Roman" w:eastAsia="Times New Roman" w:hAnsi="Times New Roman" w:cs="Times New Roman"/>
          <w:sz w:val="24"/>
          <w:szCs w:val="24"/>
        </w:rPr>
        <w:t xml:space="preserve"> fillets from the euthanized fish in the lab</w:t>
      </w:r>
      <w:r w:rsidR="006C4DA1" w:rsidRPr="00C70282">
        <w:rPr>
          <w:rFonts w:ascii="Times New Roman" w:eastAsia="Times New Roman" w:hAnsi="Times New Roman" w:cs="Times New Roman"/>
          <w:sz w:val="24"/>
          <w:szCs w:val="24"/>
        </w:rPr>
        <w:t>, but we only</w:t>
      </w:r>
      <w:r w:rsidR="00D93589" w:rsidRPr="00C70282">
        <w:rPr>
          <w:rFonts w:ascii="Times New Roman" w:eastAsia="Times New Roman" w:hAnsi="Times New Roman" w:cs="Times New Roman"/>
          <w:sz w:val="24"/>
          <w:szCs w:val="24"/>
        </w:rPr>
        <w:t xml:space="preserve"> </w:t>
      </w:r>
      <w:r w:rsidR="001277BA" w:rsidRPr="00C70282">
        <w:rPr>
          <w:rFonts w:ascii="Times New Roman" w:eastAsia="Times New Roman" w:hAnsi="Times New Roman" w:cs="Times New Roman"/>
          <w:sz w:val="24"/>
          <w:szCs w:val="24"/>
        </w:rPr>
        <w:t xml:space="preserve">used tissue samples from the widely distributed fish species </w:t>
      </w:r>
      <w:r w:rsidR="006C4DA1" w:rsidRPr="00C70282">
        <w:rPr>
          <w:rFonts w:ascii="Times New Roman" w:eastAsia="Times New Roman" w:hAnsi="Times New Roman" w:cs="Times New Roman"/>
          <w:sz w:val="24"/>
          <w:szCs w:val="24"/>
        </w:rPr>
        <w:t xml:space="preserve">for statistical </w:t>
      </w:r>
      <w:r w:rsidR="00E55DD5" w:rsidRPr="00C70282">
        <w:rPr>
          <w:rFonts w:ascii="Times New Roman" w:eastAsia="Times New Roman" w:hAnsi="Times New Roman" w:cs="Times New Roman"/>
          <w:sz w:val="24"/>
          <w:szCs w:val="24"/>
        </w:rPr>
        <w:t>analysis</w:t>
      </w:r>
      <w:r w:rsidR="001277BA" w:rsidRPr="00C70282">
        <w:rPr>
          <w:rFonts w:ascii="Times New Roman" w:eastAsia="Times New Roman" w:hAnsi="Times New Roman" w:cs="Times New Roman"/>
          <w:sz w:val="24"/>
          <w:szCs w:val="24"/>
        </w:rPr>
        <w:t xml:space="preserve">. </w:t>
      </w:r>
      <w:r w:rsidR="00AD120D"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1277BA" w:rsidRPr="00C70282">
        <w:rPr>
          <w:rFonts w:ascii="Times New Roman" w:eastAsia="Times New Roman" w:hAnsi="Times New Roman" w:cs="Times New Roman"/>
          <w:sz w:val="24"/>
          <w:szCs w:val="24"/>
        </w:rPr>
        <w:t xml:space="preserve">Brown Trout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Creek Chub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Mitchill</w:t>
      </w:r>
      <w:proofErr w:type="spellEnd"/>
      <w:r w:rsidR="001277BA" w:rsidRPr="00C70282">
        <w:rPr>
          <w:rFonts w:ascii="Times New Roman" w:eastAsia="Times New Roman" w:hAnsi="Times New Roman" w:cs="Times New Roman"/>
          <w:sz w:val="24"/>
          <w:szCs w:val="24"/>
        </w:rPr>
        <w:t xml:space="preserve">, 1818), Longnose Dace </w:t>
      </w:r>
      <w:proofErr w:type="spellStart"/>
      <w:r w:rsidR="001277BA" w:rsidRPr="00C70282">
        <w:rPr>
          <w:rFonts w:ascii="Times New Roman" w:eastAsia="Times New Roman" w:hAnsi="Times New Roman" w:cs="Times New Roman"/>
          <w:i/>
          <w:sz w:val="24"/>
          <w:szCs w:val="24"/>
        </w:rPr>
        <w:t>Rhinichthys</w:t>
      </w:r>
      <w:proofErr w:type="spellEnd"/>
      <w:r w:rsidR="001277BA" w:rsidRPr="00C70282">
        <w:rPr>
          <w:rFonts w:ascii="Times New Roman" w:eastAsia="Times New Roman" w:hAnsi="Times New Roman" w:cs="Times New Roman"/>
          <w:i/>
          <w:sz w:val="24"/>
          <w:szCs w:val="24"/>
        </w:rPr>
        <w:t xml:space="preserve"> cataractae </w:t>
      </w:r>
      <w:r w:rsidR="001277BA" w:rsidRPr="00C70282">
        <w:rPr>
          <w:rFonts w:ascii="Times New Roman" w:eastAsia="Times New Roman" w:hAnsi="Times New Roman" w:cs="Times New Roman"/>
          <w:sz w:val="24"/>
          <w:szCs w:val="24"/>
        </w:rPr>
        <w:t xml:space="preserve">(Valenciennes, 1842), Longnose Sucker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catostomus</w:t>
      </w:r>
      <w:proofErr w:type="spellEnd"/>
      <w:r w:rsidR="001277BA" w:rsidRPr="00C70282">
        <w:rPr>
          <w:rFonts w:ascii="Times New Roman" w:eastAsia="Times New Roman" w:hAnsi="Times New Roman" w:cs="Times New Roman"/>
          <w:sz w:val="24"/>
          <w:szCs w:val="24"/>
        </w:rPr>
        <w:t xml:space="preserve"> (Forster, 1773) and White Sucker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Lacépède</w:t>
      </w:r>
      <w:proofErr w:type="spellEnd"/>
      <w:r w:rsidR="001277BA" w:rsidRPr="00C70282">
        <w:rPr>
          <w:rFonts w:ascii="Times New Roman" w:eastAsia="Times New Roman" w:hAnsi="Times New Roman" w:cs="Times New Roman"/>
          <w:sz w:val="24"/>
          <w:szCs w:val="24"/>
        </w:rPr>
        <w:t xml:space="preserve">, 1803) were used because these species were found at greater than 50% of the sites. </w:t>
      </w:r>
    </w:p>
    <w:p w14:paraId="47A91CE2" w14:textId="679FC012" w:rsidR="00A23148"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For stable </w:t>
      </w:r>
      <w:del w:id="242" w:author="Frank J. Rahel" w:date="2023-08-10T13:26:00Z">
        <w:r w:rsidRPr="00C70282" w:rsidDel="00F0488A">
          <w:rPr>
            <w:rFonts w:ascii="Times New Roman" w:eastAsia="Times New Roman" w:hAnsi="Times New Roman" w:cs="Times New Roman"/>
            <w:sz w:val="24"/>
            <w:szCs w:val="24"/>
          </w:rPr>
          <w:delText>istope</w:delText>
        </w:r>
      </w:del>
      <w:ins w:id="243" w:author="Frank J. Rahel" w:date="2023-08-10T13:26:00Z">
        <w:r w:rsidR="00F0488A" w:rsidRPr="00C70282">
          <w:rPr>
            <w:rFonts w:ascii="Times New Roman" w:eastAsia="Times New Roman" w:hAnsi="Times New Roman" w:cs="Times New Roman"/>
            <w:sz w:val="24"/>
            <w:szCs w:val="24"/>
          </w:rPr>
          <w:t>isotope</w:t>
        </w:r>
      </w:ins>
      <w:r w:rsidRPr="00C70282">
        <w:rPr>
          <w:rFonts w:ascii="Times New Roman" w:eastAsia="Times New Roman" w:hAnsi="Times New Roman" w:cs="Times New Roman"/>
          <w:sz w:val="24"/>
          <w:szCs w:val="24"/>
        </w:rPr>
        <w:t xml:space="preserve"> analysis, </w:t>
      </w:r>
      <w:r w:rsidR="00A6574E" w:rsidRPr="00C70282">
        <w:rPr>
          <w:rFonts w:ascii="Times New Roman" w:eastAsia="Times New Roman" w:hAnsi="Times New Roman" w:cs="Times New Roman"/>
          <w:sz w:val="24"/>
          <w:szCs w:val="24"/>
        </w:rPr>
        <w:t>samples</w:t>
      </w:r>
      <w:r w:rsidR="00DF00A0" w:rsidRPr="00C70282">
        <w:rPr>
          <w:rFonts w:ascii="Times New Roman" w:eastAsia="Times New Roman" w:hAnsi="Times New Roman" w:cs="Times New Roman"/>
          <w:sz w:val="24"/>
          <w:szCs w:val="24"/>
        </w:rPr>
        <w:t xml:space="preserve"> were oven dried (60 °C, 48 hours), ground into a homogenous powder, weighed to the nearest 0.001 mg</w:t>
      </w:r>
      <w:r w:rsidR="00A6574E" w:rsidRPr="00C70282">
        <w:rPr>
          <w:rFonts w:ascii="Times New Roman" w:eastAsia="Times New Roman" w:hAnsi="Times New Roman" w:cs="Times New Roman"/>
          <w:sz w:val="24"/>
          <w:szCs w:val="24"/>
        </w:rPr>
        <w:t>, then sent off to obtain isotopic values</w:t>
      </w:r>
      <w:r w:rsidR="00DF00A0" w:rsidRPr="00C70282">
        <w:rPr>
          <w:rFonts w:ascii="Times New Roman" w:eastAsia="Times New Roman" w:hAnsi="Times New Roman" w:cs="Times New Roman"/>
          <w:sz w:val="24"/>
          <w:szCs w:val="24"/>
        </w:rPr>
        <w:t>.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δ</w:t>
      </w:r>
      <w:r w:rsidR="00DF00A0" w:rsidRPr="00C70282">
        <w:rPr>
          <w:rFonts w:ascii="Times New Roman" w:eastAsia="Times New Roman" w:hAnsi="Times New Roman" w:cs="Times New Roman"/>
          <w:sz w:val="24"/>
          <w:szCs w:val="24"/>
          <w:vertAlign w:val="superscript"/>
        </w:rPr>
        <w:t>13</w:t>
      </w:r>
      <w:r w:rsidR="00DF00A0" w:rsidRPr="00C70282">
        <w:rPr>
          <w:rFonts w:ascii="Times New Roman" w:eastAsia="Times New Roman" w:hAnsi="Times New Roman" w:cs="Times New Roman"/>
          <w:sz w:val="24"/>
          <w:szCs w:val="24"/>
        </w:rPr>
        <w:t>C, %C, %N and C:</w:t>
      </w:r>
      <w:commentRangeStart w:id="244"/>
      <w:r w:rsidR="00DF00A0" w:rsidRPr="00C70282">
        <w:rPr>
          <w:rFonts w:ascii="Times New Roman" w:eastAsia="Times New Roman" w:hAnsi="Times New Roman" w:cs="Times New Roman"/>
          <w:sz w:val="24"/>
          <w:szCs w:val="24"/>
        </w:rPr>
        <w:t>N</w:t>
      </w:r>
      <w:commentRangeEnd w:id="244"/>
      <w:r w:rsidR="00A73D73">
        <w:rPr>
          <w:rStyle w:val="CommentReference"/>
        </w:rPr>
        <w:commentReference w:id="244"/>
      </w:r>
      <w:r w:rsidR="00DF00A0" w:rsidRPr="00C70282">
        <w:rPr>
          <w:rFonts w:ascii="Times New Roman" w:eastAsia="Times New Roman" w:hAnsi="Times New Roman" w:cs="Times New Roman"/>
          <w:sz w:val="24"/>
          <w:szCs w:val="24"/>
        </w:rPr>
        <w:t xml:space="preserve"> ratio at the University of Wyoming Stable Isotope Facility using a Delta Plus XP Continuous Flow Stable Isotope Ratio Mass Spectrometer (Thermo Finnigan, Bremen, Germany) coupled to a Costech Analytical 4010 elemental analyzer. </w:t>
      </w:r>
      <w:del w:id="245" w:author="Bryan Maitland" w:date="2023-08-16T14:22:00Z">
        <w:r w:rsidR="00DF00A0" w:rsidRPr="00C70282" w:rsidDel="00AC190B">
          <w:rPr>
            <w:rFonts w:ascii="Times New Roman" w:eastAsia="Times New Roman" w:hAnsi="Times New Roman" w:cs="Times New Roman"/>
            <w:sz w:val="24"/>
            <w:szCs w:val="24"/>
          </w:rPr>
          <w:delText>Carbon (</w:delText>
        </w:r>
        <w:r w:rsidR="00DF00A0" w:rsidRPr="00C70282" w:rsidDel="00AC190B">
          <w:rPr>
            <w:rFonts w:ascii="Times New Roman" w:eastAsia="Times New Roman" w:hAnsi="Times New Roman" w:cs="Times New Roman"/>
            <w:sz w:val="24"/>
            <w:szCs w:val="24"/>
            <w:vertAlign w:val="superscript"/>
          </w:rPr>
          <w:delText>13</w:delText>
        </w:r>
        <w:r w:rsidR="00DF00A0" w:rsidRPr="00C70282" w:rsidDel="00AC190B">
          <w:rPr>
            <w:rFonts w:ascii="Times New Roman" w:eastAsia="Times New Roman" w:hAnsi="Times New Roman" w:cs="Times New Roman"/>
            <w:sz w:val="24"/>
            <w:szCs w:val="24"/>
          </w:rPr>
          <w:delText>C:</w:delText>
        </w:r>
        <w:r w:rsidR="00DF00A0" w:rsidRPr="00C70282" w:rsidDel="00AC190B">
          <w:rPr>
            <w:rFonts w:ascii="Times New Roman" w:eastAsia="Times New Roman" w:hAnsi="Times New Roman" w:cs="Times New Roman"/>
            <w:sz w:val="24"/>
            <w:szCs w:val="24"/>
            <w:vertAlign w:val="superscript"/>
          </w:rPr>
          <w:delText>12</w:delText>
        </w:r>
        <w:r w:rsidR="00DF00A0" w:rsidRPr="00C70282" w:rsidDel="00AC190B">
          <w:rPr>
            <w:rFonts w:ascii="Times New Roman" w:eastAsia="Times New Roman" w:hAnsi="Times New Roman" w:cs="Times New Roman"/>
            <w:sz w:val="24"/>
            <w:szCs w:val="24"/>
          </w:rPr>
          <w:delText>C) and n</w:delText>
        </w:r>
      </w:del>
      <w:ins w:id="246" w:author="Bryan Maitland" w:date="2023-08-16T14:22:00Z">
        <w:r w:rsidR="00AC190B">
          <w:rPr>
            <w:rFonts w:ascii="Times New Roman" w:eastAsia="Times New Roman" w:hAnsi="Times New Roman" w:cs="Times New Roman"/>
            <w:sz w:val="24"/>
            <w:szCs w:val="24"/>
          </w:rPr>
          <w:t>N</w:t>
        </w:r>
      </w:ins>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w:t>
      </w:r>
      <w:r w:rsidR="00DF00A0" w:rsidRPr="00C70282">
        <w:rPr>
          <w:rFonts w:ascii="Times New Roman" w:eastAsia="Times New Roman" w:hAnsi="Times New Roman" w:cs="Times New Roman"/>
          <w:sz w:val="24"/>
          <w:szCs w:val="24"/>
        </w:rPr>
        <w:lastRenderedPageBreak/>
        <w:t xml:space="preserve">relative to </w:t>
      </w:r>
      <w:del w:id="247" w:author="Bryan Maitland" w:date="2023-08-16T14:22:00Z">
        <w:r w:rsidR="00DF00A0" w:rsidRPr="00C70282" w:rsidDel="00AC190B">
          <w:rPr>
            <w:rFonts w:ascii="Times New Roman" w:eastAsia="Times New Roman" w:hAnsi="Times New Roman" w:cs="Times New Roman"/>
            <w:sz w:val="24"/>
            <w:szCs w:val="24"/>
          </w:rPr>
          <w:delText xml:space="preserve">their respective International Atomic Energy Agency standards (Pee Dee Belemnite limestone and </w:delText>
        </w:r>
      </w:del>
      <w:r w:rsidR="00DF00A0" w:rsidRPr="00C70282">
        <w:rPr>
          <w:rFonts w:ascii="Times New Roman" w:eastAsia="Times New Roman" w:hAnsi="Times New Roman" w:cs="Times New Roman"/>
          <w:sz w:val="24"/>
          <w:szCs w:val="24"/>
        </w:rPr>
        <w:t>atmospheric nitrogen</w:t>
      </w:r>
      <w:del w:id="248" w:author="Bryan Maitland" w:date="2023-08-16T14:22:00Z">
        <w:r w:rsidR="00DF00A0" w:rsidRPr="00C70282" w:rsidDel="00AC190B">
          <w:rPr>
            <w:rFonts w:ascii="Times New Roman" w:eastAsia="Times New Roman" w:hAnsi="Times New Roman" w:cs="Times New Roman"/>
            <w:sz w:val="24"/>
            <w:szCs w:val="24"/>
          </w:rPr>
          <w:delText>)</w:delText>
        </w:r>
      </w:del>
      <w:r w:rsidR="00DF00A0" w:rsidRPr="00C70282">
        <w:rPr>
          <w:rFonts w:ascii="Times New Roman" w:eastAsia="Times New Roman" w:hAnsi="Times New Roman" w:cs="Times New Roman"/>
          <w:sz w:val="24"/>
          <w:szCs w:val="24"/>
        </w:rPr>
        <w:t xml:space="preserve">. Working internal standards were run as controls throughout </w:t>
      </w:r>
      <w:ins w:id="249" w:author="Frank J. Rahel" w:date="2023-08-10T11:54:00Z">
        <w:r w:rsidR="00A73D73">
          <w:rPr>
            <w:rFonts w:ascii="Times New Roman" w:eastAsia="Times New Roman" w:hAnsi="Times New Roman" w:cs="Times New Roman"/>
            <w:sz w:val="24"/>
            <w:szCs w:val="24"/>
          </w:rPr>
          <w:t xml:space="preserve">the </w:t>
        </w:r>
      </w:ins>
      <w:r w:rsidR="00DF00A0" w:rsidRPr="00C70282">
        <w:rPr>
          <w:rFonts w:ascii="Times New Roman" w:eastAsia="Times New Roman" w:hAnsi="Times New Roman" w:cs="Times New Roman"/>
          <w:sz w:val="24"/>
          <w:szCs w:val="24"/>
        </w:rPr>
        <w:t>analys</w:t>
      </w:r>
      <w:ins w:id="250" w:author="Frank J. Rahel" w:date="2023-08-10T11:54:00Z">
        <w:r w:rsidR="00A73D73">
          <w:rPr>
            <w:rFonts w:ascii="Times New Roman" w:eastAsia="Times New Roman" w:hAnsi="Times New Roman" w:cs="Times New Roman"/>
            <w:sz w:val="24"/>
            <w:szCs w:val="24"/>
          </w:rPr>
          <w:t>e</w:t>
        </w:r>
      </w:ins>
      <w:del w:id="251" w:author="Frank J. Rahel" w:date="2023-08-10T11:54:00Z">
        <w:r w:rsidR="00DF00A0" w:rsidRPr="00C70282" w:rsidDel="00A73D73">
          <w:rPr>
            <w:rFonts w:ascii="Times New Roman" w:eastAsia="Times New Roman" w:hAnsi="Times New Roman" w:cs="Times New Roman"/>
            <w:sz w:val="24"/>
            <w:szCs w:val="24"/>
          </w:rPr>
          <w:delText>i</w:delText>
        </w:r>
      </w:del>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70D55118"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del w:id="252" w:author="Bryan Maitland" w:date="2023-08-16T14:23:00Z">
        <w:r w:rsidRPr="00C70282" w:rsidDel="00AC190B">
          <w:rPr>
            <w:rFonts w:ascii="Times New Roman" w:eastAsia="Times New Roman" w:hAnsi="Times New Roman" w:cs="Times New Roman"/>
            <w:sz w:val="24"/>
            <w:szCs w:val="24"/>
          </w:rPr>
          <w:delText xml:space="preserve">either </w:delText>
        </w:r>
        <w:r w:rsidRPr="00C70282" w:rsidDel="00AC190B">
          <w:rPr>
            <w:rFonts w:ascii="Times New Roman" w:eastAsia="Times New Roman" w:hAnsi="Times New Roman" w:cs="Times New Roman"/>
            <w:sz w:val="24"/>
            <w:szCs w:val="24"/>
            <w:vertAlign w:val="superscript"/>
          </w:rPr>
          <w:delText>13</w:delText>
        </w:r>
        <w:r w:rsidRPr="00C70282" w:rsidDel="00AC190B">
          <w:rPr>
            <w:rFonts w:ascii="Times New Roman" w:eastAsia="Times New Roman" w:hAnsi="Times New Roman" w:cs="Times New Roman"/>
            <w:sz w:val="24"/>
            <w:szCs w:val="24"/>
          </w:rPr>
          <w:delText xml:space="preserve">C or </w:delText>
        </w:r>
      </w:del>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heavy to lighter isotope. Analytical error (i.e., 1 SD of lab standard) of sample runs was estimated at </w:t>
      </w:r>
      <w:del w:id="253" w:author="Bryan Maitland" w:date="2023-08-16T14:23:00Z">
        <w:r w:rsidRPr="00C70282" w:rsidDel="00AC190B">
          <w:rPr>
            <w:rFonts w:ascii="Times New Roman" w:eastAsia="Times New Roman" w:hAnsi="Times New Roman" w:cs="Times New Roman"/>
            <w:sz w:val="24"/>
            <w:szCs w:val="24"/>
          </w:rPr>
          <w:delText>0.07‰ (δ</w:delText>
        </w:r>
        <w:r w:rsidRPr="00C70282" w:rsidDel="00AC190B">
          <w:rPr>
            <w:rFonts w:ascii="Times New Roman" w:eastAsia="Times New Roman" w:hAnsi="Times New Roman" w:cs="Times New Roman"/>
            <w:sz w:val="24"/>
            <w:szCs w:val="24"/>
            <w:vertAlign w:val="superscript"/>
          </w:rPr>
          <w:delText>13</w:delText>
        </w:r>
        <w:r w:rsidRPr="00C70282" w:rsidDel="00AC190B">
          <w:rPr>
            <w:rFonts w:ascii="Times New Roman" w:eastAsia="Times New Roman" w:hAnsi="Times New Roman" w:cs="Times New Roman"/>
            <w:sz w:val="24"/>
            <w:szCs w:val="24"/>
          </w:rPr>
          <w:delText xml:space="preserve">C) and </w:delText>
        </w:r>
      </w:del>
      <w:r w:rsidRPr="00C70282">
        <w:rPr>
          <w:rFonts w:ascii="Times New Roman" w:eastAsia="Times New Roman" w:hAnsi="Times New Roman" w:cs="Times New Roman"/>
          <w:sz w:val="24"/>
          <w:szCs w:val="24"/>
        </w:rPr>
        <w:t>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for the invertebrates, </w:t>
      </w:r>
      <w:del w:id="254" w:author="Bryan Maitland" w:date="2023-08-16T14:23:00Z">
        <w:r w:rsidRPr="00C70282" w:rsidDel="00AC190B">
          <w:rPr>
            <w:rFonts w:ascii="Times New Roman" w:eastAsia="Times New Roman" w:hAnsi="Times New Roman" w:cs="Times New Roman"/>
            <w:sz w:val="24"/>
            <w:szCs w:val="24"/>
          </w:rPr>
          <w:delText>and 0.04‰ (δ</w:delText>
        </w:r>
        <w:r w:rsidRPr="00C70282" w:rsidDel="00AC190B">
          <w:rPr>
            <w:rFonts w:ascii="Times New Roman" w:eastAsia="Times New Roman" w:hAnsi="Times New Roman" w:cs="Times New Roman"/>
            <w:sz w:val="24"/>
            <w:szCs w:val="24"/>
            <w:vertAlign w:val="superscript"/>
          </w:rPr>
          <w:delText>13</w:delText>
        </w:r>
        <w:r w:rsidRPr="00C70282" w:rsidDel="00AC190B">
          <w:rPr>
            <w:rFonts w:ascii="Times New Roman" w:eastAsia="Times New Roman" w:hAnsi="Times New Roman" w:cs="Times New Roman"/>
            <w:sz w:val="24"/>
            <w:szCs w:val="24"/>
          </w:rPr>
          <w:delText xml:space="preserve">C) </w:delText>
        </w:r>
      </w:del>
      <w:r w:rsidRPr="00C70282">
        <w:rPr>
          <w:rFonts w:ascii="Times New Roman" w:eastAsia="Times New Roman" w:hAnsi="Times New Roman" w:cs="Times New Roman"/>
          <w:sz w:val="24"/>
          <w:szCs w:val="24"/>
        </w:rPr>
        <w:t>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for </w:t>
      </w:r>
      <w:del w:id="255" w:author="Bryan Maitland" w:date="2023-08-16T14:23:00Z">
        <w:r w:rsidRPr="00C70282" w:rsidDel="00AC190B">
          <w:rPr>
            <w:rFonts w:ascii="Times New Roman" w:eastAsia="Times New Roman" w:hAnsi="Times New Roman" w:cs="Times New Roman"/>
            <w:sz w:val="24"/>
            <w:szCs w:val="24"/>
          </w:rPr>
          <w:delText xml:space="preserve">the </w:delText>
        </w:r>
      </w:del>
      <w:r w:rsidRPr="00C70282">
        <w:rPr>
          <w:rFonts w:ascii="Times New Roman" w:eastAsia="Times New Roman" w:hAnsi="Times New Roman" w:cs="Times New Roman"/>
          <w:sz w:val="24"/>
          <w:szCs w:val="24"/>
        </w:rPr>
        <w:t>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773F7436"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commentRangeStart w:id="256"/>
      <w:r w:rsidRPr="00C70282">
        <w:rPr>
          <w:rFonts w:ascii="Times New Roman" w:eastAsia="Times New Roman" w:hAnsi="Times New Roman" w:cs="Times New Roman"/>
          <w:sz w:val="24"/>
          <w:szCs w:val="24"/>
        </w:rPr>
        <w:t>criteria</w:t>
      </w:r>
      <w:commentRangeEnd w:id="256"/>
      <w:r w:rsidR="001104E0">
        <w:rPr>
          <w:rStyle w:val="CommentReference"/>
        </w:rPr>
        <w:commentReference w:id="256"/>
      </w:r>
      <w:ins w:id="257" w:author="Frank J. Rahel" w:date="2023-08-10T12:01:00Z">
        <w:r w:rsidR="001104E0">
          <w:rPr>
            <w:rFonts w:ascii="Times New Roman" w:eastAsia="Times New Roman" w:hAnsi="Times New Roman" w:cs="Times New Roman"/>
            <w:sz w:val="24"/>
            <w:szCs w:val="24"/>
          </w:rPr>
          <w:t>:</w:t>
        </w:r>
      </w:ins>
      <w:r w:rsidRPr="00C70282">
        <w:rPr>
          <w:rFonts w:ascii="Times New Roman" w:eastAsia="Times New Roman" w:hAnsi="Times New Roman" w:cs="Times New Roman"/>
          <w:sz w:val="24"/>
          <w:szCs w:val="24"/>
        </w:rPr>
        <w:t xml:space="preserve"> </w:t>
      </w:r>
      <w:ins w:id="258" w:author="Frank J. Rahel" w:date="2023-08-10T12:01:00Z">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1104E0">
          <w:rPr>
            <w:rFonts w:ascii="Times New Roman" w:eastAsia="Times New Roman" w:hAnsi="Times New Roman" w:cs="Times New Roman"/>
            <w:sz w:val="24"/>
            <w:szCs w:val="24"/>
          </w:rPr>
          <w:t xml:space="preserve">in </w:t>
        </w:r>
        <w:r w:rsidR="001104E0" w:rsidRPr="0056545F">
          <w:rPr>
            <w:rFonts w:ascii="Times New Roman" w:eastAsia="Times New Roman" w:hAnsi="Times New Roman" w:cs="Times New Roman"/>
            <w:sz w:val="24"/>
            <w:szCs w:val="24"/>
          </w:rPr>
          <w:t>food consumption.</w:t>
        </w:r>
        <w:r w:rsidR="001104E0">
          <w:rPr>
            <w:rFonts w:ascii="Times New Roman" w:eastAsia="Times New Roman" w:hAnsi="Times New Roman" w:cs="Times New Roman"/>
            <w:sz w:val="24"/>
            <w:szCs w:val="24"/>
          </w:rPr>
          <w:t xml:space="preserve">    </w:t>
        </w:r>
      </w:ins>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del w:id="259" w:author="Frank J. Rahel" w:date="2023-08-11T09:24:00Z">
        <w:r w:rsidRPr="00C70282" w:rsidDel="00C75B54">
          <w:rPr>
            <w:rFonts w:ascii="Times New Roman" w:eastAsia="Times New Roman" w:hAnsi="Times New Roman" w:cs="Times New Roman"/>
            <w:sz w:val="24"/>
            <w:szCs w:val="24"/>
          </w:rPr>
          <w:delText>criterion</w:delText>
        </w:r>
      </w:del>
      <w:ins w:id="260" w:author="Frank J. Rahel" w:date="2023-08-11T09:24:00Z">
        <w:r w:rsidR="00C75B54" w:rsidRPr="00C70282">
          <w:rPr>
            <w:rFonts w:ascii="Times New Roman" w:eastAsia="Times New Roman" w:hAnsi="Times New Roman" w:cs="Times New Roman"/>
            <w:sz w:val="24"/>
            <w:szCs w:val="24"/>
          </w:rPr>
          <w:t>criterion,</w:t>
        </w:r>
      </w:ins>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943405">
        <w:rPr>
          <w:rFonts w:ascii="Times New Roman" w:eastAsia="Times New Roman" w:hAnsi="Times New Roman" w:cs="Times New Roman"/>
          <w:sz w:val="24"/>
          <w:szCs w:val="24"/>
        </w:rPr>
        <w:t xml:space="preserve">A common method </w:t>
      </w:r>
      <w:r w:rsidR="00301E03">
        <w:rPr>
          <w:rFonts w:ascii="Times New Roman" w:eastAsia="Times New Roman" w:hAnsi="Times New Roman" w:cs="Times New Roman"/>
          <w:sz w:val="24"/>
          <w:szCs w:val="24"/>
        </w:rPr>
        <w:t>for baselines corrections is to use</w:t>
      </w:r>
      <w:ins w:id="261" w:author="Frank J. Rahel" w:date="2023-08-10T13:29:00Z">
        <w:r w:rsidR="00F0488A">
          <w:rPr>
            <w:rFonts w:ascii="Times New Roman" w:eastAsia="Times New Roman" w:hAnsi="Times New Roman" w:cs="Times New Roman"/>
            <w:sz w:val="24"/>
            <w:szCs w:val="24"/>
          </w:rPr>
          <w:t xml:space="preserve"> an average of </w:t>
        </w:r>
      </w:ins>
      <w:del w:id="262" w:author="Frank J. Rahel" w:date="2023-08-10T13:27:00Z">
        <w:r w:rsidR="00301E03" w:rsidDel="00F0488A">
          <w:rPr>
            <w:rFonts w:ascii="Times New Roman" w:eastAsia="Times New Roman" w:hAnsi="Times New Roman" w:cs="Times New Roman"/>
            <w:sz w:val="24"/>
            <w:szCs w:val="24"/>
          </w:rPr>
          <w:delText>d</w:delText>
        </w:r>
      </w:del>
      <w:del w:id="263" w:author="Frank J. Rahel" w:date="2023-08-11T09:22:00Z">
        <w:r w:rsidR="00301E03" w:rsidDel="00C75B54">
          <w:rPr>
            <w:rFonts w:ascii="Times New Roman" w:eastAsia="Times New Roman" w:hAnsi="Times New Roman" w:cs="Times New Roman"/>
            <w:sz w:val="24"/>
            <w:szCs w:val="24"/>
          </w:rPr>
          <w:delText xml:space="preserve"> </w:delText>
        </w:r>
      </w:del>
      <w:del w:id="264" w:author="Frank J. Rahel" w:date="2023-08-10T13:27:00Z">
        <w:r w:rsidR="00301E03" w:rsidDel="00F0488A">
          <w:rPr>
            <w:rFonts w:ascii="Times New Roman" w:eastAsia="Times New Roman" w:hAnsi="Times New Roman" w:cs="Times New Roman"/>
            <w:sz w:val="24"/>
            <w:szCs w:val="24"/>
          </w:rPr>
          <w:delText xml:space="preserve">bulk </w:delText>
        </w:r>
      </w:del>
      <w:commentRangeStart w:id="265"/>
      <w:del w:id="266" w:author="Frank J. Rahel" w:date="2023-08-11T09:23:00Z">
        <w:r w:rsidR="00301E03" w:rsidDel="00C75B54">
          <w:rPr>
            <w:rFonts w:ascii="Times New Roman" w:eastAsia="Times New Roman" w:hAnsi="Times New Roman" w:cs="Times New Roman"/>
            <w:sz w:val="24"/>
            <w:szCs w:val="24"/>
          </w:rPr>
          <w:delText>basal</w:delText>
        </w:r>
      </w:del>
      <w:commentRangeEnd w:id="265"/>
      <w:ins w:id="267" w:author="Frank J. Rahel" w:date="2023-08-11T09:23:00Z">
        <w:r w:rsidR="00C75B54">
          <w:rPr>
            <w:rFonts w:ascii="Times New Roman" w:eastAsia="Times New Roman" w:hAnsi="Times New Roman" w:cs="Times New Roman"/>
            <w:sz w:val="24"/>
            <w:szCs w:val="24"/>
          </w:rPr>
          <w:t>all basal</w:t>
        </w:r>
      </w:ins>
      <w:r w:rsidR="001104E0">
        <w:rPr>
          <w:rStyle w:val="CommentReference"/>
        </w:rPr>
        <w:commentReference w:id="265"/>
      </w:r>
      <w:r w:rsidR="00301E03">
        <w:rPr>
          <w:rFonts w:ascii="Times New Roman" w:eastAsia="Times New Roman" w:hAnsi="Times New Roman" w:cs="Times New Roman"/>
          <w:sz w:val="24"/>
          <w:szCs w:val="24"/>
        </w:rPr>
        <w:t xml:space="preserve"> resources, so we also</w:t>
      </w:r>
      <w:r w:rsidR="006F70AA">
        <w:rPr>
          <w:rFonts w:ascii="Times New Roman" w:eastAsia="Times New Roman" w:hAnsi="Times New Roman" w:cs="Times New Roman"/>
          <w:sz w:val="24"/>
          <w:szCs w:val="24"/>
        </w:rPr>
        <w:t xml:space="preserve"> </w:t>
      </w:r>
      <w:ins w:id="268" w:author="Frank J. Rahel" w:date="2023-08-11T09:23:00Z">
        <w:r w:rsidR="00C75B54">
          <w:rPr>
            <w:rFonts w:ascii="Times New Roman" w:eastAsia="Times New Roman" w:hAnsi="Times New Roman" w:cs="Times New Roman"/>
            <w:sz w:val="24"/>
            <w:szCs w:val="24"/>
          </w:rPr>
          <w:t xml:space="preserve">evaluated </w:t>
        </w:r>
      </w:ins>
      <w:del w:id="269" w:author="Frank J. Rahel" w:date="2023-08-11T09:24:00Z">
        <w:r w:rsidR="00660753" w:rsidDel="00C75B54">
          <w:rPr>
            <w:rFonts w:ascii="Times New Roman" w:eastAsia="Times New Roman" w:hAnsi="Times New Roman" w:cs="Times New Roman"/>
            <w:sz w:val="24"/>
            <w:szCs w:val="24"/>
          </w:rPr>
          <w:delText>compared</w:delText>
        </w:r>
        <w:r w:rsidR="00A55042" w:rsidDel="00C75B54">
          <w:rPr>
            <w:rFonts w:ascii="Times New Roman" w:eastAsia="Times New Roman" w:hAnsi="Times New Roman" w:cs="Times New Roman"/>
            <w:sz w:val="24"/>
            <w:szCs w:val="24"/>
          </w:rPr>
          <w:delText xml:space="preserve"> </w:delText>
        </w:r>
      </w:del>
      <w:r w:rsidR="00A55042">
        <w:rPr>
          <w:rFonts w:ascii="Times New Roman" w:eastAsia="Times New Roman" w:hAnsi="Times New Roman" w:cs="Times New Roman"/>
          <w:sz w:val="24"/>
          <w:szCs w:val="24"/>
        </w:rPr>
        <w:t xml:space="preserve">if using </w:t>
      </w:r>
      <w:del w:id="270" w:author="Frank J. Rahel" w:date="2023-08-10T13:27:00Z">
        <w:r w:rsidR="00A55042" w:rsidDel="00F0488A">
          <w:rPr>
            <w:rFonts w:ascii="Times New Roman" w:eastAsia="Times New Roman" w:hAnsi="Times New Roman" w:cs="Times New Roman"/>
            <w:sz w:val="24"/>
            <w:szCs w:val="24"/>
          </w:rPr>
          <w:delText xml:space="preserve">bulk </w:delText>
        </w:r>
      </w:del>
      <w:r w:rsidR="00A55042">
        <w:rPr>
          <w:rFonts w:ascii="Times New Roman" w:eastAsia="Times New Roman" w:hAnsi="Times New Roman" w:cs="Times New Roman"/>
          <w:sz w:val="24"/>
          <w:szCs w:val="24"/>
        </w:rPr>
        <w:t>basal resources</w:t>
      </w:r>
      <w:r w:rsidR="00301E03">
        <w:rPr>
          <w:rFonts w:ascii="Times New Roman" w:eastAsia="Times New Roman" w:hAnsi="Times New Roman" w:cs="Times New Roman"/>
          <w:sz w:val="24"/>
          <w:szCs w:val="24"/>
        </w:rPr>
        <w:t xml:space="preserve"> 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ins w:id="271" w:author="Frank J. Rahel" w:date="2023-08-10T12:35:00Z">
        <w:r w:rsidR="005A691C">
          <w:rPr>
            <w:rFonts w:ascii="Times New Roman" w:eastAsia="Times New Roman" w:hAnsi="Times New Roman" w:cs="Times New Roman"/>
            <w:sz w:val="24"/>
            <w:szCs w:val="24"/>
          </w:rPr>
          <w:t xml:space="preserve">optimal </w:t>
        </w:r>
      </w:ins>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t>
      </w:r>
      <w:r w:rsidRPr="00C70282">
        <w:rPr>
          <w:rFonts w:ascii="Times New Roman" w:eastAsia="Times New Roman" w:hAnsi="Times New Roman" w:cs="Times New Roman"/>
          <w:sz w:val="24"/>
          <w:szCs w:val="24"/>
        </w:rPr>
        <w:lastRenderedPageBreak/>
        <w:t>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88F80D3" w14:textId="62C6FAC2" w:rsidR="00FD349A"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calculated the</w:t>
      </w:r>
      <w:r w:rsidR="00255D3E" w:rsidRPr="00C70282">
        <w:rPr>
          <w:rFonts w:ascii="Times New Roman" w:eastAsia="Times New Roman" w:hAnsi="Times New Roman" w:cs="Times New Roman"/>
          <w:sz w:val="24"/>
          <w:szCs w:val="24"/>
        </w:rPr>
        <w:t xml:space="preserve"> mean</w:t>
      </w:r>
      <w:r w:rsidRPr="00C70282">
        <w:rPr>
          <w:rFonts w:ascii="Times New Roman" w:eastAsia="Times New Roman" w:hAnsi="Times New Roman" w:cs="Times New Roman"/>
          <w:sz w:val="24"/>
          <w:szCs w:val="24"/>
        </w:rPr>
        <w:t xml:space="preserve"> coefficient of variation (CV)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for </w:t>
      </w:r>
      <w:r w:rsidR="00CA3467" w:rsidRPr="00C70282">
        <w:rPr>
          <w:rFonts w:ascii="Times New Roman" w:eastAsia="Times New Roman" w:hAnsi="Times New Roman" w:cs="Times New Roman"/>
          <w:sz w:val="24"/>
          <w:szCs w:val="24"/>
        </w:rPr>
        <w:t>each taxonomic and feeding group</w:t>
      </w:r>
      <w:r w:rsidR="00255D3E" w:rsidRPr="00C70282">
        <w:rPr>
          <w:rFonts w:ascii="Times New Roman" w:eastAsia="Times New Roman" w:hAnsi="Times New Roman" w:cs="Times New Roman"/>
          <w:sz w:val="24"/>
          <w:szCs w:val="24"/>
        </w:rPr>
        <w:t xml:space="preserve"> across sites</w:t>
      </w:r>
      <w:r w:rsidRPr="00C70282">
        <w:rPr>
          <w:rFonts w:ascii="Times New Roman" w:eastAsia="Times New Roman" w:hAnsi="Times New Roman" w:cs="Times New Roman"/>
          <w:sz w:val="24"/>
          <w:szCs w:val="24"/>
        </w:rPr>
        <w:t>.</w:t>
      </w:r>
      <w:r w:rsidR="00717B33" w:rsidRPr="00C70282">
        <w:rPr>
          <w:rFonts w:ascii="Times New Roman" w:eastAsia="Times New Roman" w:hAnsi="Times New Roman" w:cs="Times New Roman"/>
          <w:sz w:val="24"/>
          <w:szCs w:val="24"/>
        </w:rPr>
        <w:t xml:space="preserve">  </w:t>
      </w:r>
      <w:r w:rsidR="004A30AC" w:rsidRPr="00C70282">
        <w:rPr>
          <w:rFonts w:ascii="Times New Roman" w:eastAsia="Times New Roman" w:hAnsi="Times New Roman" w:cs="Times New Roman"/>
          <w:sz w:val="24"/>
          <w:szCs w:val="24"/>
        </w:rPr>
        <w:t>We calculated</w:t>
      </w:r>
      <w:r w:rsidR="00A04884" w:rsidRPr="00C70282">
        <w:rPr>
          <w:rFonts w:ascii="Times New Roman" w:eastAsia="Times New Roman" w:hAnsi="Times New Roman" w:cs="Times New Roman"/>
          <w:sz w:val="24"/>
          <w:szCs w:val="24"/>
        </w:rPr>
        <w:t xml:space="preserve"> CV</w:t>
      </w:r>
      <w:r w:rsidR="004A30AC" w:rsidRPr="00C70282">
        <w:rPr>
          <w:rFonts w:ascii="Times New Roman" w:eastAsia="Times New Roman" w:hAnsi="Times New Roman" w:cs="Times New Roman"/>
          <w:sz w:val="24"/>
          <w:szCs w:val="24"/>
        </w:rPr>
        <w:t xml:space="preserve"> at the site level by </w:t>
      </w:r>
      <w:r w:rsidR="00A04884" w:rsidRPr="00C70282">
        <w:rPr>
          <w:rFonts w:ascii="Times New Roman" w:eastAsia="Times New Roman" w:hAnsi="Times New Roman" w:cs="Times New Roman"/>
          <w:sz w:val="24"/>
          <w:szCs w:val="24"/>
        </w:rPr>
        <w:t>divid</w:t>
      </w:r>
      <w:r w:rsidR="004A30AC" w:rsidRPr="00C70282">
        <w:rPr>
          <w:rFonts w:ascii="Times New Roman" w:eastAsia="Times New Roman" w:hAnsi="Times New Roman" w:cs="Times New Roman"/>
          <w:sz w:val="24"/>
          <w:szCs w:val="24"/>
        </w:rPr>
        <w:t>ing</w:t>
      </w:r>
      <w:r w:rsidR="00A04884" w:rsidRPr="00C70282">
        <w:rPr>
          <w:rFonts w:ascii="Times New Roman" w:eastAsia="Times New Roman" w:hAnsi="Times New Roman" w:cs="Times New Roman"/>
          <w:sz w:val="24"/>
          <w:szCs w:val="24"/>
        </w:rPr>
        <w:t xml:space="preserve"> the standard deviation of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N signatures by the mean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signature </w:t>
      </w:r>
      <w:r w:rsidR="00D04D2E" w:rsidRPr="00C70282">
        <w:rPr>
          <w:rFonts w:ascii="Times New Roman" w:eastAsia="Times New Roman" w:hAnsi="Times New Roman" w:cs="Times New Roman"/>
          <w:sz w:val="24"/>
          <w:szCs w:val="24"/>
        </w:rPr>
        <w:t xml:space="preserve">of </w:t>
      </w:r>
      <w:r w:rsidR="00A04884" w:rsidRPr="00C70282">
        <w:rPr>
          <w:rFonts w:ascii="Times New Roman" w:eastAsia="Times New Roman" w:hAnsi="Times New Roman" w:cs="Times New Roman"/>
          <w:sz w:val="24"/>
          <w:szCs w:val="24"/>
        </w:rPr>
        <w:t xml:space="preserve">each </w:t>
      </w:r>
      <w:r w:rsidR="00551460" w:rsidRPr="00C70282">
        <w:rPr>
          <w:rFonts w:ascii="Times New Roman" w:eastAsia="Times New Roman" w:hAnsi="Times New Roman" w:cs="Times New Roman"/>
          <w:sz w:val="24"/>
          <w:szCs w:val="24"/>
        </w:rPr>
        <w:t>taxonomic or feeding group</w:t>
      </w:r>
      <w:r w:rsidR="00A04884" w:rsidRPr="00C70282">
        <w:rPr>
          <w:rFonts w:ascii="Times New Roman" w:eastAsia="Times New Roman" w:hAnsi="Times New Roman" w:cs="Times New Roman"/>
          <w:sz w:val="24"/>
          <w:szCs w:val="24"/>
        </w:rPr>
        <w:t xml:space="preserve"> at each site</w:t>
      </w:r>
      <w:r w:rsidR="00D04D2E" w:rsidRPr="00C70282">
        <w:rPr>
          <w:rFonts w:ascii="Times New Roman" w:eastAsia="Times New Roman" w:hAnsi="Times New Roman" w:cs="Times New Roman"/>
          <w:sz w:val="24"/>
          <w:szCs w:val="24"/>
        </w:rPr>
        <w:t xml:space="preserve">. </w:t>
      </w:r>
      <w:r w:rsidR="00551460" w:rsidRPr="00C70282">
        <w:rPr>
          <w:rFonts w:ascii="Times New Roman" w:eastAsia="Times New Roman" w:hAnsi="Times New Roman" w:cs="Times New Roman"/>
          <w:sz w:val="24"/>
          <w:szCs w:val="24"/>
        </w:rPr>
        <w:t xml:space="preserve">We then found the mean and 95% confidence intervals </w:t>
      </w:r>
      <w:r w:rsidR="00D04D2E" w:rsidRPr="00C70282">
        <w:rPr>
          <w:rFonts w:ascii="Times New Roman" w:eastAsia="Times New Roman" w:hAnsi="Times New Roman" w:cs="Times New Roman"/>
          <w:sz w:val="24"/>
          <w:szCs w:val="24"/>
        </w:rPr>
        <w:t xml:space="preserve">for each </w:t>
      </w:r>
      <w:r w:rsidR="004C3C2A" w:rsidRPr="00C70282">
        <w:rPr>
          <w:rFonts w:ascii="Times New Roman" w:eastAsia="Times New Roman" w:hAnsi="Times New Roman" w:cs="Times New Roman"/>
          <w:sz w:val="24"/>
          <w:szCs w:val="24"/>
        </w:rPr>
        <w:t>taxonomic and feeding groups</w:t>
      </w:r>
      <w:r w:rsidR="00551460" w:rsidRPr="00C70282">
        <w:rPr>
          <w:rFonts w:ascii="Times New Roman" w:eastAsia="Times New Roman" w:hAnsi="Times New Roman" w:cs="Times New Roman"/>
          <w:sz w:val="24"/>
          <w:szCs w:val="24"/>
        </w:rPr>
        <w:t xml:space="preserve"> across sites.</w:t>
      </w:r>
      <w:r w:rsidR="004C3C2A"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A low coefficient of variation for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indicates that a baseline candidate has a non-omnivorous diet. </w:t>
      </w:r>
    </w:p>
    <w:p w14:paraId="25471AA0" w14:textId="55092D7A"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use</w:t>
      </w:r>
      <w:r w:rsidR="00F50CFB" w:rsidRPr="00C70282">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 one-way analysis of variance (ANOVA) to test for differences in CV values among </w:t>
      </w:r>
      <w:r w:rsidR="00375444" w:rsidRPr="00C70282">
        <w:rPr>
          <w:rFonts w:ascii="Times New Roman" w:eastAsia="Times New Roman" w:hAnsi="Times New Roman" w:cs="Times New Roman"/>
          <w:sz w:val="24"/>
          <w:szCs w:val="24"/>
        </w:rPr>
        <w:t>taxonomic or feeding groups</w:t>
      </w:r>
      <w:r w:rsidRPr="00C70282">
        <w:rPr>
          <w:rFonts w:ascii="Times New Roman" w:eastAsia="Times New Roman" w:hAnsi="Times New Roman" w:cs="Times New Roman"/>
          <w:sz w:val="24"/>
          <w:szCs w:val="24"/>
        </w:rPr>
        <w:t xml:space="preserve">. Separate analyses were done on </w:t>
      </w:r>
      <w:r w:rsidR="00C63FE9" w:rsidRPr="00C70282">
        <w:rPr>
          <w:rFonts w:ascii="Times New Roman" w:eastAsia="Times New Roman" w:hAnsi="Times New Roman" w:cs="Times New Roman"/>
          <w:sz w:val="24"/>
          <w:szCs w:val="24"/>
        </w:rPr>
        <w:t>taxonomic</w:t>
      </w:r>
      <w:r w:rsidRPr="00C70282">
        <w:rPr>
          <w:rFonts w:ascii="Times New Roman" w:eastAsia="Times New Roman" w:hAnsi="Times New Roman" w:cs="Times New Roman"/>
          <w:sz w:val="24"/>
          <w:szCs w:val="24"/>
        </w:rPr>
        <w:t xml:space="preserve"> and </w:t>
      </w:r>
      <w:r w:rsidR="00C63FE9" w:rsidRPr="00C70282">
        <w:rPr>
          <w:rFonts w:ascii="Times New Roman" w:eastAsia="Times New Roman" w:hAnsi="Times New Roman" w:cs="Times New Roman"/>
          <w:sz w:val="24"/>
          <w:szCs w:val="24"/>
        </w:rPr>
        <w:t>feeding groups</w:t>
      </w:r>
      <w:r w:rsidRPr="00C70282">
        <w:rPr>
          <w:rFonts w:ascii="Times New Roman" w:eastAsia="Times New Roman" w:hAnsi="Times New Roman" w:cs="Times New Roman"/>
          <w:sz w:val="24"/>
          <w:szCs w:val="24"/>
        </w:rPr>
        <w:t xml:space="preserve">.  The </w:t>
      </w:r>
      <w:r w:rsidR="006940B4" w:rsidRPr="00C70282">
        <w:rPr>
          <w:rFonts w:ascii="Times New Roman" w:eastAsia="Times New Roman" w:hAnsi="Times New Roman" w:cs="Times New Roman"/>
          <w:sz w:val="24"/>
          <w:szCs w:val="24"/>
        </w:rPr>
        <w:t xml:space="preserve">mean </w:t>
      </w:r>
      <w:r w:rsidRPr="00C70282">
        <w:rPr>
          <w:rFonts w:ascii="Times New Roman" w:eastAsia="Times New Roman" w:hAnsi="Times New Roman" w:cs="Times New Roman"/>
          <w:sz w:val="24"/>
          <w:szCs w:val="24"/>
        </w:rPr>
        <w:t>CV values were square root or log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The taxonomic or feeding group</w:t>
      </w:r>
      <w:ins w:id="272" w:author="Frank J. Rahel" w:date="2023-08-10T12:36:00Z">
        <w:r w:rsidR="005A691C">
          <w:rPr>
            <w:rFonts w:ascii="Times New Roman" w:eastAsia="Times New Roman" w:hAnsi="Times New Roman" w:cs="Times New Roman"/>
            <w:sz w:val="24"/>
            <w:szCs w:val="24"/>
          </w:rPr>
          <w:t>s</w:t>
        </w:r>
      </w:ins>
      <w:r w:rsidR="00037709" w:rsidRPr="00C70282">
        <w:rPr>
          <w:rFonts w:ascii="Times New Roman" w:eastAsia="Times New Roman" w:hAnsi="Times New Roman" w:cs="Times New Roman"/>
          <w:sz w:val="24"/>
          <w:szCs w:val="24"/>
        </w:rPr>
        <w:t xml:space="preserve"> with the lowest </w:t>
      </w:r>
      <w:r w:rsidR="006940B4" w:rsidRPr="00C70282">
        <w:rPr>
          <w:rFonts w:ascii="Times New Roman" w:eastAsia="Times New Roman" w:hAnsi="Times New Roman" w:cs="Times New Roman"/>
          <w:sz w:val="24"/>
          <w:szCs w:val="24"/>
        </w:rPr>
        <w:t>mean CV relative to the other groups were considered suitable baselines.</w:t>
      </w:r>
    </w:p>
    <w:p w14:paraId="14E1C953" w14:textId="50F3C0E9" w:rsidR="00A23148" w:rsidRPr="00C70282" w:rsidRDefault="00DF00A0" w:rsidP="00F15EC8">
      <w:pPr>
        <w:spacing w:before="240" w:after="240" w:line="360" w:lineRule="auto"/>
        <w:rPr>
          <w:rFonts w:ascii="Times New Roman" w:eastAsia="Gungsuh" w:hAnsi="Times New Roman" w:cs="Times New Roman"/>
          <w:sz w:val="24"/>
          <w:szCs w:val="24"/>
        </w:rPr>
      </w:pPr>
      <w:r w:rsidRPr="00C70282">
        <w:rPr>
          <w:rFonts w:ascii="Times New Roman" w:eastAsia="Times New Roman" w:hAnsi="Times New Roman" w:cs="Times New Roman"/>
          <w:sz w:val="24"/>
          <w:szCs w:val="24"/>
        </w:rPr>
        <w:t xml:space="preserve">For </w:t>
      </w:r>
      <w:r w:rsidR="00375444"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we used least squares linear regression to assess relationships between </w:t>
      </w:r>
      <w:r w:rsidR="007725AC" w:rsidRPr="00C70282">
        <w:rPr>
          <w:rFonts w:ascii="Times New Roman" w:eastAsia="Times New Roman" w:hAnsi="Times New Roman" w:cs="Times New Roman"/>
          <w:sz w:val="24"/>
          <w:szCs w:val="24"/>
        </w:rPr>
        <w:t xml:space="preserve">each taxonomic or feeding group’s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position at sites along the longitudinal stream gradient</w:t>
      </w:r>
      <w:r w:rsidR="00F50CFB" w:rsidRPr="00C70282">
        <w:rPr>
          <w:rFonts w:ascii="Times New Roman" w:eastAsia="Times New Roman" w:hAnsi="Times New Roman" w:cs="Times New Roman"/>
          <w:sz w:val="24"/>
          <w:szCs w:val="24"/>
        </w:rPr>
        <w:t xml:space="preserve"> (PC1 score)</w:t>
      </w:r>
      <w:r w:rsidRPr="00C70282">
        <w:rPr>
          <w:rFonts w:ascii="Times New Roman" w:eastAsia="Times New Roman" w:hAnsi="Times New Roman" w:cs="Times New Roman"/>
          <w:sz w:val="24"/>
          <w:szCs w:val="24"/>
        </w:rPr>
        <w:t xml:space="preserve">.  We wished to compare </w:t>
      </w:r>
      <w:r w:rsidR="007725AC" w:rsidRPr="00C70282">
        <w:rPr>
          <w:rFonts w:ascii="Times New Roman" w:eastAsia="Times New Roman" w:hAnsi="Times New Roman" w:cs="Times New Roman"/>
          <w:sz w:val="24"/>
          <w:szCs w:val="24"/>
        </w:rPr>
        <w:t xml:space="preserve">each </w:t>
      </w:r>
      <w:r w:rsidR="00B41902" w:rsidRPr="00C70282">
        <w:rPr>
          <w:rFonts w:ascii="Times New Roman" w:eastAsia="Times New Roman" w:hAnsi="Times New Roman" w:cs="Times New Roman"/>
          <w:sz w:val="24"/>
          <w:szCs w:val="24"/>
        </w:rPr>
        <w:t>group’s</w:t>
      </w:r>
      <w:r w:rsidRPr="00C70282">
        <w:rPr>
          <w:rFonts w:ascii="Times New Roman" w:eastAsia="Times New Roman" w:hAnsi="Times New Roman" w:cs="Times New Roman"/>
          <w:sz w:val="24"/>
          <w:szCs w:val="24"/>
        </w:rPr>
        <w:t xml:space="preserve"> relationships to the longitudinal gradient with those of the basal resources</w:t>
      </w:r>
      <w:r w:rsidR="007725AC" w:rsidRPr="00C70282">
        <w:rPr>
          <w:rFonts w:ascii="Times New Roman" w:eastAsia="Times New Roman" w:hAnsi="Times New Roman" w:cs="Times New Roman"/>
          <w:sz w:val="24"/>
          <w:szCs w:val="24"/>
        </w:rPr>
        <w:t xml:space="preserve"> and fishes</w:t>
      </w:r>
      <w:r w:rsidRPr="00C70282">
        <w:rPr>
          <w:rFonts w:ascii="Times New Roman" w:eastAsia="Times New Roman" w:hAnsi="Times New Roman" w:cs="Times New Roman"/>
          <w:sz w:val="24"/>
          <w:szCs w:val="24"/>
        </w:rPr>
        <w:t xml:space="preserve">. </w:t>
      </w:r>
      <w:del w:id="273" w:author="Frank J. Rahel" w:date="2023-08-10T12:37:00Z">
        <w:r w:rsidRPr="00C70282" w:rsidDel="005A691C">
          <w:rPr>
            <w:rFonts w:ascii="Times New Roman" w:eastAsia="Times New Roman" w:hAnsi="Times New Roman" w:cs="Times New Roman"/>
            <w:sz w:val="24"/>
            <w:szCs w:val="24"/>
          </w:rPr>
          <w:delText>So</w:delText>
        </w:r>
      </w:del>
      <w:ins w:id="274" w:author="Frank J. Rahel" w:date="2023-08-10T12:37:00Z">
        <w:r w:rsidR="005A691C" w:rsidRPr="00C70282">
          <w:rPr>
            <w:rFonts w:ascii="Times New Roman" w:eastAsia="Times New Roman" w:hAnsi="Times New Roman" w:cs="Times New Roman"/>
            <w:sz w:val="24"/>
            <w:szCs w:val="24"/>
          </w:rPr>
          <w:t>Therefore</w:t>
        </w:r>
      </w:ins>
      <w:r w:rsidRPr="00C70282">
        <w:rPr>
          <w:rFonts w:ascii="Times New Roman" w:eastAsia="Times New Roman" w:hAnsi="Times New Roman" w:cs="Times New Roman"/>
          <w:sz w:val="24"/>
          <w:szCs w:val="24"/>
        </w:rPr>
        <w:t>, we did separate least squares linear regressions for four of the basal resources at our sites</w:t>
      </w:r>
      <w:r w:rsidR="003D1239" w:rsidRPr="00C70282">
        <w:rPr>
          <w:rFonts w:ascii="Times New Roman" w:eastAsia="Times New Roman" w:hAnsi="Times New Roman" w:cs="Times New Roman"/>
          <w:sz w:val="24"/>
          <w:szCs w:val="24"/>
        </w:rPr>
        <w:t xml:space="preserve"> and the five widely distributed fish species</w:t>
      </w:r>
      <w:r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with significant (</w:t>
      </w:r>
      <w:r w:rsidRPr="00C70282">
        <w:rPr>
          <w:rFonts w:ascii="Times New Roman" w:eastAsia="Times New Roman" w:hAnsi="Times New Roman" w:cs="Times New Roman"/>
          <w:i/>
          <w:sz w:val="24"/>
          <w:szCs w:val="24"/>
        </w:rPr>
        <w:t>P</w:t>
      </w:r>
      <w:r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Pr="00C70282">
        <w:rPr>
          <w:rFonts w:ascii="Times New Roman" w:eastAsia="Gungsuh" w:hAnsi="Times New Roman" w:cs="Times New Roman"/>
          <w:sz w:val="24"/>
          <w:szCs w:val="24"/>
        </w:rPr>
        <w:t>.</w:t>
      </w:r>
    </w:p>
    <w:p w14:paraId="3C18FAAE" w14:textId="35BB83A5"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w:t>
      </w:r>
      <w:del w:id="275" w:author="Frank J. Rahel" w:date="2023-08-10T12:38:00Z">
        <w:r w:rsidR="0061424D" w:rsidRPr="00C70282" w:rsidDel="005A691C">
          <w:rPr>
            <w:rFonts w:ascii="Times New Roman" w:eastAsia="Times New Roman" w:hAnsi="Times New Roman" w:cs="Times New Roman"/>
            <w:sz w:val="24"/>
            <w:szCs w:val="24"/>
          </w:rPr>
          <w:delText xml:space="preserve">five </w:delText>
        </w:r>
      </w:del>
      <w:r w:rsidR="0061424D" w:rsidRPr="00C70282">
        <w:rPr>
          <w:rFonts w:ascii="Times New Roman" w:eastAsia="Times New Roman" w:hAnsi="Times New Roman" w:cs="Times New Roman"/>
          <w:sz w:val="24"/>
          <w:szCs w:val="24"/>
        </w:rPr>
        <w:t xml:space="preserve">fish species </w:t>
      </w:r>
      <w:ins w:id="276" w:author="Frank J. Rahel" w:date="2023-08-10T12:38:00Z">
        <w:r w:rsidR="005A691C">
          <w:rPr>
            <w:rFonts w:ascii="Times New Roman" w:eastAsia="Times New Roman" w:hAnsi="Times New Roman" w:cs="Times New Roman"/>
            <w:sz w:val="24"/>
            <w:szCs w:val="24"/>
          </w:rPr>
          <w:t xml:space="preserve">after </w:t>
        </w:r>
      </w:ins>
      <w:r w:rsidR="0061424D" w:rsidRPr="00C70282">
        <w:rPr>
          <w:rFonts w:ascii="Times New Roman" w:eastAsia="Times New Roman" w:hAnsi="Times New Roman" w:cs="Times New Roman"/>
          <w:sz w:val="24"/>
          <w:szCs w:val="24"/>
        </w:rPr>
        <w:t>correct</w:t>
      </w:r>
      <w:ins w:id="277" w:author="Frank J. Rahel" w:date="2023-08-10T12:38:00Z">
        <w:r w:rsidR="005A691C">
          <w:rPr>
            <w:rFonts w:ascii="Times New Roman" w:eastAsia="Times New Roman" w:hAnsi="Times New Roman" w:cs="Times New Roman"/>
            <w:sz w:val="24"/>
            <w:szCs w:val="24"/>
          </w:rPr>
          <w:t xml:space="preserve">ion </w:t>
        </w:r>
      </w:ins>
      <w:del w:id="278" w:author="Frank J. Rahel" w:date="2023-08-10T12:38:00Z">
        <w:r w:rsidR="0061424D" w:rsidRPr="00C70282" w:rsidDel="005A691C">
          <w:rPr>
            <w:rFonts w:ascii="Times New Roman" w:eastAsia="Times New Roman" w:hAnsi="Times New Roman" w:cs="Times New Roman"/>
            <w:sz w:val="24"/>
            <w:szCs w:val="24"/>
          </w:rPr>
          <w:delText xml:space="preserve">ed </w:delText>
        </w:r>
      </w:del>
      <w:r w:rsidR="0061424D" w:rsidRPr="00C70282">
        <w:rPr>
          <w:rFonts w:ascii="Times New Roman" w:eastAsia="Times New Roman" w:hAnsi="Times New Roman" w:cs="Times New Roman"/>
          <w:sz w:val="24"/>
          <w:szCs w:val="24"/>
        </w:rPr>
        <w:t xml:space="preserve">by </w:t>
      </w:r>
      <w:ins w:id="279" w:author="Frank J. Rahel" w:date="2023-08-10T12:38:00Z">
        <w:r w:rsidR="005A691C">
          <w:rPr>
            <w:rFonts w:ascii="Times New Roman" w:eastAsia="Times New Roman" w:hAnsi="Times New Roman" w:cs="Times New Roman"/>
            <w:sz w:val="24"/>
            <w:szCs w:val="24"/>
          </w:rPr>
          <w:t xml:space="preserve">various </w:t>
        </w:r>
      </w:ins>
      <w:del w:id="280" w:author="Frank J. Rahel" w:date="2023-08-10T12:38:00Z">
        <w:r w:rsidR="0061424D" w:rsidRPr="00C70282" w:rsidDel="005A691C">
          <w:rPr>
            <w:rFonts w:ascii="Times New Roman" w:eastAsia="Times New Roman" w:hAnsi="Times New Roman" w:cs="Times New Roman"/>
            <w:sz w:val="24"/>
            <w:szCs w:val="24"/>
          </w:rPr>
          <w:delText xml:space="preserve">the different </w:delText>
        </w:r>
      </w:del>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Brown Trout, Creek Chub, Longnose Dace, Longnose Sucker, and White Sucker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2BD8B4E5"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where </w:t>
      </w:r>
      <w:proofErr w:type="spellStart"/>
      <w:r w:rsidRPr="00C70282">
        <w:rPr>
          <w:rFonts w:ascii="Times New Roman" w:eastAsia="Times New Roman" w:hAnsi="Times New Roman" w:cs="Times New Roman"/>
          <w:sz w:val="24"/>
          <w:szCs w:val="24"/>
        </w:rPr>
        <w:t>TP</w:t>
      </w:r>
      <w:r w:rsidR="00FE7B97" w:rsidRPr="00C70282">
        <w:rPr>
          <w:rFonts w:ascii="Times New Roman" w:eastAsia="Times New Roman" w:hAnsi="Times New Roman" w:cs="Times New Roman"/>
          <w:sz w:val="24"/>
          <w:szCs w:val="24"/>
          <w:vertAlign w:val="subscript"/>
        </w:rPr>
        <w:t>corrected</w:t>
      </w:r>
      <w:proofErr w:type="spellEnd"/>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is the discrimination factor for each trophic transfer, and </w:t>
      </w:r>
      <w:proofErr w:type="spellStart"/>
      <w:r w:rsidRPr="00C70282">
        <w:rPr>
          <w:rFonts w:ascii="Times New Roman" w:eastAsia="Times New Roman" w:hAnsi="Times New Roman" w:cs="Times New Roman"/>
          <w:sz w:val="24"/>
          <w:szCs w:val="24"/>
        </w:rPr>
        <w:t>TL</w:t>
      </w:r>
      <w:r w:rsidRPr="00C70282">
        <w:rPr>
          <w:rFonts w:ascii="Times New Roman" w:eastAsia="Times New Roman" w:hAnsi="Times New Roman" w:cs="Times New Roman"/>
          <w:sz w:val="24"/>
          <w:szCs w:val="24"/>
          <w:vertAlign w:val="subscript"/>
        </w:rPr>
        <w:t>baseline</w:t>
      </w:r>
      <w:proofErr w:type="spellEnd"/>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Brown Trout, Creek Chub, Longnose Dace, Longnose Sucker and White Sucker,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000000"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Pr="00C70282">
        <w:rPr>
          <w:rFonts w:ascii="Times New Roman" w:eastAsia="Times New Roman" w:hAnsi="Times New Roman" w:cs="Times New Roman"/>
          <w:sz w:val="24"/>
          <w:szCs w:val="24"/>
          <w:vertAlign w:val="subscript"/>
        </w:rPr>
        <w:t>uncorrected</w:t>
      </w:r>
      <w:proofErr w:type="spellEnd"/>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281"/>
      <w:r w:rsidR="00955735" w:rsidRPr="00C70282">
        <w:rPr>
          <w:rFonts w:ascii="Times New Roman" w:eastAsia="Times New Roman" w:hAnsi="Times New Roman" w:cs="Times New Roman"/>
          <w:sz w:val="24"/>
          <w:szCs w:val="24"/>
        </w:rPr>
        <w:t>of</w:t>
      </w:r>
      <w:commentRangeEnd w:id="281"/>
      <w:r w:rsidR="005A691C">
        <w:rPr>
          <w:rStyle w:val="CommentReference"/>
        </w:rPr>
        <w:commentReference w:id="281"/>
      </w:r>
      <w:r w:rsidR="00955735" w:rsidRPr="00C70282">
        <w:rPr>
          <w:rFonts w:ascii="Times New Roman" w:eastAsia="Times New Roman" w:hAnsi="Times New Roman" w:cs="Times New Roman"/>
          <w:sz w:val="24"/>
          <w:szCs w:val="24"/>
        </w:rPr>
        <w:t xml:space="preserve"> </w:t>
      </w:r>
      <w:proofErr w:type="spellStart"/>
      <w:r w:rsidR="00955735" w:rsidRPr="00C70282">
        <w:rPr>
          <w:rFonts w:ascii="Times New Roman" w:eastAsia="Times New Roman" w:hAnsi="Times New Roman" w:cs="Times New Roman"/>
          <w:sz w:val="24"/>
          <w:szCs w:val="24"/>
        </w:rPr>
        <w:t>Caut</w:t>
      </w:r>
      <w:proofErr w:type="spellEnd"/>
      <w:r w:rsidR="00955735" w:rsidRPr="00C70282">
        <w:rPr>
          <w:rFonts w:ascii="Times New Roman" w:eastAsia="Times New Roman" w:hAnsi="Times New Roman" w:cs="Times New Roman"/>
          <w:sz w:val="24"/>
          <w:szCs w:val="24"/>
        </w:rPr>
        <w:t xml:space="preserve"> et al. (2009).</w:t>
      </w:r>
    </w:p>
    <w:p w14:paraId="7B4A9FD6" w14:textId="2B74FE02"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ins w:id="282" w:author="Frank J. Rahel" w:date="2023-08-10T13:30:00Z">
        <w:r w:rsidR="00F0488A">
          <w:rPr>
            <w:rFonts w:ascii="Times New Roman" w:eastAsia="Times New Roman" w:hAnsi="Times New Roman" w:cs="Times New Roman"/>
            <w:sz w:val="24"/>
            <w:szCs w:val="24"/>
          </w:rPr>
          <w:t xml:space="preserve">diet composition </w:t>
        </w:r>
      </w:ins>
      <w:del w:id="283" w:author="Frank J. Rahel" w:date="2023-08-10T13:30:00Z">
        <w:r w:rsidRPr="00C70282" w:rsidDel="00F0488A">
          <w:rPr>
            <w:rFonts w:ascii="Times New Roman" w:eastAsia="Times New Roman" w:hAnsi="Times New Roman" w:cs="Times New Roman"/>
            <w:sz w:val="24"/>
            <w:szCs w:val="24"/>
          </w:rPr>
          <w:delText xml:space="preserve">consumption </w:delText>
        </w:r>
        <w:commentRangeStart w:id="284"/>
        <w:commentRangeStart w:id="285"/>
        <w:r w:rsidRPr="00C70282" w:rsidDel="00F0488A">
          <w:rPr>
            <w:rFonts w:ascii="Times New Roman" w:eastAsia="Times New Roman" w:hAnsi="Times New Roman" w:cs="Times New Roman"/>
            <w:sz w:val="24"/>
            <w:szCs w:val="24"/>
          </w:rPr>
          <w:delText>rates</w:delText>
        </w:r>
      </w:del>
      <w:commentRangeEnd w:id="284"/>
      <w:r w:rsidR="00A73D73">
        <w:rPr>
          <w:rStyle w:val="CommentReference"/>
        </w:rPr>
        <w:commentReference w:id="284"/>
      </w:r>
      <w:commentRangeEnd w:id="285"/>
      <w:r w:rsidR="00AC190B">
        <w:rPr>
          <w:rStyle w:val="CommentReference"/>
        </w:rPr>
        <w:commentReference w:id="285"/>
      </w:r>
      <w:r w:rsidRPr="00C70282">
        <w:rPr>
          <w:rFonts w:ascii="Times New Roman" w:eastAsia="Times New Roman" w:hAnsi="Times New Roman" w:cs="Times New Roman"/>
          <w:sz w:val="24"/>
          <w:szCs w:val="24"/>
        </w:rPr>
        <w:t xml:space="preserve"> for Brown Trout, Creek Chub, Longnose Dace, Longnose Sucker, and White Sucker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ins w:id="286" w:author="Frank J. Rahel" w:date="2023-08-10T12:42:00Z">
        <w:r w:rsidR="005A691C">
          <w:rPr>
            <w:rFonts w:ascii="Times New Roman" w:eastAsia="Times New Roman" w:hAnsi="Times New Roman" w:cs="Times New Roman"/>
            <w:sz w:val="24"/>
            <w:szCs w:val="24"/>
          </w:rPr>
          <w:t xml:space="preserve"> their diet composition </w:t>
        </w:r>
      </w:ins>
      <w:del w:id="287" w:author="Frank J. Rahel" w:date="2023-08-10T12:42:00Z">
        <w:r w:rsidRPr="00C70282" w:rsidDel="005A691C">
          <w:rPr>
            <w:rFonts w:ascii="Times New Roman" w:eastAsia="Times New Roman" w:hAnsi="Times New Roman" w:cs="Times New Roman"/>
            <w:sz w:val="24"/>
            <w:szCs w:val="24"/>
          </w:rPr>
          <w:delText xml:space="preserve"> consumption rates of each stomach content group </w:delText>
        </w:r>
      </w:del>
      <w:r w:rsidRPr="00C70282">
        <w:rPr>
          <w:rFonts w:ascii="Times New Roman" w:eastAsia="Times New Roman" w:hAnsi="Times New Roman" w:cs="Times New Roman"/>
          <w:sz w:val="24"/>
          <w:szCs w:val="24"/>
        </w:rPr>
        <w:t xml:space="preserve">along the environmental gradient.  </w:t>
      </w:r>
    </w:p>
    <w:p w14:paraId="381F86DE" w14:textId="09514A19"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ins w:id="288" w:author="Frank J. Rahel" w:date="2023-08-10T12:44:00Z">
        <w:r w:rsidR="005A691C">
          <w:rPr>
            <w:rFonts w:ascii="Times New Roman" w:eastAsia="Times New Roman" w:hAnsi="Times New Roman" w:cs="Times New Roman"/>
            <w:sz w:val="24"/>
            <w:szCs w:val="24"/>
          </w:rPr>
          <w:t>s</w:t>
        </w:r>
      </w:ins>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xml:space="preserve">, then we </w:t>
      </w:r>
      <w:r w:rsidR="00DB2DDE" w:rsidRPr="00C70282">
        <w:rPr>
          <w:rFonts w:ascii="Times New Roman" w:eastAsia="Times New Roman" w:hAnsi="Times New Roman" w:cs="Times New Roman"/>
          <w:sz w:val="24"/>
          <w:szCs w:val="24"/>
        </w:rPr>
        <w:lastRenderedPageBreak/>
        <w:t>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ins w:id="289" w:author="Frank J. Rahel" w:date="2023-08-10T12:44:00Z">
        <w:r w:rsidR="005A691C">
          <w:rPr>
            <w:rFonts w:ascii="Times New Roman" w:eastAsia="Times New Roman" w:hAnsi="Times New Roman" w:cs="Times New Roman"/>
            <w:sz w:val="24"/>
            <w:szCs w:val="24"/>
          </w:rPr>
          <w:t>diet composition</w:t>
        </w:r>
      </w:ins>
      <w:del w:id="290" w:author="Frank J. Rahel" w:date="2023-08-10T12:44:00Z">
        <w:r w:rsidR="00503E6E" w:rsidRPr="00C70282" w:rsidDel="005A691C">
          <w:rPr>
            <w:rFonts w:ascii="Times New Roman" w:eastAsia="Times New Roman" w:hAnsi="Times New Roman" w:cs="Times New Roman"/>
            <w:sz w:val="24"/>
            <w:szCs w:val="24"/>
          </w:rPr>
          <w:delText>consumption</w:delText>
        </w:r>
      </w:del>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changes in consumption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commentRangeStart w:id="291"/>
      <w:commentRangeStart w:id="292"/>
      <w:r w:rsidR="004F1A04" w:rsidRPr="00C70282">
        <w:rPr>
          <w:rFonts w:ascii="Times New Roman" w:eastAsia="Times New Roman" w:hAnsi="Times New Roman" w:cs="Times New Roman"/>
          <w:sz w:val="24"/>
          <w:szCs w:val="24"/>
        </w:rPr>
        <w:t>conditions</w:t>
      </w:r>
      <w:commentRangeEnd w:id="291"/>
      <w:r w:rsidR="00896916">
        <w:rPr>
          <w:rStyle w:val="CommentReference"/>
        </w:rPr>
        <w:commentReference w:id="291"/>
      </w:r>
      <w:commentRangeEnd w:id="292"/>
      <w:r w:rsidR="00AC190B">
        <w:rPr>
          <w:rStyle w:val="CommentReference"/>
        </w:rPr>
        <w:commentReference w:id="292"/>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77777777"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21 taxonomic groups and 6 feeding groups, 8 taxonomic groups and 5 feeding groups were found at greater than 75% of sites (Criterion 1; Figure 2). Chironomidae, Elmidae-larvae, Elmidae-adult, Heptaganeidae, and Hydropyschidae were the most common taxa and were found at all </w:t>
      </w:r>
      <w:commentRangeStart w:id="293"/>
      <w:r w:rsidRPr="006F70AA">
        <w:rPr>
          <w:rFonts w:ascii="Times New Roman" w:eastAsia="Times New Roman" w:hAnsi="Times New Roman" w:cs="Times New Roman"/>
          <w:sz w:val="24"/>
          <w:szCs w:val="24"/>
        </w:rPr>
        <w:t xml:space="preserve">sites </w:t>
      </w:r>
      <w:commentRangeEnd w:id="293"/>
      <w:r w:rsidR="00896916">
        <w:rPr>
          <w:rStyle w:val="CommentReference"/>
        </w:rPr>
        <w:commentReference w:id="293"/>
      </w:r>
      <w:r w:rsidRPr="006F70AA">
        <w:rPr>
          <w:rFonts w:ascii="Times New Roman" w:eastAsia="Times New Roman" w:hAnsi="Times New Roman" w:cs="Times New Roman"/>
          <w:sz w:val="24"/>
          <w:szCs w:val="24"/>
        </w:rPr>
        <w:t>(Figure 2). Perlidae was the least common taxon and was found at six sites. Collectors, Grazers, Filterers, Omnivores and Predators were the most common feeding groups and were found at all sites. Shredders were only found at 63% of sites. Thirteen baselines (8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0310FC32"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DF00A0" w:rsidRPr="006F70AA">
        <w:rPr>
          <w:rFonts w:ascii="Times New Roman" w:eastAsia="Times New Roman" w:hAnsi="Times New Roman" w:cs="Times New Roman"/>
          <w:sz w:val="24"/>
          <w:szCs w:val="24"/>
          <w:vertAlign w:val="subscript"/>
        </w:rPr>
        <w:t xml:space="preserve">7,103 </w:t>
      </w:r>
      <w:r w:rsidR="00DF00A0" w:rsidRPr="006F70AA">
        <w:rPr>
          <w:rFonts w:ascii="Times New Roman" w:eastAsia="Times New Roman" w:hAnsi="Times New Roman" w:cs="Times New Roman"/>
          <w:sz w:val="24"/>
          <w:szCs w:val="24"/>
        </w:rPr>
        <w:t xml:space="preserve">= 6.748,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Figure 2). Simuliidae had the smallest CV across sites and Elmidae-adult had the largest (Figure 2). Simuliidae were 1.57 CV units lower than Elmidae-adult, 1.59 CV units lower than Elmidae-larvae, 1.47 CV units lower than Chironimidae, 1.27 CV units lower than Dytiscidae, 1.20 CV units lower than Baetidae, and, although marginally significant, 1.01 CV units lower than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0.001 for Chironomidae;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0.007 for Dytiscidae,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0.013 for Baetidae,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0.070 for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Figure 2).  The CV for Simuliidae was not different from </w:t>
      </w:r>
      <w:r w:rsidR="00AF64DF" w:rsidRPr="006F70AA">
        <w:rPr>
          <w:rFonts w:ascii="Times New Roman" w:eastAsia="Times New Roman" w:hAnsi="Times New Roman" w:cs="Times New Roman"/>
          <w:sz w:val="24"/>
          <w:szCs w:val="24"/>
        </w:rPr>
        <w:t>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0.999).</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65EE23D8"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lastRenderedPageBreak/>
        <w:t>Mean c</w:t>
      </w:r>
      <w:r w:rsidR="00DF00A0" w:rsidRPr="006F70AA">
        <w:rPr>
          <w:rFonts w:ascii="Times New Roman" w:eastAsia="Times New Roman" w:hAnsi="Times New Roman" w:cs="Times New Roman"/>
          <w:sz w:val="24"/>
          <w:szCs w:val="24"/>
        </w:rPr>
        <w:t xml:space="preserve">oefficient of variation also varied by </w:t>
      </w:r>
      <w:commentRangeStart w:id="294"/>
      <w:ins w:id="295" w:author="Frank J. Rahel" w:date="2023-08-10T12:50:00Z">
        <w:r w:rsidR="00896916">
          <w:rPr>
            <w:rFonts w:ascii="Times New Roman" w:eastAsia="Times New Roman" w:hAnsi="Times New Roman" w:cs="Times New Roman"/>
            <w:sz w:val="24"/>
            <w:szCs w:val="24"/>
          </w:rPr>
          <w:t>feeding</w:t>
        </w:r>
      </w:ins>
      <w:commentRangeEnd w:id="294"/>
      <w:ins w:id="296" w:author="Frank J. Rahel" w:date="2023-08-10T12:52:00Z">
        <w:r w:rsidR="00896916">
          <w:rPr>
            <w:rStyle w:val="CommentReference"/>
          </w:rPr>
          <w:commentReference w:id="294"/>
        </w:r>
      </w:ins>
      <w:ins w:id="297" w:author="Frank J. Rahel" w:date="2023-08-10T12:50:00Z">
        <w:r w:rsidR="00896916">
          <w:rPr>
            <w:rFonts w:ascii="Times New Roman" w:eastAsia="Times New Roman" w:hAnsi="Times New Roman" w:cs="Times New Roman"/>
            <w:sz w:val="24"/>
            <w:szCs w:val="24"/>
          </w:rPr>
          <w:t xml:space="preserve"> group</w:t>
        </w:r>
      </w:ins>
      <w:del w:id="298" w:author="Frank J. Rahel" w:date="2023-08-10T12:51:00Z">
        <w:r w:rsidR="00DF00A0" w:rsidRPr="006F70AA" w:rsidDel="00896916">
          <w:rPr>
            <w:rFonts w:ascii="Times New Roman" w:eastAsia="Times New Roman" w:hAnsi="Times New Roman" w:cs="Times New Roman"/>
            <w:sz w:val="24"/>
            <w:szCs w:val="24"/>
          </w:rPr>
          <w:delText>FFG</w:delText>
        </w:r>
      </w:del>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4,71</w:t>
      </w:r>
      <w:r w:rsidR="00DF00A0" w:rsidRPr="006F70AA">
        <w:rPr>
          <w:rFonts w:ascii="Times New Roman" w:eastAsia="Times New Roman" w:hAnsi="Times New Roman" w:cs="Times New Roman"/>
          <w:sz w:val="24"/>
          <w:szCs w:val="24"/>
        </w:rPr>
        <w:t xml:space="preserve"> = 21.52,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Figure 2). Filterers had the smallest CV across sites and Collectors had the largest. The CV for Filterers was lower than all other </w:t>
      </w:r>
      <w:ins w:id="299" w:author="Frank J. Rahel" w:date="2023-08-10T12:51:00Z">
        <w:r w:rsidR="00896916">
          <w:rPr>
            <w:rFonts w:ascii="Times New Roman" w:eastAsia="Cardo" w:hAnsi="Times New Roman" w:cs="Times New Roman"/>
            <w:sz w:val="24"/>
            <w:szCs w:val="24"/>
          </w:rPr>
          <w:t>feeding groups</w:t>
        </w:r>
      </w:ins>
      <w:del w:id="300" w:author="Frank J. Rahel" w:date="2023-08-10T12:51:00Z">
        <w:r w:rsidR="00DF00A0" w:rsidRPr="006F70AA" w:rsidDel="00896916">
          <w:rPr>
            <w:rFonts w:ascii="Times New Roman" w:eastAsia="Cardo" w:hAnsi="Times New Roman" w:cs="Times New Roman"/>
            <w:sz w:val="24"/>
            <w:szCs w:val="24"/>
          </w:rPr>
          <w:delText>FFGs</w:delText>
        </w:r>
      </w:del>
      <w:r w:rsidR="00DF00A0" w:rsidRPr="006F70AA">
        <w:rPr>
          <w:rFonts w:ascii="Times New Roman" w:eastAsia="Cardo" w:hAnsi="Times New Roman" w:cs="Times New Roman"/>
          <w:sz w:val="24"/>
          <w:szCs w:val="24"/>
        </w:rPr>
        <w:t xml:space="preserve"> (ΔCV units ≥ 1.16; Tukey HSD tests; P &lt; 0.001; Figure 2).</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5C0B1417"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ins w:id="301" w:author="Frank J. Rahel" w:date="2023-08-11T09:28:00Z">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ins>
      <w:ins w:id="302" w:author="Frank J. Rahel" w:date="2023-08-11T09:31:00Z">
        <w:r w:rsidR="00130880">
          <w:rPr>
            <w:rFonts w:ascii="Times New Roman" w:eastAsia="Times New Roman" w:hAnsi="Times New Roman" w:cs="Times New Roman"/>
            <w:sz w:val="24"/>
            <w:szCs w:val="24"/>
          </w:rPr>
          <w:t xml:space="preserve"> </w:t>
        </w:r>
      </w:ins>
      <w:ins w:id="303" w:author="Frank J. Rahel" w:date="2023-08-11T09:32:00Z">
        <w:r w:rsidR="00130880">
          <w:rPr>
            <w:rFonts w:ascii="Times New Roman" w:eastAsia="Times New Roman" w:hAnsi="Times New Roman" w:cs="Times New Roman"/>
            <w:sz w:val="24"/>
            <w:szCs w:val="24"/>
          </w:rPr>
          <w:t>signatures</w:t>
        </w:r>
      </w:ins>
      <w:ins w:id="304" w:author="Frank J. Rahel" w:date="2023-08-11T09:28:00Z">
        <w:r w:rsidR="00130880">
          <w:rPr>
            <w:rFonts w:ascii="Times New Roman" w:eastAsia="Times New Roman" w:hAnsi="Times New Roman" w:cs="Times New Roman"/>
            <w:sz w:val="24"/>
            <w:szCs w:val="24"/>
          </w:rPr>
          <w:t xml:space="preserve"> for </w:t>
        </w:r>
      </w:ins>
      <w:ins w:id="305" w:author="Frank J. Rahel" w:date="2023-08-11T09:32:00Z">
        <w:r w:rsidR="00130880">
          <w:rPr>
            <w:rFonts w:ascii="Times New Roman" w:eastAsia="Times New Roman" w:hAnsi="Times New Roman" w:cs="Times New Roman"/>
            <w:sz w:val="24"/>
            <w:szCs w:val="24"/>
          </w:rPr>
          <w:t xml:space="preserve">the candidate baseline groups </w:t>
        </w:r>
      </w:ins>
      <w:del w:id="306" w:author="Frank J. Rahel" w:date="2023-08-11T09:28:00Z">
        <w:r w:rsidRPr="006F70AA" w:rsidDel="00130880">
          <w:rPr>
            <w:rFonts w:ascii="Times New Roman" w:eastAsia="Times New Roman" w:hAnsi="Times New Roman" w:cs="Times New Roman"/>
            <w:sz w:val="24"/>
            <w:szCs w:val="24"/>
          </w:rPr>
          <w:delText xml:space="preserve">correlated </w:delText>
        </w:r>
      </w:del>
      <w:del w:id="307" w:author="Frank J. Rahel" w:date="2023-08-11T09:32:00Z">
        <w:r w:rsidRPr="006F70AA" w:rsidDel="00130880">
          <w:rPr>
            <w:rFonts w:ascii="Times New Roman" w:eastAsia="Times New Roman" w:hAnsi="Times New Roman" w:cs="Times New Roman"/>
            <w:sz w:val="24"/>
            <w:szCs w:val="24"/>
          </w:rPr>
          <w:delText>basal resources, fishes, macroin</w:delText>
        </w:r>
      </w:del>
      <w:ins w:id="308" w:author="Frank J. Rahel" w:date="2023-08-11T09:32:00Z">
        <w:r w:rsidR="00130880">
          <w:rPr>
            <w:rFonts w:ascii="Times New Roman" w:eastAsia="Times New Roman" w:hAnsi="Times New Roman" w:cs="Times New Roman"/>
            <w:sz w:val="24"/>
            <w:szCs w:val="24"/>
          </w:rPr>
          <w:t xml:space="preserve">and fishes </w:t>
        </w:r>
      </w:ins>
      <w:del w:id="309" w:author="Frank J. Rahel" w:date="2023-08-11T09:32:00Z">
        <w:r w:rsidRPr="006F70AA" w:rsidDel="00130880">
          <w:rPr>
            <w:rFonts w:ascii="Times New Roman" w:eastAsia="Times New Roman" w:hAnsi="Times New Roman" w:cs="Times New Roman"/>
            <w:sz w:val="24"/>
            <w:szCs w:val="24"/>
          </w:rPr>
          <w:delText xml:space="preserve">vertebrate taxonomic, and </w:delText>
        </w:r>
      </w:del>
      <w:del w:id="310" w:author="Frank J. Rahel" w:date="2023-08-10T13:45:00Z">
        <w:r w:rsidRPr="006F70AA" w:rsidDel="00463923">
          <w:rPr>
            <w:rFonts w:ascii="Times New Roman" w:eastAsia="Times New Roman" w:hAnsi="Times New Roman" w:cs="Times New Roman"/>
            <w:sz w:val="24"/>
            <w:szCs w:val="24"/>
          </w:rPr>
          <w:delText>macroivertebrate</w:delText>
        </w:r>
      </w:del>
      <w:del w:id="311" w:author="Frank J. Rahel" w:date="2023-08-11T09:32:00Z">
        <w:r w:rsidRPr="006F70AA" w:rsidDel="00130880">
          <w:rPr>
            <w:rFonts w:ascii="Times New Roman" w:eastAsia="Times New Roman" w:hAnsi="Times New Roman" w:cs="Times New Roman"/>
            <w:sz w:val="24"/>
            <w:szCs w:val="24"/>
          </w:rPr>
          <w:delText xml:space="preserve"> feeding groups </w:delText>
        </w:r>
      </w:del>
      <w:ins w:id="312" w:author="Frank J. Rahel" w:date="2023-08-11T09:29:00Z">
        <w:r w:rsidR="00130880">
          <w:rPr>
            <w:rFonts w:ascii="Times New Roman" w:eastAsia="Times New Roman" w:hAnsi="Times New Roman" w:cs="Times New Roman"/>
            <w:sz w:val="24"/>
            <w:szCs w:val="24"/>
          </w:rPr>
          <w:t xml:space="preserve">changed along </w:t>
        </w:r>
      </w:ins>
      <w:del w:id="313" w:author="Frank J. Rahel" w:date="2023-08-11T09:30:00Z">
        <w:r w:rsidRPr="006F70AA" w:rsidDel="00130880">
          <w:rPr>
            <w:rFonts w:ascii="Times New Roman" w:eastAsia="Times New Roman" w:hAnsi="Times New Roman" w:cs="Times New Roman"/>
            <w:sz w:val="24"/>
            <w:szCs w:val="24"/>
          </w:rPr>
          <w:delText xml:space="preserve">with </w:delText>
        </w:r>
      </w:del>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ins w:id="314" w:author="Frank J. Rahel" w:date="2023-08-11T09:33:00Z">
        <w:r w:rsidR="00130880">
          <w:rPr>
            <w:rFonts w:ascii="Times New Roman" w:eastAsia="Times New Roman" w:hAnsi="Times New Roman" w:cs="Times New Roman"/>
            <w:sz w:val="24"/>
            <w:szCs w:val="24"/>
          </w:rPr>
          <w:t xml:space="preserve">seston, </w:t>
        </w:r>
      </w:ins>
      <w:del w:id="315" w:author="Frank J. Rahel" w:date="2023-08-11T09:34:00Z">
        <w:r w:rsidR="00DF00A0" w:rsidRPr="006F70AA" w:rsidDel="00130880">
          <w:rPr>
            <w:rFonts w:ascii="Times New Roman" w:eastAsia="Times New Roman" w:hAnsi="Times New Roman" w:cs="Times New Roman"/>
            <w:sz w:val="24"/>
            <w:szCs w:val="24"/>
          </w:rPr>
          <w:delText xml:space="preserve">FBOM, </w:delText>
        </w:r>
      </w:del>
      <w:r w:rsidR="00DF00A0" w:rsidRPr="006F70AA">
        <w:rPr>
          <w:rFonts w:ascii="Times New Roman" w:eastAsia="Times New Roman" w:hAnsi="Times New Roman" w:cs="Times New Roman"/>
          <w:sz w:val="24"/>
          <w:szCs w:val="24"/>
        </w:rPr>
        <w:t xml:space="preserve">filamentous algae, </w:t>
      </w:r>
      <w:ins w:id="316" w:author="Frank J. Rahel" w:date="2023-08-11T09:34:00Z">
        <w:r w:rsidR="00130880">
          <w:rPr>
            <w:rFonts w:ascii="Times New Roman" w:eastAsia="Times New Roman" w:hAnsi="Times New Roman" w:cs="Times New Roman"/>
            <w:sz w:val="24"/>
            <w:szCs w:val="24"/>
          </w:rPr>
          <w:t>and FBOM</w:t>
        </w:r>
      </w:ins>
      <w:del w:id="317" w:author="Frank J. Rahel" w:date="2023-08-11T09:34:00Z">
        <w:r w:rsidR="00DF00A0" w:rsidRPr="006F70AA" w:rsidDel="00130880">
          <w:rPr>
            <w:rFonts w:ascii="Times New Roman" w:eastAsia="Times New Roman" w:hAnsi="Times New Roman" w:cs="Times New Roman"/>
            <w:sz w:val="24"/>
            <w:szCs w:val="24"/>
          </w:rPr>
          <w:delText>seston</w:delText>
        </w:r>
      </w:del>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N signatures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Figure 3). All eight of 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N signatures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0.476;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Figure 3).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N signatures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(OLS regression,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w:t>
      </w:r>
      <w:commentRangeStart w:id="318"/>
      <w:commentRangeStart w:id="319"/>
      <w:commentRangeStart w:id="320"/>
      <w:r w:rsidR="00DF00A0" w:rsidRPr="006F70AA">
        <w:rPr>
          <w:rFonts w:ascii="Times New Roman" w:eastAsia="Gungsuh" w:hAnsi="Times New Roman" w:cs="Times New Roman"/>
          <w:sz w:val="24"/>
          <w:szCs w:val="24"/>
        </w:rPr>
        <w:t>0</w:t>
      </w:r>
      <w:commentRangeEnd w:id="318"/>
      <w:r w:rsidR="006A038C" w:rsidRPr="006F70AA">
        <w:rPr>
          <w:rStyle w:val="CommentReference"/>
        </w:rPr>
        <w:commentReference w:id="318"/>
      </w:r>
      <w:commentRangeEnd w:id="319"/>
      <w:r w:rsidR="003941E1" w:rsidRPr="006F70AA">
        <w:rPr>
          <w:rStyle w:val="CommentReference"/>
        </w:rPr>
        <w:commentReference w:id="319"/>
      </w:r>
      <w:commentRangeEnd w:id="320"/>
      <w:r w:rsidR="001B71EB" w:rsidRPr="006F70AA">
        <w:rPr>
          <w:rStyle w:val="CommentReference"/>
        </w:rPr>
        <w:commentReference w:id="320"/>
      </w:r>
      <w:r w:rsidR="00DF00A0" w:rsidRPr="006F70AA">
        <w:rPr>
          <w:rFonts w:ascii="Times New Roman" w:eastAsia="Gungsuh" w:hAnsi="Times New Roman" w:cs="Times New Roman"/>
          <w:sz w:val="24"/>
          <w:szCs w:val="24"/>
        </w:rPr>
        <w:t xml:space="preserve">.092;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Figure 3).</w:t>
      </w:r>
      <w:r w:rsidR="00E97512" w:rsidRPr="006F70AA">
        <w:rPr>
          <w:rFonts w:ascii="Times New Roman" w:eastAsia="Times New Roman" w:hAnsi="Times New Roman" w:cs="Times New Roman"/>
          <w:sz w:val="24"/>
          <w:szCs w:val="24"/>
        </w:rPr>
        <w:t xml:space="preserve">  </w:t>
      </w:r>
      <w:del w:id="321" w:author="Frank J. Rahel" w:date="2023-08-11T09:36:00Z">
        <w:r w:rsidRPr="006F70AA" w:rsidDel="00130880">
          <w:rPr>
            <w:rFonts w:ascii="Times New Roman" w:eastAsia="Times New Roman" w:hAnsi="Times New Roman" w:cs="Times New Roman"/>
            <w:sz w:val="24"/>
            <w:szCs w:val="24"/>
          </w:rPr>
          <w:delText xml:space="preserve">In general, basal resources, fishes, and </w:delText>
        </w:r>
      </w:del>
      <w:del w:id="322" w:author="Frank J. Rahel" w:date="2023-08-10T13:34:00Z">
        <w:r w:rsidRPr="006F70AA" w:rsidDel="00F0488A">
          <w:rPr>
            <w:rFonts w:ascii="Times New Roman" w:eastAsia="Times New Roman" w:hAnsi="Times New Roman" w:cs="Times New Roman"/>
            <w:sz w:val="24"/>
            <w:szCs w:val="24"/>
          </w:rPr>
          <w:delText>macroivertebrates</w:delText>
        </w:r>
      </w:del>
      <w:del w:id="323" w:author="Frank J. Rahel" w:date="2023-08-11T09:36:00Z">
        <w:r w:rsidRPr="006F70AA" w:rsidDel="00130880">
          <w:rPr>
            <w:rFonts w:ascii="Times New Roman" w:eastAsia="Times New Roman" w:hAnsi="Times New Roman" w:cs="Times New Roman"/>
            <w:sz w:val="24"/>
            <w:szCs w:val="24"/>
          </w:rPr>
          <w:delText xml:space="preserve"> were δ</w:delText>
        </w:r>
        <w:r w:rsidRPr="006F70AA" w:rsidDel="00130880">
          <w:rPr>
            <w:rFonts w:ascii="Times New Roman" w:eastAsia="Times New Roman" w:hAnsi="Times New Roman" w:cs="Times New Roman"/>
            <w:sz w:val="24"/>
            <w:szCs w:val="24"/>
            <w:vertAlign w:val="superscript"/>
          </w:rPr>
          <w:delText>15</w:delText>
        </w:r>
        <w:r w:rsidRPr="006F70AA" w:rsidDel="00130880">
          <w:rPr>
            <w:rFonts w:ascii="Times New Roman" w:eastAsia="Times New Roman" w:hAnsi="Times New Roman" w:cs="Times New Roman"/>
            <w:sz w:val="24"/>
            <w:szCs w:val="24"/>
          </w:rPr>
          <w:delText xml:space="preserve">N values were </w:delText>
        </w:r>
      </w:del>
      <w:del w:id="324" w:author="Frank J. Rahel" w:date="2023-08-10T12:53:00Z">
        <w:r w:rsidRPr="006F70AA" w:rsidDel="0021600C">
          <w:rPr>
            <w:rFonts w:ascii="Times New Roman" w:eastAsia="Times New Roman" w:hAnsi="Times New Roman" w:cs="Times New Roman"/>
            <w:sz w:val="24"/>
            <w:szCs w:val="24"/>
          </w:rPr>
          <w:delText>influeced</w:delText>
        </w:r>
      </w:del>
      <w:del w:id="325" w:author="Frank J. Rahel" w:date="2023-08-11T09:36:00Z">
        <w:r w:rsidRPr="006F70AA" w:rsidDel="00130880">
          <w:rPr>
            <w:rFonts w:ascii="Times New Roman" w:eastAsia="Times New Roman" w:hAnsi="Times New Roman" w:cs="Times New Roman"/>
            <w:sz w:val="24"/>
            <w:szCs w:val="24"/>
          </w:rPr>
          <w:delText xml:space="preserve"> by the environmental gradient.</w:delText>
        </w:r>
      </w:del>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34C5D7E4"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del w:id="326" w:author="Frank J. Rahel" w:date="2023-08-11T10:07:00Z">
        <w:r w:rsidRPr="006F70AA" w:rsidDel="00D74BF1">
          <w:rPr>
            <w:rFonts w:ascii="Times New Roman" w:eastAsia="Times New Roman" w:hAnsi="Times New Roman" w:cs="Times New Roman"/>
            <w:sz w:val="24"/>
            <w:szCs w:val="24"/>
          </w:rPr>
          <w:delText xml:space="preserve">one </w:delText>
        </w:r>
      </w:del>
      <w:ins w:id="327" w:author="Frank J. Rahel" w:date="2023-08-11T10:07:00Z">
        <w:r w:rsidR="00D74BF1">
          <w:rPr>
            <w:rFonts w:ascii="Times New Roman" w:eastAsia="Times New Roman" w:hAnsi="Times New Roman" w:cs="Times New Roman"/>
            <w:sz w:val="24"/>
            <w:szCs w:val="24"/>
          </w:rPr>
          <w:t xml:space="preserve">only Brown Trout </w:t>
        </w:r>
      </w:ins>
      <w:ins w:id="328" w:author="Frank J. Rahel" w:date="2023-08-11T10:14:00Z">
        <w:r w:rsidR="00EE30A9">
          <w:rPr>
            <w:rFonts w:ascii="Times New Roman" w:eastAsia="Times New Roman" w:hAnsi="Times New Roman" w:cs="Times New Roman"/>
            <w:sz w:val="24"/>
            <w:szCs w:val="24"/>
          </w:rPr>
          <w:t xml:space="preserve">showed a </w:t>
        </w:r>
      </w:ins>
      <w:ins w:id="329" w:author="Frank J. Rahel" w:date="2023-08-11T10:15:00Z">
        <w:r w:rsidR="00EE30A9">
          <w:rPr>
            <w:rFonts w:ascii="Times New Roman" w:eastAsia="Times New Roman" w:hAnsi="Times New Roman" w:cs="Times New Roman"/>
            <w:sz w:val="24"/>
            <w:szCs w:val="24"/>
          </w:rPr>
          <w:t xml:space="preserve">statistically significant </w:t>
        </w:r>
      </w:ins>
      <w:ins w:id="330" w:author="Frank J. Rahel" w:date="2023-08-11T10:14:00Z">
        <w:r w:rsidR="00EE30A9">
          <w:rPr>
            <w:rFonts w:ascii="Times New Roman" w:eastAsia="Times New Roman" w:hAnsi="Times New Roman" w:cs="Times New Roman"/>
            <w:sz w:val="24"/>
            <w:szCs w:val="24"/>
          </w:rPr>
          <w:t xml:space="preserve">diet shift </w:t>
        </w:r>
      </w:ins>
      <w:del w:id="331" w:author="Frank J. Rahel" w:date="2023-08-11T10:15:00Z">
        <w:r w:rsidRPr="006F70AA" w:rsidDel="00EE30A9">
          <w:rPr>
            <w:rFonts w:ascii="Times New Roman" w:eastAsia="Times New Roman" w:hAnsi="Times New Roman" w:cs="Times New Roman"/>
            <w:sz w:val="24"/>
            <w:szCs w:val="24"/>
          </w:rPr>
          <w:delText xml:space="preserve">changed </w:delText>
        </w:r>
        <w:r w:rsidR="005E2BBE" w:rsidRPr="006F70AA" w:rsidDel="00EE30A9">
          <w:rPr>
            <w:rFonts w:ascii="Times New Roman" w:eastAsia="Times New Roman" w:hAnsi="Times New Roman" w:cs="Times New Roman"/>
            <w:sz w:val="24"/>
            <w:szCs w:val="24"/>
          </w:rPr>
          <w:delText xml:space="preserve">consumption </w:delText>
        </w:r>
      </w:del>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ins w:id="332" w:author="Frank J. Rahel" w:date="2023-08-11T10:16:00Z">
        <w:r w:rsidR="00EE30A9">
          <w:rPr>
            <w:rFonts w:ascii="Times New Roman" w:eastAsia="Times New Roman" w:hAnsi="Times New Roman" w:cs="Times New Roman"/>
            <w:sz w:val="24"/>
            <w:szCs w:val="24"/>
          </w:rPr>
          <w:t>t</w:t>
        </w:r>
      </w:ins>
      <w:del w:id="333" w:author="Frank J. Rahel" w:date="2023-08-11T10:16:00Z">
        <w:r w:rsidR="005E2BBE" w:rsidRPr="006F70AA" w:rsidDel="00EE30A9">
          <w:rPr>
            <w:rFonts w:ascii="Times New Roman" w:eastAsia="Times New Roman" w:hAnsi="Times New Roman" w:cs="Times New Roman"/>
            <w:sz w:val="24"/>
            <w:szCs w:val="24"/>
          </w:rPr>
          <w:delText xml:space="preserve">t. </w:delText>
        </w:r>
        <w:r w:rsidR="00DF00A0" w:rsidRPr="006F70AA" w:rsidDel="00EE30A9">
          <w:rPr>
            <w:rFonts w:ascii="Times New Roman" w:eastAsia="Times New Roman" w:hAnsi="Times New Roman" w:cs="Times New Roman"/>
            <w:sz w:val="24"/>
            <w:szCs w:val="24"/>
          </w:rPr>
          <w:delText>Brown Trout mostly relied on aquatic invertebrates as a prey resource, but occasionally consumed vertebrates</w:delText>
        </w:r>
        <w:r w:rsidR="00AF64DF" w:rsidRPr="006F70AA" w:rsidDel="00EE30A9">
          <w:rPr>
            <w:rFonts w:ascii="Times New Roman" w:eastAsia="Times New Roman" w:hAnsi="Times New Roman" w:cs="Times New Roman"/>
            <w:sz w:val="24"/>
            <w:szCs w:val="24"/>
          </w:rPr>
          <w:delText xml:space="preserve"> </w:delText>
        </w:r>
        <w:r w:rsidR="00DF00A0" w:rsidRPr="006F70AA" w:rsidDel="00EE30A9">
          <w:rPr>
            <w:rFonts w:ascii="Times New Roman" w:eastAsia="Times New Roman" w:hAnsi="Times New Roman" w:cs="Times New Roman"/>
            <w:sz w:val="24"/>
            <w:szCs w:val="24"/>
          </w:rPr>
          <w:delText xml:space="preserve">(Figure 4). Brown </w:delText>
        </w:r>
        <w:r w:rsidR="00CD7388" w:rsidRPr="006F70AA" w:rsidDel="00EE30A9">
          <w:rPr>
            <w:rFonts w:ascii="Times New Roman" w:eastAsia="Times New Roman" w:hAnsi="Times New Roman" w:cs="Times New Roman"/>
            <w:sz w:val="24"/>
            <w:szCs w:val="24"/>
          </w:rPr>
          <w:delText>t</w:delText>
        </w:r>
        <w:r w:rsidR="00DF00A0" w:rsidRPr="006F70AA" w:rsidDel="00EE30A9">
          <w:rPr>
            <w:rFonts w:ascii="Times New Roman" w:eastAsia="Times New Roman" w:hAnsi="Times New Roman" w:cs="Times New Roman"/>
            <w:sz w:val="24"/>
            <w:szCs w:val="24"/>
          </w:rPr>
          <w:delText xml:space="preserve">rout </w:delText>
        </w:r>
        <w:r w:rsidR="00CD7388" w:rsidRPr="006F70AA" w:rsidDel="00EE30A9">
          <w:rPr>
            <w:rFonts w:ascii="Times New Roman" w:eastAsia="Times New Roman" w:hAnsi="Times New Roman" w:cs="Times New Roman"/>
            <w:sz w:val="24"/>
            <w:szCs w:val="24"/>
          </w:rPr>
          <w:delText>showed the biggest shift in diets along the longitudinal gradient</w:delText>
        </w:r>
      </w:del>
      <w:r w:rsidR="00CD7388" w:rsidRPr="006F70AA">
        <w:rPr>
          <w:rFonts w:ascii="Times New Roman" w:eastAsia="Times New Roman" w:hAnsi="Times New Roman" w:cs="Times New Roman"/>
          <w:sz w:val="24"/>
          <w:szCs w:val="24"/>
        </w:rPr>
        <w:t xml:space="preserve">, </w:t>
      </w:r>
      <w:r w:rsidR="001D2EFE" w:rsidRPr="006F70AA">
        <w:rPr>
          <w:rFonts w:ascii="Times New Roman" w:eastAsia="Times New Roman" w:hAnsi="Times New Roman" w:cs="Times New Roman"/>
          <w:sz w:val="24"/>
          <w:szCs w:val="24"/>
        </w:rPr>
        <w:t xml:space="preserve">decreasing their consumption of benthic invertebrates and </w:t>
      </w:r>
      <w:r w:rsidR="00DF00A0" w:rsidRPr="006F70AA">
        <w:rPr>
          <w:rFonts w:ascii="Times New Roman" w:eastAsia="Times New Roman" w:hAnsi="Times New Roman" w:cs="Times New Roman"/>
          <w:sz w:val="24"/>
          <w:szCs w:val="24"/>
        </w:rPr>
        <w:t>increas</w:t>
      </w:r>
      <w:r w:rsidR="001D2EFE" w:rsidRPr="006F70AA">
        <w:rPr>
          <w:rFonts w:ascii="Times New Roman" w:eastAsia="Times New Roman" w:hAnsi="Times New Roman" w:cs="Times New Roman"/>
          <w:sz w:val="24"/>
          <w:szCs w:val="24"/>
        </w:rPr>
        <w:t>ing</w:t>
      </w:r>
      <w:r w:rsidR="00DF00A0" w:rsidRPr="006F70AA">
        <w:rPr>
          <w:rFonts w:ascii="Times New Roman" w:eastAsia="Times New Roman" w:hAnsi="Times New Roman" w:cs="Times New Roman"/>
          <w:sz w:val="24"/>
          <w:szCs w:val="24"/>
        </w:rPr>
        <w:t xml:space="preserve"> their </w:t>
      </w:r>
      <w:r w:rsidR="001D2EFE" w:rsidRPr="006F70AA">
        <w:rPr>
          <w:rFonts w:ascii="Times New Roman" w:eastAsia="Times New Roman" w:hAnsi="Times New Roman" w:cs="Times New Roman"/>
          <w:sz w:val="24"/>
          <w:szCs w:val="24"/>
        </w:rPr>
        <w:t xml:space="preserve">consumption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(Figure 4).</w:t>
      </w:r>
      <w:r w:rsidR="00F54F1E" w:rsidRPr="006F70AA">
        <w:rPr>
          <w:rFonts w:ascii="Times New Roman" w:eastAsia="Times New Roman" w:hAnsi="Times New Roman" w:cs="Times New Roman"/>
          <w:sz w:val="24"/>
          <w:szCs w:val="24"/>
        </w:rPr>
        <w:t xml:space="preserve"> Creek chub appeared to shift in diet along the </w:t>
      </w:r>
      <w:proofErr w:type="gramStart"/>
      <w:r w:rsidR="00F54F1E" w:rsidRPr="006F70AA">
        <w:rPr>
          <w:rFonts w:ascii="Times New Roman" w:eastAsia="Times New Roman" w:hAnsi="Times New Roman" w:cs="Times New Roman"/>
          <w:sz w:val="24"/>
          <w:szCs w:val="24"/>
        </w:rPr>
        <w:t>gradient</w:t>
      </w:r>
      <w:proofErr w:type="gramEnd"/>
      <w:r w:rsidR="00F54F1E" w:rsidRPr="006F70AA">
        <w:rPr>
          <w:rFonts w:ascii="Times New Roman" w:eastAsia="Times New Roman" w:hAnsi="Times New Roman" w:cs="Times New Roman"/>
          <w:sz w:val="24"/>
          <w:szCs w:val="24"/>
        </w:rPr>
        <w:t xml:space="preserve"> but the change was insignificant (P &gt; 0.05).</w:t>
      </w:r>
      <w:r w:rsidR="00DF00A0" w:rsidRPr="006F70AA">
        <w:rPr>
          <w:rFonts w:ascii="Times New Roman" w:eastAsia="Times New Roman" w:hAnsi="Times New Roman" w:cs="Times New Roman"/>
          <w:sz w:val="24"/>
          <w:szCs w:val="24"/>
        </w:rPr>
        <w:t xml:space="preserve"> Longnose Dace </w:t>
      </w:r>
      <w:del w:id="334" w:author="Frank J. Rahel" w:date="2023-08-11T10:17:00Z">
        <w:r w:rsidR="00DF00A0" w:rsidRPr="006F70AA" w:rsidDel="00EE30A9">
          <w:rPr>
            <w:rFonts w:ascii="Times New Roman" w:eastAsia="Times New Roman" w:hAnsi="Times New Roman" w:cs="Times New Roman"/>
            <w:sz w:val="24"/>
            <w:szCs w:val="24"/>
          </w:rPr>
          <w:delText xml:space="preserve">mostly </w:delText>
        </w:r>
      </w:del>
      <w:r w:rsidR="00DF00A0" w:rsidRPr="006F70AA">
        <w:rPr>
          <w:rFonts w:ascii="Times New Roman" w:eastAsia="Times New Roman" w:hAnsi="Times New Roman" w:cs="Times New Roman"/>
          <w:sz w:val="24"/>
          <w:szCs w:val="24"/>
        </w:rPr>
        <w:t xml:space="preserve">relied on benthic invertebrates and rarely consumed </w:t>
      </w:r>
      <w:commentRangeStart w:id="335"/>
      <w:r w:rsidR="00DF00A0" w:rsidRPr="006F70AA">
        <w:rPr>
          <w:rFonts w:ascii="Times New Roman" w:eastAsia="Times New Roman" w:hAnsi="Times New Roman" w:cs="Times New Roman"/>
          <w:sz w:val="24"/>
          <w:szCs w:val="24"/>
        </w:rPr>
        <w:t>other</w:t>
      </w:r>
      <w:commentRangeEnd w:id="335"/>
      <w:r w:rsidR="00EE30A9">
        <w:rPr>
          <w:rStyle w:val="CommentReference"/>
        </w:rPr>
        <w:commentReference w:id="335"/>
      </w:r>
      <w:r w:rsidR="00DF00A0" w:rsidRPr="006F70AA">
        <w:rPr>
          <w:rFonts w:ascii="Times New Roman" w:eastAsia="Times New Roman" w:hAnsi="Times New Roman" w:cs="Times New Roman"/>
          <w:sz w:val="24"/>
          <w:szCs w:val="24"/>
        </w:rPr>
        <w:t xml:space="preserve"> </w:t>
      </w:r>
      <w:ins w:id="336" w:author="Frank J. Rahel" w:date="2023-08-11T10:17:00Z">
        <w:r w:rsidR="00EE30A9">
          <w:rPr>
            <w:rFonts w:ascii="Times New Roman" w:eastAsia="Times New Roman" w:hAnsi="Times New Roman" w:cs="Times New Roman"/>
            <w:sz w:val="24"/>
            <w:szCs w:val="24"/>
          </w:rPr>
          <w:t>food</w:t>
        </w:r>
      </w:ins>
      <w:del w:id="337" w:author="Frank J. Rahel" w:date="2023-08-11T10:17:00Z">
        <w:r w:rsidR="00DF00A0" w:rsidRPr="006F70AA" w:rsidDel="00EE30A9">
          <w:rPr>
            <w:rFonts w:ascii="Times New Roman" w:eastAsia="Times New Roman" w:hAnsi="Times New Roman" w:cs="Times New Roman"/>
            <w:sz w:val="24"/>
            <w:szCs w:val="24"/>
          </w:rPr>
          <w:delText>diet</w:delText>
        </w:r>
      </w:del>
      <w:r w:rsidR="00DF00A0" w:rsidRPr="006F70AA">
        <w:rPr>
          <w:rFonts w:ascii="Times New Roman" w:eastAsia="Times New Roman" w:hAnsi="Times New Roman" w:cs="Times New Roman"/>
          <w:sz w:val="24"/>
          <w:szCs w:val="24"/>
        </w:rPr>
        <w:t xml:space="preserve"> groups (Figure 4). White Sucker and Longnose Sucker mostly relied on benthic invertebrates, algae, and debris across the gradient (Figure 4).</w:t>
      </w:r>
      <w:r w:rsidR="00D372A0" w:rsidRPr="006F70AA">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 xml:space="preserve">Based on these results, after correction of TP by each taxonomic group, brown trout should still have an increasing slope, while the other species should have </w:t>
      </w:r>
      <w:proofErr w:type="gramStart"/>
      <w:r w:rsidR="002A4D4B" w:rsidRPr="006F70AA">
        <w:rPr>
          <w:rFonts w:ascii="Times New Roman" w:eastAsia="Times New Roman" w:hAnsi="Times New Roman" w:cs="Times New Roman"/>
          <w:sz w:val="24"/>
          <w:szCs w:val="24"/>
        </w:rPr>
        <w:t>exhibit</w:t>
      </w:r>
      <w:proofErr w:type="gramEnd"/>
      <w:r w:rsidR="002A4D4B" w:rsidRPr="006F70AA">
        <w:rPr>
          <w:rFonts w:ascii="Times New Roman" w:eastAsia="Times New Roman" w:hAnsi="Times New Roman" w:cs="Times New Roman"/>
          <w:sz w:val="24"/>
          <w:szCs w:val="24"/>
        </w:rPr>
        <w:t xml:space="preserve"> no change.</w:t>
      </w:r>
    </w:p>
    <w:p w14:paraId="2B45CF9F" w14:textId="4ABF1C45"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lastRenderedPageBreak/>
        <w:t xml:space="preserve">Uncorrected TP estimates for all five fish species were positively correlated with the longitudinal </w:t>
      </w:r>
      <w:commentRangeStart w:id="338"/>
      <w:commentRangeStart w:id="339"/>
      <w:r w:rsidRPr="006F70AA">
        <w:rPr>
          <w:rFonts w:ascii="Times New Roman" w:eastAsia="Times New Roman" w:hAnsi="Times New Roman" w:cs="Times New Roman"/>
          <w:sz w:val="24"/>
          <w:szCs w:val="24"/>
        </w:rPr>
        <w:t>gradient</w:t>
      </w:r>
      <w:commentRangeEnd w:id="338"/>
      <w:r w:rsidR="00BA5C4E" w:rsidRPr="006F70AA">
        <w:rPr>
          <w:rStyle w:val="CommentReference"/>
        </w:rPr>
        <w:commentReference w:id="338"/>
      </w:r>
      <w:commentRangeEnd w:id="339"/>
      <w:r w:rsidR="000D59DB" w:rsidRPr="006F70AA">
        <w:rPr>
          <w:rStyle w:val="CommentReference"/>
        </w:rPr>
        <w:commentReference w:id="339"/>
      </w:r>
      <w:r w:rsidRPr="006F70AA">
        <w:rPr>
          <w:rFonts w:ascii="Times New Roman" w:eastAsia="Times New Roman" w:hAnsi="Times New Roman" w:cs="Times New Roman"/>
          <w:sz w:val="24"/>
          <w:szCs w:val="24"/>
        </w:rPr>
        <w:t xml:space="preserve"> (Figure 5</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57EB32DE"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Brown 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(Figure 5A,B) or functional feeding groups (Figure 6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544BDA">
        <w:rPr>
          <w:rFonts w:ascii="Times New Roman" w:eastAsia="Times New Roman" w:hAnsi="Times New Roman" w:cs="Times New Roman"/>
          <w:sz w:val="24"/>
          <w:szCs w:val="24"/>
        </w:rPr>
        <w:t>became statistically insignificant</w:t>
      </w:r>
      <w:r w:rsidR="00DF00A0" w:rsidRPr="0056545F">
        <w:rPr>
          <w:rFonts w:ascii="Times New Roman" w:eastAsia="Times New Roman" w:hAnsi="Times New Roman" w:cs="Times New Roman"/>
          <w:sz w:val="24"/>
          <w:szCs w:val="24"/>
        </w:rPr>
        <w:t xml:space="preserve"> </w:t>
      </w:r>
      <w:r w:rsidR="00544BDA">
        <w:rPr>
          <w:rFonts w:ascii="Times New Roman" w:eastAsia="Times New Roman" w:hAnsi="Times New Roman" w:cs="Times New Roman"/>
          <w:sz w:val="24"/>
          <w:szCs w:val="24"/>
        </w:rPr>
        <w:t xml:space="preserve">or was </w:t>
      </w:r>
      <w:r w:rsidR="00DF00A0" w:rsidRPr="0056545F">
        <w:rPr>
          <w:rFonts w:ascii="Times New Roman" w:eastAsia="Times New Roman" w:hAnsi="Times New Roman" w:cs="Times New Roman"/>
          <w:sz w:val="24"/>
          <w:szCs w:val="24"/>
        </w:rPr>
        <w:t xml:space="preserve">even reversed when correcting by the taxonomic groups Heptaganeidae and Chironomidae, respectively (Figure 5A,B). </w:t>
      </w:r>
      <w:del w:id="340" w:author="Frank J. Rahel" w:date="2023-08-11T12:20:00Z">
        <w:r w:rsidR="00305162" w:rsidDel="00855BF2">
          <w:rPr>
            <w:rFonts w:ascii="Times New Roman" w:eastAsia="Times New Roman" w:hAnsi="Times New Roman" w:cs="Times New Roman"/>
            <w:sz w:val="24"/>
            <w:szCs w:val="24"/>
          </w:rPr>
          <w:delText xml:space="preserve">All taxonomic groups except </w:delText>
        </w:r>
        <w:r w:rsidR="008662C1" w:rsidDel="00855BF2">
          <w:rPr>
            <w:rFonts w:ascii="Times New Roman" w:eastAsia="Times New Roman" w:hAnsi="Times New Roman" w:cs="Times New Roman"/>
            <w:sz w:val="24"/>
            <w:szCs w:val="24"/>
          </w:rPr>
          <w:delText xml:space="preserve">Heptaganeidae and Chironomidae were considered </w:delText>
        </w:r>
        <w:r w:rsidR="00305162" w:rsidDel="00855BF2">
          <w:rPr>
            <w:rFonts w:ascii="Times New Roman" w:eastAsia="Times New Roman" w:hAnsi="Times New Roman" w:cs="Times New Roman"/>
            <w:sz w:val="24"/>
            <w:szCs w:val="24"/>
          </w:rPr>
          <w:delText xml:space="preserve">to have reliably removed environmental </w:delText>
        </w:r>
        <w:r w:rsidR="00305162" w:rsidRPr="0056545F" w:rsidDel="00855BF2">
          <w:rPr>
            <w:rFonts w:ascii="Times New Roman" w:eastAsia="Times New Roman" w:hAnsi="Times New Roman" w:cs="Times New Roman"/>
            <w:sz w:val="24"/>
            <w:szCs w:val="24"/>
          </w:rPr>
          <w:delText>δ</w:delText>
        </w:r>
        <w:r w:rsidR="00305162" w:rsidRPr="0056545F" w:rsidDel="00855BF2">
          <w:rPr>
            <w:rFonts w:ascii="Times New Roman" w:eastAsia="Times New Roman" w:hAnsi="Times New Roman" w:cs="Times New Roman"/>
            <w:sz w:val="24"/>
            <w:szCs w:val="24"/>
            <w:vertAlign w:val="superscript"/>
          </w:rPr>
          <w:delText>15</w:delText>
        </w:r>
        <w:r w:rsidR="00305162" w:rsidRPr="0056545F" w:rsidDel="00855BF2">
          <w:rPr>
            <w:rFonts w:ascii="Times New Roman" w:eastAsia="Times New Roman" w:hAnsi="Times New Roman" w:cs="Times New Roman"/>
            <w:sz w:val="24"/>
            <w:szCs w:val="24"/>
          </w:rPr>
          <w:delText>N</w:delText>
        </w:r>
        <w:r w:rsidR="00305162" w:rsidDel="00855BF2">
          <w:rPr>
            <w:rFonts w:ascii="Times New Roman" w:eastAsia="Times New Roman" w:hAnsi="Times New Roman" w:cs="Times New Roman"/>
            <w:sz w:val="24"/>
            <w:szCs w:val="24"/>
          </w:rPr>
          <w:delText xml:space="preserve"> variation</w:delText>
        </w:r>
        <w:r w:rsidR="004955C6" w:rsidDel="00855BF2">
          <w:rPr>
            <w:rFonts w:ascii="Times New Roman" w:eastAsia="Times New Roman" w:hAnsi="Times New Roman" w:cs="Times New Roman"/>
            <w:sz w:val="24"/>
            <w:szCs w:val="24"/>
          </w:rPr>
          <w:delText xml:space="preserve"> for Brown Trout</w:delText>
        </w:r>
        <w:r w:rsidR="00DF7E39" w:rsidDel="00855BF2">
          <w:rPr>
            <w:rFonts w:ascii="Times New Roman" w:eastAsia="Times New Roman" w:hAnsi="Times New Roman" w:cs="Times New Roman"/>
            <w:sz w:val="24"/>
            <w:szCs w:val="24"/>
          </w:rPr>
          <w:delText>.</w:delText>
        </w:r>
      </w:del>
    </w:p>
    <w:p w14:paraId="2A788433" w14:textId="58402131"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Creek Chub,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(Figure 5</w:t>
      </w:r>
      <w:r>
        <w:rPr>
          <w:rFonts w:ascii="Times New Roman" w:eastAsia="Times New Roman" w:hAnsi="Times New Roman" w:cs="Times New Roman"/>
          <w:sz w:val="24"/>
          <w:szCs w:val="24"/>
        </w:rPr>
        <w:t xml:space="preserve"> C,D</w:t>
      </w:r>
      <w:r w:rsidRPr="00B526AB">
        <w:rPr>
          <w:rFonts w:ascii="Times New Roman" w:eastAsia="Times New Roman" w:hAnsi="Times New Roman" w:cs="Times New Roman"/>
          <w:sz w:val="24"/>
          <w:szCs w:val="24"/>
        </w:rPr>
        <w:t xml:space="preserve">) or functional feeding groups (Figure 6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 xml:space="preserve">However, the positive correlation between TP and PC1 remained when correcting by the taxonomic groups Baetidae, Heptaganeidae and Chironomidae, but was reversed when correcting by the taxonomic group Dytiscidae (Figure 5C,D).   Also, the positive correlation between TP and PC1 remained when correcting by the feeding group Grazers, but was reversed when correcting by the feeding group Predators (Figure </w:t>
      </w:r>
      <w:r>
        <w:rPr>
          <w:rFonts w:ascii="Times New Roman" w:eastAsia="Times New Roman" w:hAnsi="Times New Roman" w:cs="Times New Roman"/>
          <w:sz w:val="24"/>
          <w:szCs w:val="24"/>
        </w:rPr>
        <w:t xml:space="preserve">6 </w:t>
      </w:r>
      <w:r w:rsidR="00DF00A0" w:rsidRPr="0056545F">
        <w:rPr>
          <w:rFonts w:ascii="Times New Roman" w:eastAsia="Times New Roman" w:hAnsi="Times New Roman" w:cs="Times New Roman"/>
          <w:sz w:val="24"/>
          <w:szCs w:val="24"/>
        </w:rPr>
        <w:t xml:space="preserve">C,D). When correcting by basal resources, positive correlations between TP and PC1 remained when correcting by the basal resource compartments biofilm, filamentous, FBOM and </w:t>
      </w:r>
      <w:commentRangeStart w:id="341"/>
      <w:r w:rsidR="00DF00A0" w:rsidRPr="0056545F">
        <w:rPr>
          <w:rFonts w:ascii="Times New Roman" w:eastAsia="Times New Roman" w:hAnsi="Times New Roman" w:cs="Times New Roman"/>
          <w:sz w:val="24"/>
          <w:szCs w:val="24"/>
        </w:rPr>
        <w:t>bulk</w:t>
      </w:r>
      <w:commentRangeEnd w:id="341"/>
      <w:r w:rsidR="00F346E2">
        <w:rPr>
          <w:rStyle w:val="CommentReference"/>
        </w:rPr>
        <w:commentReference w:id="341"/>
      </w:r>
      <w:r w:rsidR="00DF00A0" w:rsidRPr="0056545F">
        <w:rPr>
          <w:rFonts w:ascii="Times New Roman" w:eastAsia="Times New Roman" w:hAnsi="Times New Roman" w:cs="Times New Roman"/>
          <w:sz w:val="24"/>
          <w:szCs w:val="24"/>
        </w:rPr>
        <w:t xml:space="preserve"> basal resources (Figure 5C,D; Figure 6</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01CF999"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DF00A0" w:rsidRPr="0056545F">
        <w:rPr>
          <w:rFonts w:ascii="Times New Roman" w:eastAsia="Times New Roman" w:hAnsi="Times New Roman" w:cs="Times New Roman"/>
          <w:sz w:val="24"/>
          <w:szCs w:val="24"/>
        </w:rPr>
        <w:t>Longnose Dace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(Figure 5 E,F, Figure 6 E,F).  The correlation between TP and PC1 was reversed when correcting by the taxonomic Chironomidae.  When correcting by basal resources, the correlation between TP and PC1 remained after correcting by the basal resource compartments filamentous and FBOM (Figure 5 E,F, Figure 6 E,F).</w:t>
      </w:r>
    </w:p>
    <w:p w14:paraId="48D8E2E4" w14:textId="10787374"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DF00A0" w:rsidRPr="0056545F">
        <w:rPr>
          <w:rFonts w:ascii="Times New Roman" w:eastAsia="Times New Roman" w:hAnsi="Times New Roman" w:cs="Times New Roman"/>
          <w:sz w:val="24"/>
          <w:szCs w:val="24"/>
        </w:rPr>
        <w:t>Longnose Sucker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 xml:space="preserve">feeding groups (Figure 5 G,H, Figure 6 G,H).  However, the positive correlation between TP and PC1 remained when correcting by the taxonomic group Dytiscidae (Figure 5G,H).  When correcting by basal </w:t>
      </w:r>
      <w:r w:rsidR="00DF00A0" w:rsidRPr="0056545F">
        <w:rPr>
          <w:rFonts w:ascii="Times New Roman" w:eastAsia="Times New Roman" w:hAnsi="Times New Roman" w:cs="Times New Roman"/>
          <w:sz w:val="24"/>
          <w:szCs w:val="24"/>
        </w:rPr>
        <w:lastRenderedPageBreak/>
        <w:t>resources, the correlation between TP and PC1 remained for all basal resource compartments and for bulk basal resources (Figure 5 G,H, Figure 6 G,H).</w:t>
      </w:r>
    </w:p>
    <w:p w14:paraId="65F34C69" w14:textId="70D7498A" w:rsidR="00A23148" w:rsidRPr="0056545F" w:rsidRDefault="003831F0" w:rsidP="005E772F">
      <w:pPr>
        <w:spacing w:before="240" w:after="240" w:line="360" w:lineRule="auto"/>
        <w:rPr>
          <w:rFonts w:ascii="Times New Roman" w:hAnsi="Times New Roman" w:cs="Times New Roman"/>
        </w:rPr>
      </w:pPr>
      <w:r>
        <w:rPr>
          <w:rFonts w:ascii="Times New Roman" w:eastAsia="Times New Roman" w:hAnsi="Times New Roman" w:cs="Times New Roman"/>
          <w:sz w:val="24"/>
          <w:szCs w:val="24"/>
        </w:rPr>
        <w:t xml:space="preserve">For </w:t>
      </w:r>
      <w:r w:rsidR="003C16AC">
        <w:rPr>
          <w:rFonts w:ascii="Times New Roman" w:eastAsia="Times New Roman" w:hAnsi="Times New Roman" w:cs="Times New Roman"/>
          <w:sz w:val="24"/>
          <w:szCs w:val="24"/>
        </w:rPr>
        <w:t xml:space="preserve">White Sucker,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(Figure 5 I,J; Figure 6 I,J).  However, the positive correlation between TP and PC1 was reversed when correcting by the taxonomic groups Elmidae-larvae and Dytiscidae (Figure</w:t>
      </w:r>
      <w:del w:id="342" w:author="Frank J. Rahel" w:date="2023-08-11T11:02:00Z">
        <w:r w:rsidR="00DF00A0" w:rsidRPr="0056545F" w:rsidDel="00F346E2">
          <w:rPr>
            <w:rFonts w:ascii="Times New Roman" w:eastAsia="Times New Roman" w:hAnsi="Times New Roman" w:cs="Times New Roman"/>
            <w:sz w:val="24"/>
            <w:szCs w:val="24"/>
          </w:rPr>
          <w:delText>s</w:delText>
        </w:r>
      </w:del>
      <w:r w:rsidR="00DF00A0" w:rsidRPr="0056545F">
        <w:rPr>
          <w:rFonts w:ascii="Times New Roman" w:eastAsia="Times New Roman" w:hAnsi="Times New Roman" w:cs="Times New Roman"/>
          <w:sz w:val="24"/>
          <w:szCs w:val="24"/>
        </w:rPr>
        <w:t xml:space="preserve"> </w:t>
      </w:r>
      <w:ins w:id="343" w:author="Frank J. Rahel" w:date="2023-08-11T11:02:00Z">
        <w:r w:rsidR="00F346E2">
          <w:rPr>
            <w:rFonts w:ascii="Times New Roman" w:eastAsia="Times New Roman" w:hAnsi="Times New Roman" w:cs="Times New Roman"/>
            <w:sz w:val="24"/>
            <w:szCs w:val="24"/>
          </w:rPr>
          <w:t xml:space="preserve">5 </w:t>
        </w:r>
      </w:ins>
      <w:r w:rsidR="00DF00A0" w:rsidRPr="0056545F">
        <w:rPr>
          <w:rFonts w:ascii="Times New Roman" w:eastAsia="Times New Roman" w:hAnsi="Times New Roman" w:cs="Times New Roman"/>
          <w:sz w:val="24"/>
          <w:szCs w:val="24"/>
        </w:rPr>
        <w:t>I,J).  Also, the positive correlation between TP and PC1 was reversed when correcting by the feeding groups Omnivores, Collectors and Predators (Figure 6</w:t>
      </w:r>
      <w:r w:rsidR="00252F79">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I,J).  When correcting by basal resources, the correlations between TP and PC1 remained for the basal resource compartments filamentous, FBOM, and bulk basal resources (Figure 5 I,J; Figure 6 I,</w:t>
      </w:r>
      <w:commentRangeStart w:id="344"/>
      <w:commentRangeStart w:id="345"/>
      <w:r w:rsidR="00DF00A0" w:rsidRPr="0056545F">
        <w:rPr>
          <w:rFonts w:ascii="Times New Roman" w:eastAsia="Times New Roman" w:hAnsi="Times New Roman" w:cs="Times New Roman"/>
          <w:sz w:val="24"/>
          <w:szCs w:val="24"/>
        </w:rPr>
        <w:t>J</w:t>
      </w:r>
      <w:commentRangeEnd w:id="344"/>
      <w:r w:rsidR="007D6DE5">
        <w:rPr>
          <w:rStyle w:val="CommentReference"/>
        </w:rPr>
        <w:commentReference w:id="344"/>
      </w:r>
      <w:commentRangeEnd w:id="345"/>
      <w:r w:rsidR="00AC190B">
        <w:rPr>
          <w:rStyle w:val="CommentReference"/>
        </w:rPr>
        <w:commentReference w:id="345"/>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77777777" w:rsidR="00A471CA" w:rsidRDefault="00DF00A0" w:rsidP="00FB1D3E">
      <w:pPr>
        <w:spacing w:before="240" w:after="240" w:line="360" w:lineRule="auto"/>
        <w:rPr>
          <w:ins w:id="346" w:author="Bryan Maitland" w:date="2023-08-16T14:46:00Z"/>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ins w:id="347" w:author="Frank J. Rahel" w:date="2023-08-13T11:11:00Z">
        <w:r w:rsidR="00AD50BB">
          <w:rPr>
            <w:rFonts w:ascii="Times New Roman" w:eastAsia="Times New Roman" w:hAnsi="Times New Roman" w:cs="Times New Roman"/>
            <w:sz w:val="24"/>
            <w:szCs w:val="24"/>
          </w:rPr>
          <w:t>We</w:t>
        </w:r>
      </w:ins>
      <w:del w:id="348" w:author="Frank J. Rahel" w:date="2023-08-13T11:11:00Z">
        <w:r w:rsidRPr="00F84705" w:rsidDel="00AD50BB">
          <w:rPr>
            <w:rFonts w:ascii="Times New Roman" w:eastAsia="Times New Roman" w:hAnsi="Times New Roman" w:cs="Times New Roman"/>
            <w:sz w:val="24"/>
            <w:szCs w:val="24"/>
          </w:rPr>
          <w:delText>Here, we</w:delText>
        </w:r>
      </w:del>
      <w:r w:rsidRPr="00F84705">
        <w:rPr>
          <w:rFonts w:ascii="Times New Roman" w:eastAsia="Times New Roman" w:hAnsi="Times New Roman" w:cs="Times New Roman"/>
          <w:sz w:val="24"/>
          <w:szCs w:val="24"/>
        </w:rPr>
        <w:t xml:space="preserve"> evaluated the effectiveness of a standardized method for identifying optimal isotopic baselines </w:t>
      </w:r>
      <w:ins w:id="349" w:author="Frank J. Rahel" w:date="2023-08-13T11:11:00Z">
        <w:r w:rsidR="00AD50BB">
          <w:rPr>
            <w:rFonts w:ascii="Times New Roman" w:eastAsia="Times New Roman" w:hAnsi="Times New Roman" w:cs="Times New Roman"/>
            <w:sz w:val="24"/>
            <w:szCs w:val="24"/>
          </w:rPr>
          <w:t xml:space="preserve">previously </w:t>
        </w:r>
      </w:ins>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ins w:id="350" w:author="Frank J. Rahel" w:date="2023-08-11T12:22:00Z">
        <w:r w:rsidR="00855BF2">
          <w:rPr>
            <w:rFonts w:ascii="Times New Roman" w:eastAsia="Times New Roman" w:hAnsi="Times New Roman" w:cs="Times New Roman"/>
            <w:sz w:val="24"/>
            <w:szCs w:val="24"/>
          </w:rPr>
          <w:t xml:space="preserve">appear useful for </w:t>
        </w:r>
      </w:ins>
      <w:del w:id="351" w:author="Frank J. Rahel" w:date="2023-08-11T12:22:00Z">
        <w:r w:rsidR="00BE241E" w:rsidRPr="00F84705" w:rsidDel="00855BF2">
          <w:rPr>
            <w:rFonts w:ascii="Times New Roman" w:eastAsia="Times New Roman" w:hAnsi="Times New Roman" w:cs="Times New Roman"/>
            <w:sz w:val="24"/>
            <w:szCs w:val="24"/>
          </w:rPr>
          <w:delText xml:space="preserve">within the method </w:delText>
        </w:r>
        <w:r w:rsidRPr="00F84705" w:rsidDel="00855BF2">
          <w:rPr>
            <w:rFonts w:ascii="Times New Roman" w:eastAsia="Times New Roman" w:hAnsi="Times New Roman" w:cs="Times New Roman"/>
            <w:sz w:val="24"/>
            <w:szCs w:val="24"/>
          </w:rPr>
          <w:delText xml:space="preserve">are important to meet when </w:delText>
        </w:r>
      </w:del>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w:t>
      </w:r>
    </w:p>
    <w:p w14:paraId="093429E0" w14:textId="7F067F10"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w:t>
      </w:r>
      <w:del w:id="352" w:author="Frank J. Rahel" w:date="2023-08-11T12:23:00Z">
        <w:r w:rsidRPr="00F84705" w:rsidDel="00855BF2">
          <w:rPr>
            <w:rFonts w:ascii="Times New Roman" w:eastAsia="Times New Roman" w:hAnsi="Times New Roman" w:cs="Times New Roman"/>
            <w:sz w:val="24"/>
            <w:szCs w:val="24"/>
          </w:rPr>
          <w:delText xml:space="preserve">in the literature </w:delText>
        </w:r>
      </w:del>
      <w:r w:rsidRPr="00F84705">
        <w:rPr>
          <w:rFonts w:ascii="Times New Roman" w:eastAsia="Times New Roman" w:hAnsi="Times New Roman" w:cs="Times New Roman"/>
          <w:sz w:val="24"/>
          <w:szCs w:val="24"/>
        </w:rPr>
        <w:t>that use aquatic herbivores as baselines (</w:t>
      </w:r>
      <w:proofErr w:type="spellStart"/>
      <w:r w:rsidRPr="00F84705">
        <w:rPr>
          <w:rFonts w:ascii="Times New Roman" w:eastAsia="Times New Roman" w:hAnsi="Times New Roman" w:cs="Times New Roman"/>
          <w:sz w:val="24"/>
          <w:szCs w:val="24"/>
        </w:rPr>
        <w:t>Kjeldgaard</w:t>
      </w:r>
      <w:proofErr w:type="spellEnd"/>
      <w:r w:rsidRPr="00F84705">
        <w:rPr>
          <w:rFonts w:ascii="Times New Roman" w:eastAsia="Times New Roman" w:hAnsi="Times New Roman" w:cs="Times New Roman"/>
          <w:sz w:val="24"/>
          <w:szCs w:val="24"/>
        </w:rPr>
        <w:t xml:space="preserve"> et al., 2021), th</w:t>
      </w:r>
      <w:ins w:id="353" w:author="Frank J. Rahel" w:date="2023-08-11T12:24:00Z">
        <w:r w:rsidR="00855BF2">
          <w:rPr>
            <w:rFonts w:ascii="Times New Roman" w:eastAsia="Times New Roman" w:hAnsi="Times New Roman" w:cs="Times New Roman"/>
            <w:sz w:val="24"/>
            <w:szCs w:val="24"/>
          </w:rPr>
          <w:t>e</w:t>
        </w:r>
      </w:ins>
      <w:del w:id="354" w:author="Frank J. Rahel" w:date="2023-08-11T12:24:00Z">
        <w:r w:rsidRPr="00F84705" w:rsidDel="00855BF2">
          <w:rPr>
            <w:rFonts w:ascii="Times New Roman" w:eastAsia="Times New Roman" w:hAnsi="Times New Roman" w:cs="Times New Roman"/>
            <w:sz w:val="24"/>
            <w:szCs w:val="24"/>
          </w:rPr>
          <w:delText>is</w:delText>
        </w:r>
      </w:del>
      <w:r w:rsidRPr="00F84705">
        <w:rPr>
          <w:rFonts w:ascii="Times New Roman" w:eastAsia="Times New Roman" w:hAnsi="Times New Roman" w:cs="Times New Roman"/>
          <w:sz w:val="24"/>
          <w:szCs w:val="24"/>
        </w:rPr>
        <w:t xml:space="preserve"> standardized method </w:t>
      </w:r>
      <w:ins w:id="355" w:author="Frank J. Rahel" w:date="2023-08-11T12:24:00Z">
        <w:r w:rsidR="00855BF2">
          <w:rPr>
            <w:rFonts w:ascii="Times New Roman" w:eastAsia="Times New Roman" w:hAnsi="Times New Roman" w:cs="Times New Roman"/>
            <w:sz w:val="24"/>
            <w:szCs w:val="24"/>
          </w:rPr>
          <w:t xml:space="preserve">we evaluated </w:t>
        </w:r>
      </w:ins>
      <w:r w:rsidRPr="00F84705">
        <w:rPr>
          <w:rFonts w:ascii="Times New Roman" w:eastAsia="Times New Roman" w:hAnsi="Times New Roman" w:cs="Times New Roman"/>
          <w:sz w:val="24"/>
          <w:szCs w:val="24"/>
        </w:rPr>
        <w:t>indicate</w:t>
      </w:r>
      <w:del w:id="356" w:author="Frank J. Rahel" w:date="2023-08-11T12:24:00Z">
        <w:r w:rsidRPr="00F84705" w:rsidDel="00855BF2">
          <w:rPr>
            <w:rFonts w:ascii="Times New Roman" w:eastAsia="Times New Roman" w:hAnsi="Times New Roman" w:cs="Times New Roman"/>
            <w:sz w:val="24"/>
            <w:szCs w:val="24"/>
          </w:rPr>
          <w:delText>s</w:delText>
        </w:r>
      </w:del>
      <w:ins w:id="357" w:author="Frank J. Rahel" w:date="2023-08-11T12:24:00Z">
        <w:r w:rsidR="00855BF2">
          <w:rPr>
            <w:rFonts w:ascii="Times New Roman" w:eastAsia="Times New Roman" w:hAnsi="Times New Roman" w:cs="Times New Roman"/>
            <w:sz w:val="24"/>
            <w:szCs w:val="24"/>
          </w:rPr>
          <w:t>d</w:t>
        </w:r>
      </w:ins>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4D4B75CE"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The distribution of aquatic macroinvertebrates poses a </w:t>
      </w:r>
      <w:del w:id="358" w:author="Bryan Maitland" w:date="2023-08-16T14:29:00Z">
        <w:r w:rsidRPr="00F84705" w:rsidDel="009B6CC6">
          <w:rPr>
            <w:rFonts w:ascii="Times New Roman" w:eastAsia="Times New Roman" w:hAnsi="Times New Roman" w:cs="Times New Roman"/>
            <w:sz w:val="24"/>
            <w:szCs w:val="24"/>
          </w:rPr>
          <w:delText xml:space="preserve">severe </w:delText>
        </w:r>
      </w:del>
      <w:r w:rsidRPr="00F84705">
        <w:rPr>
          <w:rFonts w:ascii="Times New Roman" w:eastAsia="Times New Roman" w:hAnsi="Times New Roman" w:cs="Times New Roman"/>
          <w:sz w:val="24"/>
          <w:szCs w:val="24"/>
        </w:rPr>
        <w:t>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ins w:id="359" w:author="Frank J. Rahel" w:date="2023-08-13T11:13:00Z">
        <w:r w:rsidR="00AD50BB">
          <w:rPr>
            <w:rFonts w:ascii="Times New Roman" w:eastAsia="Times New Roman" w:hAnsi="Times New Roman" w:cs="Times New Roman"/>
            <w:sz w:val="24"/>
            <w:szCs w:val="24"/>
          </w:rPr>
          <w:t>geographic extent</w:t>
        </w:r>
      </w:ins>
      <w:del w:id="360" w:author="Frank J. Rahel" w:date="2023-08-13T11:13:00Z">
        <w:r w:rsidR="00532080" w:rsidRPr="00F84705" w:rsidDel="00AD50BB">
          <w:rPr>
            <w:rFonts w:ascii="Times New Roman" w:eastAsia="Times New Roman" w:hAnsi="Times New Roman" w:cs="Times New Roman"/>
            <w:sz w:val="24"/>
            <w:szCs w:val="24"/>
          </w:rPr>
          <w:delText>range</w:delText>
        </w:r>
      </w:del>
      <w:r w:rsidR="00532080" w:rsidRPr="00F84705">
        <w:rPr>
          <w:rFonts w:ascii="Times New Roman" w:eastAsia="Times New Roman" w:hAnsi="Times New Roman" w:cs="Times New Roman"/>
          <w:sz w:val="24"/>
          <w:szCs w:val="24"/>
        </w:rPr>
        <w:t xml:space="preserve"> of the study. But s</w:t>
      </w:r>
      <w:r w:rsidR="006B3BDD" w:rsidRPr="00F84705">
        <w:rPr>
          <w:rFonts w:ascii="Times New Roman" w:eastAsia="Times New Roman" w:hAnsi="Times New Roman" w:cs="Times New Roman"/>
          <w:sz w:val="24"/>
          <w:szCs w:val="24"/>
        </w:rPr>
        <w:t>ixty-two</w:t>
      </w:r>
      <w:r w:rsidRPr="00F84705">
        <w:rPr>
          <w:rFonts w:ascii="Times New Roman" w:eastAsia="Times New Roman" w:hAnsi="Times New Roman" w:cs="Times New Roman"/>
          <w:sz w:val="24"/>
          <w:szCs w:val="24"/>
        </w:rPr>
        <w:t xml:space="preserve"> percent of the taxonomic groups found within </w:t>
      </w:r>
      <w:r w:rsidRPr="00F84705">
        <w:rPr>
          <w:rFonts w:ascii="Times New Roman" w:eastAsia="Times New Roman" w:hAnsi="Times New Roman" w:cs="Times New Roman"/>
          <w:sz w:val="24"/>
          <w:szCs w:val="24"/>
        </w:rPr>
        <w:lastRenderedPageBreak/>
        <w:t xml:space="preserve">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ins w:id="361" w:author="Bryan Maitland" w:date="2023-08-16T14:29:00Z">
        <w:r w:rsidR="009B6CC6">
          <w:rPr>
            <w:rFonts w:ascii="Times New Roman" w:eastAsia="Times New Roman" w:hAnsi="Times New Roman" w:cs="Times New Roman"/>
            <w:sz w:val="24"/>
            <w:szCs w:val="24"/>
          </w:rPr>
          <w:t xml:space="preserve"> (</w:t>
        </w:r>
        <w:commentRangeStart w:id="362"/>
        <w:r w:rsidR="009B6CC6">
          <w:rPr>
            <w:rFonts w:ascii="Times New Roman" w:eastAsia="Times New Roman" w:hAnsi="Times New Roman" w:cs="Times New Roman"/>
            <w:sz w:val="24"/>
            <w:szCs w:val="24"/>
          </w:rPr>
          <w:t>REF</w:t>
        </w:r>
      </w:ins>
      <w:commentRangeEnd w:id="362"/>
      <w:ins w:id="363" w:author="Bryan Maitland" w:date="2023-08-16T14:32:00Z">
        <w:r w:rsidR="009B6CC6">
          <w:rPr>
            <w:rStyle w:val="CommentReference"/>
          </w:rPr>
          <w:commentReference w:id="362"/>
        </w:r>
      </w:ins>
      <w:ins w:id="364" w:author="Bryan Maitland" w:date="2023-08-16T14:29:00Z">
        <w:r w:rsidR="009B6CC6">
          <w:rPr>
            <w:rFonts w:ascii="Times New Roman" w:eastAsia="Times New Roman" w:hAnsi="Times New Roman" w:cs="Times New Roman"/>
            <w:sz w:val="24"/>
            <w:szCs w:val="24"/>
          </w:rPr>
          <w:t>)</w:t>
        </w:r>
      </w:ins>
      <w:r w:rsidR="00762F4E" w:rsidRPr="00F84705">
        <w:rPr>
          <w:rFonts w:ascii="Times New Roman" w:eastAsia="Times New Roman" w:hAnsi="Times New Roman" w:cs="Times New Roman"/>
          <w:sz w:val="24"/>
          <w:szCs w:val="24"/>
        </w:rPr>
        <w:t>.</w:t>
      </w:r>
      <w:del w:id="365" w:author="Bryan Maitland" w:date="2023-08-16T14:29:00Z">
        <w:r w:rsidR="00762F4E" w:rsidRPr="00F84705" w:rsidDel="009B6CC6">
          <w:rPr>
            <w:rFonts w:ascii="Times New Roman" w:eastAsia="Times New Roman" w:hAnsi="Times New Roman" w:cs="Times New Roman"/>
            <w:sz w:val="24"/>
            <w:szCs w:val="24"/>
          </w:rPr>
          <w:delText xml:space="preserve">  </w:delText>
        </w:r>
      </w:del>
    </w:p>
    <w:p w14:paraId="3810ACB6" w14:textId="77777777" w:rsidR="00A471CA" w:rsidRDefault="00A71DBB" w:rsidP="00FB1D3E">
      <w:pPr>
        <w:spacing w:before="240" w:after="240" w:line="360" w:lineRule="auto"/>
        <w:rPr>
          <w:ins w:id="366" w:author="Bryan Maitland" w:date="2023-08-16T15:10:00Z"/>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ins w:id="367" w:author="Bryan Maitland" w:date="2023-08-16T14:30:00Z">
        <w:r w:rsidR="009B6CC6">
          <w:rPr>
            <w:rFonts w:ascii="Times New Roman" w:eastAsia="Times New Roman" w:hAnsi="Times New Roman" w:cs="Times New Roman"/>
            <w:sz w:val="24"/>
            <w:szCs w:val="24"/>
          </w:rPr>
          <w:t xml:space="preserve">into feeding groups </w:t>
        </w:r>
      </w:ins>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 xml:space="preserve">choosing how </w:t>
      </w:r>
      <w:del w:id="368" w:author="Bryan Maitland" w:date="2023-08-16T14:30:00Z">
        <w:r w:rsidR="00E348F5" w:rsidRPr="00F84705" w:rsidDel="009B6CC6">
          <w:rPr>
            <w:rFonts w:ascii="Times New Roman" w:eastAsia="Times New Roman" w:hAnsi="Times New Roman" w:cs="Times New Roman"/>
            <w:sz w:val="24"/>
            <w:szCs w:val="24"/>
          </w:rPr>
          <w:delText xml:space="preserve">to </w:delText>
        </w:r>
        <w:r w:rsidR="00D62D0D" w:rsidRPr="00F84705" w:rsidDel="009B6CC6">
          <w:rPr>
            <w:rFonts w:ascii="Times New Roman" w:eastAsia="Times New Roman" w:hAnsi="Times New Roman" w:cs="Times New Roman"/>
            <w:sz w:val="24"/>
            <w:szCs w:val="24"/>
          </w:rPr>
          <w:delText>combine</w:delText>
        </w:r>
        <w:r w:rsidR="00E348F5" w:rsidRPr="00F84705" w:rsidDel="009B6CC6">
          <w:rPr>
            <w:rFonts w:ascii="Times New Roman" w:eastAsia="Times New Roman" w:hAnsi="Times New Roman" w:cs="Times New Roman"/>
            <w:sz w:val="24"/>
            <w:szCs w:val="24"/>
          </w:rPr>
          <w:delText xml:space="preserve"> </w:delText>
        </w:r>
        <w:r w:rsidR="00D62D0D" w:rsidRPr="00F84705" w:rsidDel="009B6CC6">
          <w:rPr>
            <w:rFonts w:ascii="Times New Roman" w:eastAsia="Times New Roman" w:hAnsi="Times New Roman" w:cs="Times New Roman"/>
            <w:sz w:val="24"/>
            <w:szCs w:val="24"/>
          </w:rPr>
          <w:delText>taxonomic</w:delText>
        </w:r>
        <w:r w:rsidR="00E348F5" w:rsidRPr="00F84705" w:rsidDel="009B6CC6">
          <w:rPr>
            <w:rFonts w:ascii="Times New Roman" w:eastAsia="Times New Roman" w:hAnsi="Times New Roman" w:cs="Times New Roman"/>
            <w:sz w:val="24"/>
            <w:szCs w:val="24"/>
          </w:rPr>
          <w:delText xml:space="preserve"> groups</w:delText>
        </w:r>
      </w:del>
      <w:ins w:id="369" w:author="Bryan Maitland" w:date="2023-08-16T14:30:00Z">
        <w:r w:rsidR="009B6CC6">
          <w:rPr>
            <w:rFonts w:ascii="Times New Roman" w:eastAsia="Times New Roman" w:hAnsi="Times New Roman" w:cs="Times New Roman"/>
            <w:sz w:val="24"/>
            <w:szCs w:val="24"/>
          </w:rPr>
          <w:t>aggregate</w:t>
        </w:r>
      </w:ins>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ins w:id="370" w:author="Bryan Maitland" w:date="2023-08-16T14:30:00Z">
        <w:r w:rsidR="009B6CC6">
          <w:rPr>
            <w:rFonts w:ascii="Times New Roman" w:eastAsia="Times New Roman" w:hAnsi="Times New Roman" w:cs="Times New Roman"/>
            <w:sz w:val="24"/>
            <w:szCs w:val="24"/>
          </w:rPr>
          <w:t>,</w:t>
        </w:r>
      </w:ins>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bulk primary consumers or bulk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D62D0D" w:rsidRPr="00F84705">
        <w:rPr>
          <w:rFonts w:ascii="Times New Roman" w:eastAsia="Times New Roman" w:hAnsi="Times New Roman" w:cs="Times New Roman"/>
          <w:sz w:val="24"/>
          <w:szCs w:val="24"/>
        </w:rPr>
        <w:t xml:space="preserve">bulked </w:t>
      </w:r>
      <w:commentRangeStart w:id="371"/>
      <w:commentRangeStart w:id="372"/>
      <w:r w:rsidR="00D62D0D" w:rsidRPr="00F84705">
        <w:rPr>
          <w:rFonts w:ascii="Times New Roman" w:eastAsia="Times New Roman" w:hAnsi="Times New Roman" w:cs="Times New Roman"/>
          <w:sz w:val="24"/>
          <w:szCs w:val="24"/>
        </w:rPr>
        <w:t>groups</w:t>
      </w:r>
      <w:commentRangeEnd w:id="371"/>
      <w:r w:rsidR="00855BF2">
        <w:rPr>
          <w:rStyle w:val="CommentReference"/>
        </w:rPr>
        <w:commentReference w:id="371"/>
      </w:r>
      <w:commentRangeEnd w:id="372"/>
      <w:r w:rsidR="00855BF2">
        <w:rPr>
          <w:rStyle w:val="CommentReference"/>
        </w:rPr>
        <w:commentReference w:id="372"/>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ins w:id="373" w:author="Frank J. Rahel" w:date="2023-08-11T12:28:00Z">
        <w:r w:rsidR="00855BF2">
          <w:rPr>
            <w:rFonts w:ascii="Times New Roman" w:eastAsia="Times New Roman" w:hAnsi="Times New Roman" w:cs="Times New Roman"/>
            <w:sz w:val="24"/>
            <w:szCs w:val="24"/>
          </w:rPr>
          <w:t xml:space="preserve">This may be </w:t>
        </w:r>
      </w:ins>
      <w:ins w:id="374" w:author="Frank J. Rahel" w:date="2023-08-11T12:40:00Z">
        <w:r w:rsidR="00810F0A">
          <w:rPr>
            <w:rFonts w:ascii="Times New Roman" w:eastAsia="Times New Roman" w:hAnsi="Times New Roman" w:cs="Times New Roman"/>
            <w:sz w:val="24"/>
            <w:szCs w:val="24"/>
          </w:rPr>
          <w:t xml:space="preserve">because </w:t>
        </w:r>
      </w:ins>
      <w:del w:id="375" w:author="Frank J. Rahel" w:date="2023-08-11T12:28:00Z">
        <w:r w:rsidR="00AA3F42" w:rsidRPr="00F84705" w:rsidDel="00855BF2">
          <w:rPr>
            <w:rFonts w:ascii="Times New Roman" w:eastAsia="Times New Roman" w:hAnsi="Times New Roman" w:cs="Times New Roman"/>
            <w:sz w:val="24"/>
            <w:szCs w:val="24"/>
          </w:rPr>
          <w:delText>Unreliable removal</w:delText>
        </w:r>
        <w:r w:rsidR="00913800" w:rsidRPr="00F84705" w:rsidDel="00855BF2">
          <w:rPr>
            <w:rFonts w:ascii="Times New Roman" w:eastAsia="Times New Roman" w:hAnsi="Times New Roman" w:cs="Times New Roman"/>
            <w:sz w:val="24"/>
            <w:szCs w:val="24"/>
          </w:rPr>
          <w:delText xml:space="preserve"> background δ</w:delText>
        </w:r>
        <w:r w:rsidR="00913800" w:rsidRPr="00F84705" w:rsidDel="00855BF2">
          <w:rPr>
            <w:rFonts w:ascii="Times New Roman" w:eastAsia="Times New Roman" w:hAnsi="Times New Roman" w:cs="Times New Roman"/>
            <w:sz w:val="24"/>
            <w:szCs w:val="24"/>
            <w:vertAlign w:val="superscript"/>
          </w:rPr>
          <w:delText>15</w:delText>
        </w:r>
        <w:r w:rsidR="00913800" w:rsidRPr="00F84705" w:rsidDel="00855BF2">
          <w:rPr>
            <w:rFonts w:ascii="Times New Roman" w:eastAsia="Times New Roman" w:hAnsi="Times New Roman" w:cs="Times New Roman"/>
            <w:sz w:val="24"/>
            <w:szCs w:val="24"/>
          </w:rPr>
          <w:delText>N</w:delText>
        </w:r>
        <w:r w:rsidR="00AA3F42" w:rsidRPr="00F84705" w:rsidDel="00855BF2">
          <w:rPr>
            <w:rFonts w:ascii="Times New Roman" w:eastAsia="Times New Roman" w:hAnsi="Times New Roman" w:cs="Times New Roman"/>
            <w:sz w:val="24"/>
            <w:szCs w:val="24"/>
          </w:rPr>
          <w:delText xml:space="preserve"> </w:delText>
        </w:r>
        <w:r w:rsidR="00913800" w:rsidRPr="00F84705" w:rsidDel="00855BF2">
          <w:rPr>
            <w:rFonts w:ascii="Times New Roman" w:eastAsia="Times New Roman" w:hAnsi="Times New Roman" w:cs="Times New Roman"/>
            <w:sz w:val="24"/>
            <w:szCs w:val="24"/>
          </w:rPr>
          <w:delText>variability</w:delText>
        </w:r>
        <w:r w:rsidR="00E44C30" w:rsidRPr="00F84705" w:rsidDel="00855BF2">
          <w:rPr>
            <w:rFonts w:ascii="Times New Roman" w:eastAsia="Times New Roman" w:hAnsi="Times New Roman" w:cs="Times New Roman"/>
            <w:sz w:val="24"/>
            <w:szCs w:val="24"/>
          </w:rPr>
          <w:delText xml:space="preserve"> using bulk pri</w:delText>
        </w:r>
      </w:del>
      <w:del w:id="376" w:author="Frank J. Rahel" w:date="2023-08-11T12:31:00Z">
        <w:r w:rsidR="00E44C30" w:rsidRPr="00F84705" w:rsidDel="00810F0A">
          <w:rPr>
            <w:rFonts w:ascii="Times New Roman" w:eastAsia="Times New Roman" w:hAnsi="Times New Roman" w:cs="Times New Roman"/>
            <w:sz w:val="24"/>
            <w:szCs w:val="24"/>
          </w:rPr>
          <w:delText>mary consumers</w:delText>
        </w:r>
        <w:r w:rsidR="00913800" w:rsidRPr="00F84705" w:rsidDel="00810F0A">
          <w:rPr>
            <w:rFonts w:ascii="Times New Roman" w:eastAsia="Times New Roman" w:hAnsi="Times New Roman" w:cs="Times New Roman"/>
            <w:sz w:val="24"/>
            <w:szCs w:val="24"/>
          </w:rPr>
          <w:delText xml:space="preserve"> may be a result</w:delText>
        </w:r>
      </w:del>
      <w:del w:id="377" w:author="Frank J. Rahel" w:date="2023-08-11T12:40:00Z">
        <w:r w:rsidR="00913800" w:rsidRPr="00F84705" w:rsidDel="00810F0A">
          <w:rPr>
            <w:rFonts w:ascii="Times New Roman" w:eastAsia="Times New Roman" w:hAnsi="Times New Roman" w:cs="Times New Roman"/>
            <w:sz w:val="24"/>
            <w:szCs w:val="24"/>
          </w:rPr>
          <w:delText xml:space="preserve"> </w:delText>
        </w:r>
      </w:del>
      <w:del w:id="378" w:author="Frank J. Rahel" w:date="2023-08-13T11:14:00Z">
        <w:r w:rsidR="00913800" w:rsidRPr="00F84705" w:rsidDel="00AD50BB">
          <w:rPr>
            <w:rFonts w:ascii="Times New Roman" w:eastAsia="Times New Roman" w:hAnsi="Times New Roman" w:cs="Times New Roman"/>
            <w:sz w:val="24"/>
            <w:szCs w:val="24"/>
          </w:rPr>
          <w:delText>of</w:delText>
        </w:r>
        <w:r w:rsidR="00CB38E5" w:rsidRPr="00F84705" w:rsidDel="00AD50BB">
          <w:rPr>
            <w:rFonts w:ascii="Times New Roman" w:eastAsia="Times New Roman" w:hAnsi="Times New Roman" w:cs="Times New Roman"/>
            <w:sz w:val="24"/>
            <w:szCs w:val="24"/>
          </w:rPr>
          <w:delText xml:space="preserve"> </w:delText>
        </w:r>
      </w:del>
      <w:r w:rsidR="00CB38E5" w:rsidRPr="00F84705">
        <w:rPr>
          <w:rFonts w:ascii="Times New Roman" w:eastAsia="Times New Roman" w:hAnsi="Times New Roman" w:cs="Times New Roman"/>
          <w:sz w:val="24"/>
          <w:szCs w:val="24"/>
        </w:rPr>
        <w:t xml:space="preserve">taxonomic groups </w:t>
      </w:r>
      <w:ins w:id="379" w:author="Frank J. Rahel" w:date="2023-08-11T12:39:00Z">
        <w:r w:rsidR="00810F0A">
          <w:rPr>
            <w:rFonts w:ascii="Times New Roman" w:eastAsia="Times New Roman" w:hAnsi="Times New Roman" w:cs="Times New Roman"/>
            <w:sz w:val="24"/>
            <w:szCs w:val="24"/>
          </w:rPr>
          <w:t xml:space="preserve">may include species </w:t>
        </w:r>
      </w:ins>
      <w:r w:rsidR="00CB38E5" w:rsidRPr="00F84705">
        <w:rPr>
          <w:rFonts w:ascii="Times New Roman" w:eastAsia="Times New Roman" w:hAnsi="Times New Roman" w:cs="Times New Roman"/>
          <w:sz w:val="24"/>
          <w:szCs w:val="24"/>
        </w:rPr>
        <w:t>with different feeding ecologies</w:t>
      </w:r>
      <w:ins w:id="380" w:author="Frank J. Rahel" w:date="2023-08-11T12:40:00Z">
        <w:r w:rsidR="00810F0A">
          <w:rPr>
            <w:rFonts w:ascii="Times New Roman" w:eastAsia="Times New Roman" w:hAnsi="Times New Roman" w:cs="Times New Roman"/>
            <w:sz w:val="24"/>
            <w:szCs w:val="24"/>
          </w:rPr>
          <w:t xml:space="preserve"> that change in abundance along environmental gradients</w:t>
        </w:r>
      </w:ins>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del w:id="381" w:author="Frank J. Rahel" w:date="2023-08-13T11:15:00Z">
        <w:r w:rsidR="00D53B95" w:rsidRPr="00F84705" w:rsidDel="00AD50BB">
          <w:rPr>
            <w:rFonts w:ascii="Times New Roman" w:eastAsia="Times New Roman" w:hAnsi="Times New Roman" w:cs="Times New Roman"/>
            <w:sz w:val="24"/>
            <w:szCs w:val="24"/>
          </w:rPr>
          <w:delText>variations</w:delText>
        </w:r>
        <w:r w:rsidR="00E44C30" w:rsidRPr="00F84705" w:rsidDel="00AD50BB">
          <w:rPr>
            <w:rFonts w:ascii="Times New Roman" w:eastAsia="Times New Roman" w:hAnsi="Times New Roman" w:cs="Times New Roman"/>
            <w:sz w:val="24"/>
            <w:szCs w:val="24"/>
          </w:rPr>
          <w:delText xml:space="preserve"> which</w:delText>
        </w:r>
      </w:del>
      <w:ins w:id="382" w:author="Frank J. Rahel" w:date="2023-08-13T11:15:00Z">
        <w:r w:rsidR="00AD50BB" w:rsidRPr="00F84705">
          <w:rPr>
            <w:rFonts w:ascii="Times New Roman" w:eastAsia="Times New Roman" w:hAnsi="Times New Roman" w:cs="Times New Roman"/>
            <w:sz w:val="24"/>
            <w:szCs w:val="24"/>
          </w:rPr>
          <w:t>variations, which</w:t>
        </w:r>
      </w:ins>
      <w:r w:rsidR="00E44C30" w:rsidRPr="00F84705">
        <w:rPr>
          <w:rFonts w:ascii="Times New Roman" w:eastAsia="Times New Roman" w:hAnsi="Times New Roman" w:cs="Times New Roman"/>
          <w:sz w:val="24"/>
          <w:szCs w:val="24"/>
        </w:rPr>
        <w:t xml:space="preserve"> also may explain why bulk basal resources are unreliable as well</w:t>
      </w:r>
      <w:r w:rsidR="0015752A" w:rsidRPr="00F84705">
        <w:rPr>
          <w:rFonts w:ascii="Times New Roman" w:eastAsia="Times New Roman" w:hAnsi="Times New Roman" w:cs="Times New Roman"/>
          <w:sz w:val="24"/>
          <w:szCs w:val="24"/>
        </w:rPr>
        <w:t xml:space="preserve"> (Figure 3)</w:t>
      </w:r>
      <w:r w:rsidR="00E44C30" w:rsidRPr="00F84705">
        <w:rPr>
          <w:rFonts w:ascii="Times New Roman" w:eastAsia="Times New Roman" w:hAnsi="Times New Roman" w:cs="Times New Roman"/>
          <w:sz w:val="24"/>
          <w:szCs w:val="24"/>
        </w:rPr>
        <w:t xml:space="preserve">. </w:t>
      </w:r>
    </w:p>
    <w:p w14:paraId="487FED14" w14:textId="6EC59C6F" w:rsidR="00A23148" w:rsidRDefault="00A471CA" w:rsidP="00FB1D3E">
      <w:pPr>
        <w:spacing w:before="240" w:after="240" w:line="360" w:lineRule="auto"/>
        <w:rPr>
          <w:ins w:id="383" w:author="Bryan Maitland" w:date="2023-08-16T15:10:00Z"/>
          <w:rFonts w:ascii="Times New Roman" w:eastAsia="Times New Roman" w:hAnsi="Times New Roman" w:cs="Times New Roman"/>
          <w:sz w:val="24"/>
          <w:szCs w:val="24"/>
        </w:rPr>
      </w:pPr>
      <w:ins w:id="384" w:author="Bryan Maitland" w:date="2023-08-16T14:52:00Z">
        <w:r>
          <w:rPr>
            <w:rFonts w:ascii="Times New Roman" w:eastAsia="Times New Roman" w:hAnsi="Times New Roman" w:cs="Times New Roman"/>
            <w:sz w:val="24"/>
            <w:szCs w:val="24"/>
          </w:rPr>
          <w:t xml:space="preserve">TOPIC SENTENCE – larger continuum </w:t>
        </w:r>
      </w:ins>
      <w:proofErr w:type="gramStart"/>
      <w:r w:rsidR="0017391B" w:rsidRPr="00F84705">
        <w:rPr>
          <w:rFonts w:ascii="Times New Roman" w:eastAsia="Times New Roman" w:hAnsi="Times New Roman" w:cs="Times New Roman"/>
          <w:sz w:val="24"/>
          <w:szCs w:val="24"/>
        </w:rPr>
        <w:t>To</w:t>
      </w:r>
      <w:proofErr w:type="gramEnd"/>
      <w:r w:rsidR="0017391B" w:rsidRPr="00F84705">
        <w:rPr>
          <w:rFonts w:ascii="Times New Roman" w:eastAsia="Times New Roman" w:hAnsi="Times New Roman" w:cs="Times New Roman"/>
          <w:sz w:val="24"/>
          <w:szCs w:val="24"/>
        </w:rPr>
        <w:t xml:space="preserve"> increase spatial coverage, f</w:t>
      </w:r>
      <w:r w:rsidR="00F610A7" w:rsidRPr="00F84705">
        <w:rPr>
          <w:rFonts w:ascii="Times New Roman" w:eastAsia="Times New Roman" w:hAnsi="Times New Roman" w:cs="Times New Roman"/>
          <w:sz w:val="24"/>
          <w:szCs w:val="24"/>
        </w:rPr>
        <w:t>eeding groups present</w:t>
      </w:r>
      <w:r w:rsidR="00C138C3" w:rsidRPr="00F84705">
        <w:rPr>
          <w:rFonts w:ascii="Times New Roman" w:eastAsia="Times New Roman" w:hAnsi="Times New Roman" w:cs="Times New Roman"/>
          <w:sz w:val="24"/>
          <w:szCs w:val="24"/>
        </w:rPr>
        <w:t xml:space="preserve"> a promising alternative to </w:t>
      </w:r>
      <w:r w:rsidR="002F687D" w:rsidRPr="00F84705">
        <w:rPr>
          <w:rFonts w:ascii="Times New Roman" w:eastAsia="Times New Roman" w:hAnsi="Times New Roman" w:cs="Times New Roman"/>
          <w:sz w:val="24"/>
          <w:szCs w:val="24"/>
        </w:rPr>
        <w:t xml:space="preserve">taxonomic groups </w:t>
      </w:r>
      <w:r w:rsidR="0015752A" w:rsidRPr="00F84705">
        <w:rPr>
          <w:rFonts w:ascii="Times New Roman" w:eastAsia="Times New Roman" w:hAnsi="Times New Roman" w:cs="Times New Roman"/>
          <w:sz w:val="24"/>
          <w:szCs w:val="24"/>
        </w:rPr>
        <w:t xml:space="preserve">(Table </w:t>
      </w:r>
      <w:commentRangeStart w:id="385"/>
      <w:r w:rsidR="0015752A" w:rsidRPr="00F84705">
        <w:rPr>
          <w:rFonts w:ascii="Times New Roman" w:eastAsia="Times New Roman" w:hAnsi="Times New Roman" w:cs="Times New Roman"/>
          <w:sz w:val="24"/>
          <w:szCs w:val="24"/>
        </w:rPr>
        <w:t>1</w:t>
      </w:r>
      <w:commentRangeEnd w:id="385"/>
      <w:r w:rsidR="00D92E5B">
        <w:rPr>
          <w:rStyle w:val="CommentReference"/>
        </w:rPr>
        <w:commentReference w:id="385"/>
      </w:r>
      <w:r w:rsidR="0015752A" w:rsidRPr="00F84705">
        <w:rPr>
          <w:rFonts w:ascii="Times New Roman" w:eastAsia="Times New Roman" w:hAnsi="Times New Roman" w:cs="Times New Roman"/>
          <w:sz w:val="24"/>
          <w:szCs w:val="24"/>
        </w:rPr>
        <w:t>)</w:t>
      </w:r>
      <w:r w:rsidR="005B141E" w:rsidRPr="00F84705">
        <w:rPr>
          <w:rFonts w:ascii="Times New Roman" w:eastAsia="Times New Roman" w:hAnsi="Times New Roman" w:cs="Times New Roman"/>
          <w:sz w:val="24"/>
          <w:szCs w:val="24"/>
        </w:rPr>
        <w:t>.  I</w:t>
      </w:r>
      <w:r w:rsidR="00251218" w:rsidRPr="00F84705">
        <w:rPr>
          <w:rFonts w:ascii="Times New Roman" w:eastAsia="Times New Roman" w:hAnsi="Times New Roman" w:cs="Times New Roman"/>
          <w:sz w:val="24"/>
          <w:szCs w:val="24"/>
        </w:rPr>
        <w:t xml:space="preserve">ncreases in spatial coverage </w:t>
      </w:r>
      <w:r w:rsidR="00873085" w:rsidRPr="00F84705">
        <w:rPr>
          <w:rFonts w:ascii="Times New Roman" w:eastAsia="Times New Roman" w:hAnsi="Times New Roman" w:cs="Times New Roman"/>
          <w:sz w:val="24"/>
          <w:szCs w:val="24"/>
        </w:rPr>
        <w:t xml:space="preserve">will likely </w:t>
      </w:r>
      <w:commentRangeStart w:id="386"/>
      <w:r w:rsidR="00873085" w:rsidRPr="00F84705">
        <w:rPr>
          <w:rFonts w:ascii="Times New Roman" w:eastAsia="Times New Roman" w:hAnsi="Times New Roman" w:cs="Times New Roman"/>
          <w:sz w:val="24"/>
          <w:szCs w:val="24"/>
        </w:rPr>
        <w:t>decrease</w:t>
      </w:r>
      <w:commentRangeEnd w:id="386"/>
      <w:r w:rsidR="00D92E5B">
        <w:rPr>
          <w:rStyle w:val="CommentReference"/>
        </w:rPr>
        <w:commentReference w:id="386"/>
      </w:r>
      <w:r w:rsidR="00873085" w:rsidRPr="00F84705">
        <w:rPr>
          <w:rFonts w:ascii="Times New Roman" w:eastAsia="Times New Roman" w:hAnsi="Times New Roman" w:cs="Times New Roman"/>
          <w:sz w:val="24"/>
          <w:szCs w:val="24"/>
        </w:rPr>
        <w:t xml:space="preserve"> with even larger </w:t>
      </w:r>
      <w:r w:rsidR="007B3EDB" w:rsidRPr="00F84705">
        <w:rPr>
          <w:rFonts w:ascii="Times New Roman" w:eastAsia="Times New Roman" w:hAnsi="Times New Roman" w:cs="Times New Roman"/>
          <w:sz w:val="24"/>
          <w:szCs w:val="24"/>
        </w:rPr>
        <w:t>study regions</w:t>
      </w:r>
      <w:r w:rsidR="005B141E" w:rsidRPr="00F84705">
        <w:rPr>
          <w:rFonts w:ascii="Times New Roman" w:eastAsia="Times New Roman" w:hAnsi="Times New Roman" w:cs="Times New Roman"/>
          <w:sz w:val="24"/>
          <w:szCs w:val="24"/>
        </w:rPr>
        <w:t xml:space="preserve"> because 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del w:id="387" w:author="Frank J. Rahel" w:date="2023-08-11T12:47:00Z">
        <w:r w:rsidR="00540348" w:rsidRPr="00F84705" w:rsidDel="00D92E5B">
          <w:rPr>
            <w:rFonts w:ascii="Times New Roman" w:eastAsia="Times New Roman" w:hAnsi="Times New Roman" w:cs="Times New Roman"/>
            <w:sz w:val="24"/>
            <w:szCs w:val="24"/>
          </w:rPr>
          <w:delText>Indeed</w:delText>
        </w:r>
      </w:del>
      <w:ins w:id="388" w:author="Frank J. Rahel" w:date="2023-08-11T12:47:00Z">
        <w:r w:rsidR="00D92E5B" w:rsidRPr="00F84705">
          <w:rPr>
            <w:rFonts w:ascii="Times New Roman" w:eastAsia="Times New Roman" w:hAnsi="Times New Roman" w:cs="Times New Roman"/>
            <w:sz w:val="24"/>
            <w:szCs w:val="24"/>
          </w:rPr>
          <w:t>Indeed,</w:t>
        </w:r>
      </w:ins>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ins w:id="389" w:author="Frank J. Rahel" w:date="2023-08-11T12:41:00Z">
        <w:r w:rsidR="00D92E5B">
          <w:rPr>
            <w:rFonts w:ascii="Times New Roman" w:eastAsia="Times New Roman" w:hAnsi="Times New Roman" w:cs="Times New Roman"/>
            <w:sz w:val="24"/>
            <w:szCs w:val="24"/>
          </w:rPr>
          <w:t xml:space="preserve">vegetation </w:t>
        </w:r>
      </w:ins>
      <w:r w:rsidR="00DF00A0" w:rsidRPr="00F84705">
        <w:rPr>
          <w:rFonts w:ascii="Times New Roman" w:eastAsia="Times New Roman" w:hAnsi="Times New Roman" w:cs="Times New Roman"/>
          <w:sz w:val="24"/>
          <w:szCs w:val="24"/>
        </w:rPr>
        <w:t>cover was highest. In the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also removed from consideration as baselines for TP estimation because of low spatial distribution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Without grouping methods that do not affect TP estimation, distribution will remain a major limitation when selecting suitable baselines. </w:t>
      </w:r>
    </w:p>
    <w:p w14:paraId="2B9CCECE" w14:textId="6D36DF8E" w:rsidR="00372959" w:rsidRPr="00F84705" w:rsidRDefault="00372959" w:rsidP="00FB1D3E">
      <w:pPr>
        <w:spacing w:before="240" w:after="240" w:line="360" w:lineRule="auto"/>
        <w:rPr>
          <w:rFonts w:ascii="Times New Roman" w:eastAsia="Times New Roman" w:hAnsi="Times New Roman" w:cs="Times New Roman"/>
          <w:sz w:val="24"/>
          <w:szCs w:val="24"/>
        </w:rPr>
      </w:pPr>
      <w:ins w:id="390" w:author="Bryan Maitland" w:date="2023-08-16T15:10:00Z">
        <w:r>
          <w:rPr>
            <w:rFonts w:ascii="Times New Roman" w:eastAsia="Times New Roman" w:hAnsi="Times New Roman" w:cs="Times New Roman"/>
            <w:sz w:val="24"/>
            <w:szCs w:val="24"/>
          </w:rPr>
          <w:t xml:space="preserve">Also </w:t>
        </w:r>
      </w:ins>
      <w:ins w:id="391" w:author="Bryan Maitland" w:date="2023-08-22T14:51:00Z">
        <w:r w:rsidR="00BB76E4">
          <w:rPr>
            <w:rFonts w:ascii="Times New Roman" w:eastAsia="Times New Roman" w:hAnsi="Times New Roman" w:cs="Times New Roman"/>
            <w:sz w:val="24"/>
            <w:szCs w:val="24"/>
          </w:rPr>
          <w:t>bivalves</w:t>
        </w:r>
      </w:ins>
      <w:ins w:id="392" w:author="Bryan Maitland" w:date="2023-08-16T15:10:00Z">
        <w:r>
          <w:rPr>
            <w:rFonts w:ascii="Times New Roman" w:eastAsia="Times New Roman" w:hAnsi="Times New Roman" w:cs="Times New Roman"/>
            <w:sz w:val="24"/>
            <w:szCs w:val="24"/>
          </w:rPr>
          <w:t xml:space="preserve"> bad distribution</w:t>
        </w:r>
      </w:ins>
    </w:p>
    <w:p w14:paraId="6EB70489" w14:textId="220C8D9A"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w:t>
      </w:r>
      <w:r w:rsidR="00315AFC" w:rsidRPr="00F84705">
        <w:rPr>
          <w:rFonts w:ascii="Times New Roman" w:eastAsia="Times New Roman" w:hAnsi="Times New Roman" w:cs="Times New Roman"/>
          <w:sz w:val="24"/>
          <w:szCs w:val="24"/>
        </w:rPr>
        <w:lastRenderedPageBreak/>
        <w:t xml:space="preserve">study, Simuliidae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commentRangeStart w:id="393"/>
      <w:r w:rsidR="00315AFC" w:rsidRPr="00F84705">
        <w:rPr>
          <w:rFonts w:ascii="Times New Roman" w:eastAsia="Times New Roman" w:hAnsi="Times New Roman" w:cs="Times New Roman"/>
          <w:sz w:val="24"/>
          <w:szCs w:val="24"/>
        </w:rPr>
        <w:t>omnivory</w:t>
      </w:r>
      <w:commentRangeEnd w:id="393"/>
      <w:r w:rsidR="00D57A5F">
        <w:rPr>
          <w:rStyle w:val="CommentReference"/>
        </w:rPr>
        <w:commentReference w:id="393"/>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signatures.</w:t>
      </w:r>
    </w:p>
    <w:p w14:paraId="7E35E7AA" w14:textId="0A49E3B9" w:rsidR="00A23148" w:rsidRPr="00F84705" w:rsidRDefault="00510F69" w:rsidP="00EE5D95">
      <w:pPr>
        <w:spacing w:before="240" w:after="240" w:line="360" w:lineRule="auto"/>
        <w:rPr>
          <w:rFonts w:ascii="Times New Roman" w:eastAsia="Times New Roman" w:hAnsi="Times New Roman" w:cs="Times New Roman"/>
          <w:sz w:val="24"/>
          <w:szCs w:val="24"/>
        </w:rPr>
      </w:pPr>
      <w:ins w:id="394" w:author="Frank J. Rahel" w:date="2023-08-13T14:27:00Z">
        <w:r>
          <w:rPr>
            <w:rFonts w:ascii="Times New Roman" w:eastAsia="Times New Roman" w:hAnsi="Times New Roman" w:cs="Times New Roman"/>
            <w:sz w:val="24"/>
            <w:szCs w:val="24"/>
          </w:rPr>
          <w:t>T</w:t>
        </w:r>
      </w:ins>
      <w:del w:id="395" w:author="Frank J. Rahel" w:date="2023-08-13T14:27:00Z">
        <w:r w:rsidR="00DF00A0" w:rsidRPr="00F84705" w:rsidDel="00510F69">
          <w:rPr>
            <w:rFonts w:ascii="Times New Roman" w:eastAsia="Times New Roman" w:hAnsi="Times New Roman" w:cs="Times New Roman"/>
            <w:sz w:val="24"/>
            <w:szCs w:val="24"/>
          </w:rPr>
          <w:delText xml:space="preserve">In contrast to high distribution and low within site CV, </w:delText>
        </w:r>
        <w:r w:rsidR="001711B7" w:rsidRPr="00F84705" w:rsidDel="00510F69">
          <w:rPr>
            <w:rFonts w:ascii="Times New Roman" w:eastAsia="Times New Roman" w:hAnsi="Times New Roman" w:cs="Times New Roman"/>
            <w:sz w:val="24"/>
            <w:szCs w:val="24"/>
          </w:rPr>
          <w:delText>t</w:delText>
        </w:r>
      </w:del>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signatures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 signatures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Tracking </w:t>
      </w:r>
      <w:r w:rsidR="00DF00A0" w:rsidRPr="00F84705">
        <w:rPr>
          <w:rFonts w:ascii="Times New Roman" w:eastAsia="Times New Roman" w:hAnsi="Times New Roman" w:cs="Times New Roman"/>
          <w:sz w:val="24"/>
          <w:szCs w:val="24"/>
        </w:rPr>
        <w:t>appear</w:t>
      </w:r>
      <w:r w:rsidR="001711B7" w:rsidRPr="00F84705">
        <w:rPr>
          <w:rFonts w:ascii="Times New Roman" w:eastAsia="Times New Roman" w:hAnsi="Times New Roman" w:cs="Times New Roman"/>
          <w:sz w:val="24"/>
          <w:szCs w:val="24"/>
        </w:rPr>
        <w:t>s</w:t>
      </w:r>
      <w:r w:rsidR="00DF00A0" w:rsidRPr="00F84705">
        <w:rPr>
          <w:rFonts w:ascii="Times New Roman" w:eastAsia="Times New Roman" w:hAnsi="Times New Roman" w:cs="Times New Roman"/>
          <w:sz w:val="24"/>
          <w:szCs w:val="24"/>
        </w:rPr>
        <w:t xml:space="preserve"> to be relatively common even among basal resource compartments and fishes (Table 1, Figure </w:t>
      </w:r>
      <w:commentRangeStart w:id="396"/>
      <w:r w:rsidR="00DF00A0" w:rsidRPr="00F84705">
        <w:rPr>
          <w:rFonts w:ascii="Times New Roman" w:eastAsia="Times New Roman" w:hAnsi="Times New Roman" w:cs="Times New Roman"/>
          <w:sz w:val="24"/>
          <w:szCs w:val="24"/>
        </w:rPr>
        <w:t>3</w:t>
      </w:r>
      <w:commentRangeEnd w:id="396"/>
      <w:r>
        <w:rPr>
          <w:rStyle w:val="CommentReference"/>
        </w:rPr>
        <w:commentReference w:id="396"/>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Such tracking of environmental variation in</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δ</w:t>
      </w:r>
      <w:r w:rsidR="001711B7" w:rsidRPr="00F84705">
        <w:rPr>
          <w:rFonts w:ascii="Times New Roman" w:eastAsia="Times New Roman" w:hAnsi="Times New Roman" w:cs="Times New Roman"/>
          <w:sz w:val="24"/>
          <w:szCs w:val="24"/>
          <w:vertAlign w:val="superscript"/>
        </w:rPr>
        <w:t>15</w:t>
      </w:r>
      <w:r w:rsidR="001711B7" w:rsidRPr="00F84705">
        <w:rPr>
          <w:rFonts w:ascii="Times New Roman" w:eastAsia="Times New Roman" w:hAnsi="Times New Roman" w:cs="Times New Roman"/>
          <w:sz w:val="24"/>
          <w:szCs w:val="24"/>
        </w:rPr>
        <w:t>N values confirms the need for baseline corrections when assessing trophic positioning in aquatic food web studies.</w:t>
      </w:r>
    </w:p>
    <w:p w14:paraId="7505542C" w14:textId="65CAB1E1"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ins w:id="397" w:author="Frank J. Rahel" w:date="2023-08-13T14:31:00Z">
        <w:r w:rsidR="00510F69">
          <w:rPr>
            <w:rFonts w:ascii="Times New Roman" w:eastAsia="Times New Roman" w:hAnsi="Times New Roman" w:cs="Times New Roman"/>
            <w:sz w:val="24"/>
            <w:szCs w:val="24"/>
          </w:rPr>
          <w:t xml:space="preserve">as </w:t>
        </w:r>
      </w:ins>
      <w:del w:id="398" w:author="Frank J. Rahel" w:date="2023-08-13T14:31:00Z">
        <w:r w:rsidRPr="00F84705" w:rsidDel="00510F69">
          <w:rPr>
            <w:rFonts w:ascii="Times New Roman" w:eastAsia="Times New Roman" w:hAnsi="Times New Roman" w:cs="Times New Roman"/>
            <w:sz w:val="24"/>
            <w:szCs w:val="24"/>
          </w:rPr>
          <w:delText xml:space="preserve">how it is </w:delText>
        </w:r>
      </w:del>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ins w:id="399" w:author="Frank J. Rahel" w:date="2023-08-13T14:32:00Z">
        <w:r w:rsidR="00510F69">
          <w:rPr>
            <w:rFonts w:ascii="Times New Roman" w:eastAsia="Times New Roman" w:hAnsi="Times New Roman" w:cs="Times New Roman"/>
            <w:sz w:val="24"/>
            <w:szCs w:val="24"/>
          </w:rPr>
          <w:t xml:space="preserve">information regarding dietary composition </w:t>
        </w:r>
      </w:ins>
      <w:del w:id="400" w:author="Frank J. Rahel" w:date="2023-08-13T14:32:00Z">
        <w:r w:rsidRPr="00F84705" w:rsidDel="00510F69">
          <w:rPr>
            <w:rFonts w:ascii="Times New Roman" w:eastAsia="Times New Roman" w:hAnsi="Times New Roman" w:cs="Times New Roman"/>
            <w:sz w:val="24"/>
            <w:szCs w:val="24"/>
          </w:rPr>
          <w:delText xml:space="preserve">sources </w:delText>
        </w:r>
      </w:del>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ins w:id="401" w:author="Frank J. Rahel" w:date="2023-08-13T14:34:00Z">
        <w:r w:rsidR="00510F69">
          <w:rPr>
            <w:rFonts w:ascii="Times New Roman" w:eastAsia="Times New Roman" w:hAnsi="Times New Roman" w:cs="Times New Roman"/>
            <w:sz w:val="24"/>
            <w:szCs w:val="24"/>
          </w:rPr>
          <w:t>c</w:t>
        </w:r>
      </w:ins>
      <w:del w:id="402" w:author="Frank J. Rahel" w:date="2023-08-13T14:34:00Z">
        <w:r w:rsidR="00CD7388" w:rsidRPr="00F84705" w:rsidDel="00510F69">
          <w:rPr>
            <w:rFonts w:ascii="Times New Roman" w:eastAsia="Times New Roman" w:hAnsi="Times New Roman" w:cs="Times New Roman"/>
            <w:sz w:val="24"/>
            <w:szCs w:val="24"/>
          </w:rPr>
          <w:delText>C</w:delText>
        </w:r>
      </w:del>
      <w:r w:rsidR="00CD7388" w:rsidRPr="00F84705">
        <w:rPr>
          <w:rFonts w:ascii="Times New Roman" w:eastAsia="Times New Roman" w:hAnsi="Times New Roman" w:cs="Times New Roman"/>
          <w:sz w:val="24"/>
          <w:szCs w:val="24"/>
        </w:rPr>
        <w:t xml:space="preserve">ontent </w:t>
      </w:r>
      <w:ins w:id="403" w:author="Frank J. Rahel" w:date="2023-08-13T14:34:00Z">
        <w:r w:rsidR="00510F69">
          <w:rPr>
            <w:rFonts w:ascii="Times New Roman" w:eastAsia="Times New Roman" w:hAnsi="Times New Roman" w:cs="Times New Roman"/>
            <w:sz w:val="24"/>
            <w:szCs w:val="24"/>
          </w:rPr>
          <w:t>a</w:t>
        </w:r>
      </w:ins>
      <w:del w:id="404" w:author="Frank J. Rahel" w:date="2023-08-13T14:34:00Z">
        <w:r w:rsidR="00CD7388" w:rsidRPr="00F84705" w:rsidDel="00510F69">
          <w:rPr>
            <w:rFonts w:ascii="Times New Roman" w:eastAsia="Times New Roman" w:hAnsi="Times New Roman" w:cs="Times New Roman"/>
            <w:sz w:val="24"/>
            <w:szCs w:val="24"/>
          </w:rPr>
          <w:delText>A</w:delText>
        </w:r>
      </w:del>
      <w:r w:rsidR="00CD7388" w:rsidRPr="00F84705">
        <w:rPr>
          <w:rFonts w:ascii="Times New Roman" w:eastAsia="Times New Roman" w:hAnsi="Times New Roman" w:cs="Times New Roman"/>
          <w:sz w:val="24"/>
          <w:szCs w:val="24"/>
        </w:rPr>
        <w:t>nalysis, which is independent of stable isotope</w:t>
      </w:r>
      <w:ins w:id="405" w:author="Frank J. Rahel" w:date="2023-08-13T14:34:00Z">
        <w:r w:rsidR="00E351D8">
          <w:rPr>
            <w:rFonts w:ascii="Times New Roman" w:eastAsia="Times New Roman" w:hAnsi="Times New Roman" w:cs="Times New Roman"/>
            <w:sz w:val="24"/>
            <w:szCs w:val="24"/>
          </w:rPr>
          <w:t xml:space="preserve"> information</w:t>
        </w:r>
      </w:ins>
      <w:del w:id="406" w:author="Frank J. Rahel" w:date="2023-08-13T14:34:00Z">
        <w:r w:rsidR="00CD7388" w:rsidRPr="00F84705" w:rsidDel="00E351D8">
          <w:rPr>
            <w:rFonts w:ascii="Times New Roman" w:eastAsia="Times New Roman" w:hAnsi="Times New Roman" w:cs="Times New Roman"/>
            <w:sz w:val="24"/>
            <w:szCs w:val="24"/>
          </w:rPr>
          <w:delText>s</w:delText>
        </w:r>
      </w:del>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62338F49"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lastRenderedPageBreak/>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ins w:id="407" w:author="Frank J. Rahel" w:date="2023-08-13T14:35:00Z">
        <w:r w:rsidR="003F30C0">
          <w:rPr>
            <w:rFonts w:ascii="Times New Roman" w:eastAsia="Times New Roman" w:hAnsi="Times New Roman" w:cs="Times New Roman"/>
            <w:sz w:val="24"/>
            <w:szCs w:val="24"/>
          </w:rPr>
          <w:t>.</w:t>
        </w:r>
      </w:ins>
      <w:ins w:id="408" w:author="Frank J. Rahel" w:date="2023-08-13T14:37:00Z">
        <w:r w:rsidR="003F30C0">
          <w:rPr>
            <w:rFonts w:ascii="Times New Roman" w:eastAsia="Times New Roman" w:hAnsi="Times New Roman" w:cs="Times New Roman"/>
            <w:sz w:val="24"/>
            <w:szCs w:val="24"/>
          </w:rPr>
          <w:t xml:space="preserve"> In our study, the grazer feeding group would be considered a suitable baseline for </w:t>
        </w:r>
      </w:ins>
      <w:ins w:id="409" w:author="Frank J. Rahel" w:date="2023-08-13T14:38:00Z">
        <w:r w:rsidR="003F30C0">
          <w:rPr>
            <w:rFonts w:ascii="Times New Roman" w:eastAsia="Times New Roman" w:hAnsi="Times New Roman" w:cs="Times New Roman"/>
            <w:sz w:val="24"/>
            <w:szCs w:val="24"/>
          </w:rPr>
          <w:t>four of the five fish species (the exception being creek chub, F</w:t>
        </w:r>
      </w:ins>
      <w:ins w:id="410" w:author="Frank J. Rahel" w:date="2023-08-13T14:39:00Z">
        <w:r w:rsidR="003F30C0">
          <w:rPr>
            <w:rFonts w:ascii="Times New Roman" w:eastAsia="Times New Roman" w:hAnsi="Times New Roman" w:cs="Times New Roman"/>
            <w:sz w:val="24"/>
            <w:szCs w:val="24"/>
          </w:rPr>
          <w:t>ig. 6B).</w:t>
        </w:r>
      </w:ins>
      <w:ins w:id="411" w:author="Frank J. Rahel" w:date="2023-08-13T14:42:00Z">
        <w:r w:rsidR="003F30C0">
          <w:rPr>
            <w:rFonts w:ascii="Times New Roman" w:eastAsia="Times New Roman" w:hAnsi="Times New Roman" w:cs="Times New Roman"/>
            <w:sz w:val="24"/>
            <w:szCs w:val="24"/>
          </w:rPr>
          <w:t xml:space="preserve"> But the grazer feeding group was not as effective a baseline as </w:t>
        </w:r>
      </w:ins>
      <w:ins w:id="412" w:author="Frank J. Rahel" w:date="2023-08-13T14:43:00Z">
        <w:r w:rsidR="003F30C0">
          <w:rPr>
            <w:rFonts w:ascii="Times New Roman" w:eastAsia="Times New Roman" w:hAnsi="Times New Roman" w:cs="Times New Roman"/>
            <w:sz w:val="24"/>
            <w:szCs w:val="24"/>
          </w:rPr>
          <w:t xml:space="preserve">Simuliidae </w:t>
        </w:r>
      </w:ins>
      <w:del w:id="413" w:author="Frank J. Rahel" w:date="2023-08-13T14:39:00Z">
        <w:r w:rsidRPr="00F84705" w:rsidDel="003F30C0">
          <w:rPr>
            <w:rFonts w:ascii="Times New Roman" w:eastAsia="Times New Roman" w:hAnsi="Times New Roman" w:cs="Times New Roman"/>
            <w:sz w:val="24"/>
            <w:szCs w:val="24"/>
          </w:rPr>
          <w:delText xml:space="preserve">, but results </w:delText>
        </w:r>
      </w:del>
      <w:r w:rsidRPr="00F84705">
        <w:rPr>
          <w:rFonts w:ascii="Times New Roman" w:eastAsia="Times New Roman" w:hAnsi="Times New Roman" w:cs="Times New Roman"/>
          <w:sz w:val="24"/>
          <w:szCs w:val="24"/>
        </w:rPr>
        <w:t>in our system and in Danish Lowland streams</w:t>
      </w:r>
      <w:ins w:id="414" w:author="Frank J. Rahel" w:date="2023-08-13T14:43:00Z">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w:t>
        </w:r>
      </w:ins>
      <w:ins w:id="415" w:author="Frank J. Rahel" w:date="2023-08-13T14:40:00Z">
        <w:r w:rsidR="003F30C0">
          <w:rPr>
            <w:rFonts w:ascii="Times New Roman" w:eastAsia="Times New Roman" w:hAnsi="Times New Roman" w:cs="Times New Roman"/>
            <w:sz w:val="24"/>
            <w:szCs w:val="24"/>
          </w:rPr>
          <w:t xml:space="preserve"> </w:t>
        </w:r>
      </w:ins>
      <w:del w:id="416" w:author="Frank J. Rahel" w:date="2023-08-13T14:40:00Z">
        <w:r w:rsidRPr="00F84705" w:rsidDel="003F30C0">
          <w:rPr>
            <w:rFonts w:ascii="Times New Roman" w:eastAsia="Times New Roman" w:hAnsi="Times New Roman" w:cs="Times New Roman"/>
            <w:sz w:val="24"/>
            <w:szCs w:val="24"/>
          </w:rPr>
          <w:delText xml:space="preserve"> found that </w:delText>
        </w:r>
      </w:del>
      <w:r w:rsidR="00B657E2" w:rsidRPr="00F84705">
        <w:rPr>
          <w:rFonts w:ascii="Times New Roman" w:eastAsia="Times New Roman" w:hAnsi="Times New Roman" w:cs="Times New Roman"/>
          <w:sz w:val="24"/>
          <w:szCs w:val="24"/>
        </w:rPr>
        <w:t>Simuliidae</w:t>
      </w:r>
      <w:ins w:id="417" w:author="Frank J. Rahel" w:date="2023-08-13T14:40:00Z">
        <w:r w:rsidR="003F30C0">
          <w:rPr>
            <w:rFonts w:ascii="Times New Roman" w:eastAsia="Times New Roman" w:hAnsi="Times New Roman" w:cs="Times New Roman"/>
            <w:sz w:val="24"/>
            <w:szCs w:val="24"/>
          </w:rPr>
          <w:t xml:space="preserve"> </w:t>
        </w:r>
      </w:ins>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del w:id="418" w:author="Frank J. Rahel" w:date="2023-08-13T14:44:00Z">
        <w:r w:rsidRPr="00F84705" w:rsidDel="00941AAA">
          <w:rPr>
            <w:rFonts w:ascii="Times New Roman" w:eastAsia="Times New Roman" w:hAnsi="Times New Roman" w:cs="Times New Roman"/>
            <w:sz w:val="24"/>
            <w:szCs w:val="24"/>
          </w:rPr>
          <w:delText>;</w:delText>
        </w:r>
        <w:r w:rsidR="00E14476" w:rsidRPr="00F84705" w:rsidDel="00941AAA">
          <w:rPr>
            <w:rFonts w:ascii="Times New Roman" w:eastAsia="Times New Roman" w:hAnsi="Times New Roman" w:cs="Times New Roman"/>
            <w:sz w:val="24"/>
            <w:szCs w:val="24"/>
          </w:rPr>
          <w:delText xml:space="preserve"> </w:delText>
        </w:r>
        <w:r w:rsidR="00E14476" w:rsidRPr="00F84705" w:rsidDel="00941AAA">
          <w:rPr>
            <w:rFonts w:ascii="Times New Roman" w:eastAsia="Times New Roman" w:hAnsi="Times New Roman" w:cs="Times New Roman"/>
            <w:sz w:val="24"/>
            <w:szCs w:val="24"/>
          </w:rPr>
          <w:fldChar w:fldCharType="begin"/>
        </w:r>
        <w:r w:rsidR="00867AEC" w:rsidRPr="00F84705" w:rsidDel="00941AAA">
          <w:rPr>
            <w:rFonts w:ascii="Times New Roman" w:eastAsia="Times New Roman" w:hAnsi="Times New Roman" w:cs="Times New Roman"/>
            <w:sz w:val="24"/>
            <w:szCs w:val="24"/>
          </w:rPr>
          <w:del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delInstrText>
        </w:r>
        <w:r w:rsidR="00E14476" w:rsidRPr="00F84705" w:rsidDel="00941AAA">
          <w:rPr>
            <w:rFonts w:ascii="Times New Roman" w:eastAsia="Times New Roman" w:hAnsi="Times New Roman" w:cs="Times New Roman"/>
            <w:sz w:val="24"/>
            <w:szCs w:val="24"/>
          </w:rPr>
          <w:fldChar w:fldCharType="separate"/>
        </w:r>
        <w:r w:rsidR="00867AEC" w:rsidRPr="00F84705" w:rsidDel="00941AAA">
          <w:rPr>
            <w:rFonts w:ascii="Times New Roman" w:eastAsia="Times New Roman" w:hAnsi="Times New Roman" w:cs="Times New Roman"/>
            <w:noProof/>
            <w:sz w:val="24"/>
            <w:szCs w:val="24"/>
          </w:rPr>
          <w:delText>(Kristensen et al. 2016)</w:delText>
        </w:r>
        <w:r w:rsidR="00E14476" w:rsidRPr="00F84705" w:rsidDel="00941AAA">
          <w:rPr>
            <w:rFonts w:ascii="Times New Roman" w:eastAsia="Times New Roman" w:hAnsi="Times New Roman" w:cs="Times New Roman"/>
            <w:sz w:val="24"/>
            <w:szCs w:val="24"/>
          </w:rPr>
          <w:fldChar w:fldCharType="end"/>
        </w:r>
        <w:r w:rsidRPr="00F84705" w:rsidDel="00941AAA">
          <w:rPr>
            <w:rFonts w:ascii="Times New Roman" w:eastAsia="Times New Roman" w:hAnsi="Times New Roman" w:cs="Times New Roman"/>
            <w:sz w:val="24"/>
            <w:szCs w:val="24"/>
          </w:rPr>
          <w:delText xml:space="preserve">). </w:delText>
        </w:r>
      </w:del>
      <w:ins w:id="419" w:author="Frank J. Rahel" w:date="2023-08-13T14:44:00Z">
        <w:r w:rsidR="00941AAA">
          <w:rPr>
            <w:rFonts w:ascii="Times New Roman" w:eastAsia="Times New Roman" w:hAnsi="Times New Roman" w:cs="Times New Roman"/>
            <w:sz w:val="24"/>
            <w:szCs w:val="24"/>
          </w:rPr>
          <w:t>) and in both stream systems</w:t>
        </w:r>
      </w:ins>
      <w:ins w:id="420" w:author="Frank J. Rahel" w:date="2023-08-13T14:46:00Z">
        <w:r w:rsidR="00941AAA">
          <w:rPr>
            <w:rFonts w:ascii="Times New Roman" w:eastAsia="Times New Roman" w:hAnsi="Times New Roman" w:cs="Times New Roman"/>
            <w:sz w:val="24"/>
            <w:szCs w:val="24"/>
          </w:rPr>
          <w:t xml:space="preserve"> removed or greatly reduced </w:t>
        </w:r>
      </w:ins>
      <w:del w:id="421" w:author="Frank J. Rahel" w:date="2023-08-13T14:46:00Z">
        <w:r w:rsidRPr="00F84705" w:rsidDel="00941AAA">
          <w:rPr>
            <w:rFonts w:ascii="Times New Roman" w:eastAsia="Times New Roman" w:hAnsi="Times New Roman" w:cs="Times New Roman"/>
            <w:sz w:val="24"/>
            <w:szCs w:val="24"/>
          </w:rPr>
          <w:delText xml:space="preserve"> The</w:delText>
        </w:r>
      </w:del>
      <w:del w:id="422" w:author="Frank J. Rahel" w:date="2023-08-13T14:47:00Z">
        <w:r w:rsidRPr="00F84705" w:rsidDel="00941AAA">
          <w:rPr>
            <w:rFonts w:ascii="Times New Roman" w:eastAsia="Times New Roman" w:hAnsi="Times New Roman" w:cs="Times New Roman"/>
            <w:sz w:val="24"/>
            <w:szCs w:val="24"/>
          </w:rPr>
          <w:delText xml:space="preserve"> </w:delText>
        </w:r>
      </w:del>
      <w:ins w:id="423" w:author="Frank J. Rahel" w:date="2023-08-13T14:47:00Z">
        <w:r w:rsidR="00941AAA">
          <w:rPr>
            <w:rFonts w:ascii="Times New Roman" w:eastAsia="Times New Roman" w:hAnsi="Times New Roman" w:cs="Times New Roman"/>
            <w:sz w:val="24"/>
            <w:szCs w:val="24"/>
          </w:rPr>
          <w:t xml:space="preserve">the effect of </w:t>
        </w:r>
      </w:ins>
      <w:ins w:id="424" w:author="Frank J. Rahel" w:date="2023-08-13T14:46:00Z">
        <w:r w:rsidR="00941AAA" w:rsidRPr="00F84705">
          <w:rPr>
            <w:rFonts w:ascii="Times New Roman" w:eastAsia="Times New Roman" w:hAnsi="Times New Roman" w:cs="Times New Roman"/>
            <w:sz w:val="24"/>
            <w:szCs w:val="24"/>
          </w:rPr>
          <w:t xml:space="preserve">environmental variation in δ15N </w:t>
        </w:r>
      </w:ins>
      <w:ins w:id="425" w:author="Frank J. Rahel" w:date="2023-08-13T14:47:00Z">
        <w:r w:rsidR="00941AAA">
          <w:rPr>
            <w:rFonts w:ascii="Times New Roman" w:eastAsia="Times New Roman" w:hAnsi="Times New Roman" w:cs="Times New Roman"/>
            <w:sz w:val="24"/>
            <w:szCs w:val="24"/>
          </w:rPr>
          <w:t xml:space="preserve">on TP estimates of fishes. The </w:t>
        </w:r>
      </w:ins>
      <w:r w:rsidRPr="00F84705">
        <w:rPr>
          <w:rFonts w:ascii="Times New Roman" w:eastAsia="Times New Roman" w:hAnsi="Times New Roman" w:cs="Times New Roman"/>
          <w:sz w:val="24"/>
          <w:szCs w:val="24"/>
        </w:rPr>
        <w:t xml:space="preserve">prevalence of using herbivores in the literature may be a result of previous work that selected </w:t>
      </w:r>
      <w:commentRangeStart w:id="426"/>
      <w:proofErr w:type="spellStart"/>
      <w:r w:rsidRPr="00F84705">
        <w:rPr>
          <w:rFonts w:ascii="Times New Roman" w:eastAsia="Times New Roman" w:hAnsi="Times New Roman" w:cs="Times New Roman"/>
          <w:sz w:val="24"/>
          <w:szCs w:val="24"/>
        </w:rPr>
        <w:t>Phesonid</w:t>
      </w:r>
      <w:commentRangeEnd w:id="426"/>
      <w:proofErr w:type="spellEnd"/>
      <w:r w:rsidR="00941AAA">
        <w:rPr>
          <w:rStyle w:val="CommentReference"/>
        </w:rPr>
        <w:commentReference w:id="426"/>
      </w:r>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ins w:id="427" w:author="Frank J. Rahel" w:date="2023-08-13T14:51:00Z">
        <w:r w:rsidR="00941AAA">
          <w:rPr>
            <w:rFonts w:ascii="Times New Roman" w:eastAsia="Times New Roman" w:hAnsi="Times New Roman" w:cs="Times New Roman"/>
            <w:sz w:val="24"/>
            <w:szCs w:val="24"/>
          </w:rPr>
          <w:t xml:space="preserve"> grazing snails</w:t>
        </w:r>
      </w:ins>
      <w:del w:id="428" w:author="Frank J. Rahel" w:date="2023-08-13T14:51:00Z">
        <w:r w:rsidRPr="00F84705" w:rsidDel="00941AAA">
          <w:rPr>
            <w:rFonts w:ascii="Times New Roman" w:eastAsia="Times New Roman" w:hAnsi="Times New Roman" w:cs="Times New Roman"/>
            <w:sz w:val="24"/>
            <w:szCs w:val="24"/>
          </w:rPr>
          <w:delText>, as previously discussed, low within site mean δ</w:delText>
        </w:r>
        <w:r w:rsidRPr="00F84705" w:rsidDel="00941AAA">
          <w:rPr>
            <w:rFonts w:ascii="Times New Roman" w:eastAsia="Times New Roman" w:hAnsi="Times New Roman" w:cs="Times New Roman"/>
            <w:sz w:val="24"/>
            <w:szCs w:val="24"/>
            <w:vertAlign w:val="superscript"/>
          </w:rPr>
          <w:delText>15</w:delText>
        </w:r>
        <w:r w:rsidRPr="00F84705" w:rsidDel="00941AAA">
          <w:rPr>
            <w:rFonts w:ascii="Times New Roman" w:eastAsia="Times New Roman" w:hAnsi="Times New Roman" w:cs="Times New Roman"/>
            <w:sz w:val="24"/>
            <w:szCs w:val="24"/>
          </w:rPr>
          <w:delText>N may not be the best indicator of low omnivory and Filterers</w:delText>
        </w:r>
      </w:del>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ins w:id="429" w:author="Frank J. Rahel" w:date="2023-08-13T14:52:00Z">
        <w:r w:rsidR="00941AAA">
          <w:rPr>
            <w:rFonts w:ascii="Times New Roman" w:eastAsia="Times New Roman" w:hAnsi="Times New Roman" w:cs="Times New Roman"/>
            <w:sz w:val="24"/>
            <w:szCs w:val="24"/>
          </w:rPr>
          <w:t>, occurring at only 5 of 16 study sites</w:t>
        </w:r>
      </w:ins>
      <w:r w:rsidRPr="00F84705">
        <w:rPr>
          <w:rFonts w:ascii="Times New Roman" w:eastAsia="Times New Roman" w:hAnsi="Times New Roman" w:cs="Times New Roman"/>
          <w:sz w:val="24"/>
          <w:szCs w:val="24"/>
        </w:rPr>
        <w:t>. Our results coupled with those in Danish Lowland streams indicate that taxonomic groups that exhibit filter feeding</w:t>
      </w:r>
      <w:ins w:id="430" w:author="Frank J. Rahel" w:date="2023-08-13T14:54:00Z">
        <w:r w:rsidR="00941AAA">
          <w:rPr>
            <w:rFonts w:ascii="Times New Roman" w:eastAsia="Times New Roman" w:hAnsi="Times New Roman" w:cs="Times New Roman"/>
            <w:sz w:val="24"/>
            <w:szCs w:val="24"/>
          </w:rPr>
          <w:t>,</w:t>
        </w:r>
      </w:ins>
      <w:r w:rsidRPr="00F84705">
        <w:rPr>
          <w:rFonts w:ascii="Times New Roman" w:eastAsia="Times New Roman" w:hAnsi="Times New Roman" w:cs="Times New Roman"/>
          <w:sz w:val="24"/>
          <w:szCs w:val="24"/>
        </w:rPr>
        <w:t xml:space="preserve"> </w:t>
      </w:r>
      <w:ins w:id="431" w:author="Frank J. Rahel" w:date="2023-08-13T14:53:00Z">
        <w:r w:rsidR="00941AAA">
          <w:rPr>
            <w:rFonts w:ascii="Times New Roman" w:eastAsia="Times New Roman" w:hAnsi="Times New Roman" w:cs="Times New Roman"/>
            <w:sz w:val="24"/>
            <w:szCs w:val="24"/>
          </w:rPr>
          <w:t xml:space="preserve">such as </w:t>
        </w:r>
      </w:ins>
      <w:ins w:id="432" w:author="Frank J. Rahel" w:date="2023-08-13T14:54:00Z">
        <w:r w:rsidR="00941AAA">
          <w:rPr>
            <w:rFonts w:ascii="Times New Roman" w:eastAsia="Times New Roman" w:hAnsi="Times New Roman" w:cs="Times New Roman"/>
            <w:sz w:val="24"/>
            <w:szCs w:val="24"/>
          </w:rPr>
          <w:t xml:space="preserve">Simuliidae, </w:t>
        </w:r>
      </w:ins>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ins w:id="433" w:author="Frank J. Rahel" w:date="2023-08-13T14:58:00Z">
        <w:r w:rsidR="006555BE">
          <w:rPr>
            <w:rFonts w:ascii="Times New Roman" w:eastAsia="Times New Roman" w:hAnsi="Times New Roman" w:cs="Times New Roman"/>
            <w:sz w:val="24"/>
            <w:szCs w:val="24"/>
          </w:rPr>
          <w:t xml:space="preserve">Another filter feeding group sometimes considered an optimal baseline are </w:t>
        </w:r>
      </w:ins>
      <w:commentRangeStart w:id="434"/>
      <w:del w:id="435" w:author="Frank J. Rahel" w:date="2023-08-13T14:58:00Z">
        <w:r w:rsidRPr="00F84705" w:rsidDel="006555BE">
          <w:rPr>
            <w:rFonts w:ascii="Times New Roman" w:eastAsia="Times New Roman" w:hAnsi="Times New Roman" w:cs="Times New Roman"/>
            <w:sz w:val="24"/>
            <w:szCs w:val="24"/>
          </w:rPr>
          <w:delText xml:space="preserve">Further, </w:delText>
        </w:r>
      </w:del>
      <w:r w:rsidRPr="00F84705">
        <w:rPr>
          <w:rFonts w:ascii="Times New Roman" w:eastAsia="Times New Roman" w:hAnsi="Times New Roman" w:cs="Times New Roman"/>
          <w:sz w:val="24"/>
          <w:szCs w:val="24"/>
        </w:rPr>
        <w:t>long-lived bivalves with longer tissue turnover rates</w:t>
      </w:r>
      <w:del w:id="436" w:author="Frank J. Rahel" w:date="2023-08-13T14:58:00Z">
        <w:r w:rsidRPr="00F84705" w:rsidDel="006555BE">
          <w:rPr>
            <w:rFonts w:ascii="Times New Roman" w:eastAsia="Times New Roman" w:hAnsi="Times New Roman" w:cs="Times New Roman"/>
            <w:sz w:val="24"/>
            <w:szCs w:val="24"/>
          </w:rPr>
          <w:delText xml:space="preserve"> that are thought to be the pinnacle of baselines corroborate this conclusion because th</w:delText>
        </w:r>
      </w:del>
      <w:del w:id="437" w:author="Frank J. Rahel" w:date="2023-08-13T14:59:00Z">
        <w:r w:rsidRPr="00F84705" w:rsidDel="006555BE">
          <w:rPr>
            <w:rFonts w:ascii="Times New Roman" w:eastAsia="Times New Roman" w:hAnsi="Times New Roman" w:cs="Times New Roman"/>
            <w:sz w:val="24"/>
            <w:szCs w:val="24"/>
          </w:rPr>
          <w:delText>ey are</w:delText>
        </w:r>
        <w:r w:rsidR="002B0519" w:rsidRPr="00F84705" w:rsidDel="006555BE">
          <w:rPr>
            <w:rFonts w:ascii="Times New Roman" w:eastAsia="Times New Roman" w:hAnsi="Times New Roman" w:cs="Times New Roman"/>
            <w:sz w:val="24"/>
            <w:szCs w:val="24"/>
          </w:rPr>
          <w:delText xml:space="preserve"> Filterers</w:delText>
        </w:r>
      </w:del>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w:t>
      </w:r>
      <w:commentRangeEnd w:id="434"/>
      <w:r w:rsidR="006555BE">
        <w:rPr>
          <w:rStyle w:val="CommentReference"/>
        </w:rPr>
        <w:commentReference w:id="434"/>
      </w:r>
      <w:r w:rsidRPr="00F84705">
        <w:rPr>
          <w:rFonts w:ascii="Times New Roman" w:eastAsia="Times New Roman" w:hAnsi="Times New Roman" w:cs="Times New Roman"/>
          <w:sz w:val="24"/>
          <w:szCs w:val="24"/>
        </w:rPr>
        <w:t xml:space="preserve"> </w:t>
      </w:r>
      <w:ins w:id="438" w:author="Frank J. Rahel" w:date="2023-08-13T15:02:00Z">
        <w:r w:rsidR="006555BE">
          <w:rPr>
            <w:rFonts w:ascii="Times New Roman" w:eastAsia="Times New Roman" w:hAnsi="Times New Roman" w:cs="Times New Roman"/>
            <w:sz w:val="24"/>
            <w:szCs w:val="24"/>
          </w:rPr>
          <w:t>However, a</w:t>
        </w:r>
      </w:ins>
      <w:ins w:id="439" w:author="Frank J. Rahel" w:date="2023-08-13T15:00:00Z">
        <w:r w:rsidR="006555BE">
          <w:rPr>
            <w:rFonts w:ascii="Times New Roman" w:eastAsia="Times New Roman" w:hAnsi="Times New Roman" w:cs="Times New Roman"/>
            <w:sz w:val="24"/>
            <w:szCs w:val="24"/>
          </w:rPr>
          <w:t xml:space="preserve">s with snails, bivalves did not meet the criteria for wide distribution as they </w:t>
        </w:r>
      </w:ins>
      <w:ins w:id="440" w:author="Frank J. Rahel" w:date="2023-08-13T15:01:00Z">
        <w:r w:rsidR="006555BE">
          <w:rPr>
            <w:rFonts w:ascii="Times New Roman" w:eastAsia="Times New Roman" w:hAnsi="Times New Roman" w:cs="Times New Roman"/>
            <w:sz w:val="24"/>
            <w:szCs w:val="24"/>
          </w:rPr>
          <w:t xml:space="preserve">occurred in </w:t>
        </w:r>
      </w:ins>
      <w:ins w:id="441" w:author="Frank J. Rahel" w:date="2023-08-13T15:00:00Z">
        <w:r w:rsidR="006555BE">
          <w:rPr>
            <w:rFonts w:ascii="Times New Roman" w:eastAsia="Times New Roman" w:hAnsi="Times New Roman" w:cs="Times New Roman"/>
            <w:sz w:val="24"/>
            <w:szCs w:val="24"/>
          </w:rPr>
          <w:t xml:space="preserve">only </w:t>
        </w:r>
        <w:commentRangeStart w:id="442"/>
        <w:r w:rsidR="006555BE">
          <w:rPr>
            <w:rFonts w:ascii="Times New Roman" w:eastAsia="Times New Roman" w:hAnsi="Times New Roman" w:cs="Times New Roman"/>
            <w:sz w:val="24"/>
            <w:szCs w:val="24"/>
          </w:rPr>
          <w:t>x</w:t>
        </w:r>
      </w:ins>
      <w:commentRangeEnd w:id="442"/>
      <w:ins w:id="443" w:author="Frank J. Rahel" w:date="2023-08-13T15:02:00Z">
        <w:r w:rsidR="006555BE">
          <w:rPr>
            <w:rStyle w:val="CommentReference"/>
          </w:rPr>
          <w:commentReference w:id="442"/>
        </w:r>
      </w:ins>
      <w:ins w:id="444" w:author="Frank J. Rahel" w:date="2023-08-13T15:00:00Z">
        <w:r w:rsidR="006555BE">
          <w:rPr>
            <w:rFonts w:ascii="Times New Roman" w:eastAsia="Times New Roman" w:hAnsi="Times New Roman" w:cs="Times New Roman"/>
            <w:sz w:val="24"/>
            <w:szCs w:val="24"/>
          </w:rPr>
          <w:t xml:space="preserve"> of our 16 sites. </w:t>
        </w:r>
      </w:ins>
      <w:ins w:id="445" w:author="Frank J. Rahel" w:date="2023-08-13T15:07:00Z">
        <w:r w:rsidR="00D97474">
          <w:rPr>
            <w:rFonts w:ascii="Times New Roman" w:eastAsia="Times New Roman" w:hAnsi="Times New Roman" w:cs="Times New Roman"/>
            <w:sz w:val="24"/>
            <w:szCs w:val="24"/>
          </w:rPr>
          <w:t>F</w:t>
        </w:r>
      </w:ins>
      <w:del w:id="446" w:author="Frank J. Rahel" w:date="2023-08-13T15:07:00Z">
        <w:r w:rsidRPr="00F84705" w:rsidDel="00D97474">
          <w:rPr>
            <w:rFonts w:ascii="Times New Roman" w:eastAsia="Times New Roman" w:hAnsi="Times New Roman" w:cs="Times New Roman"/>
            <w:sz w:val="24"/>
            <w:szCs w:val="24"/>
          </w:rPr>
          <w:delText xml:space="preserve">Additionally, </w:delText>
        </w:r>
        <w:r w:rsidR="002B0519" w:rsidRPr="00F84705" w:rsidDel="00D97474">
          <w:rPr>
            <w:rFonts w:ascii="Times New Roman" w:eastAsia="Times New Roman" w:hAnsi="Times New Roman" w:cs="Times New Roman"/>
            <w:sz w:val="24"/>
            <w:szCs w:val="24"/>
          </w:rPr>
          <w:delText>F</w:delText>
        </w:r>
      </w:del>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ins w:id="447" w:author="Frank J. Rahel" w:date="2023-08-13T15:08:00Z">
        <w:r w:rsidR="00D97474">
          <w:rPr>
            <w:rFonts w:ascii="Times New Roman" w:eastAsia="Times New Roman" w:hAnsi="Times New Roman" w:cs="Times New Roman"/>
            <w:sz w:val="24"/>
            <w:szCs w:val="24"/>
          </w:rPr>
          <w:t xml:space="preserve"> their main food source, </w:t>
        </w:r>
      </w:ins>
      <w:r w:rsidRPr="00F84705">
        <w:rPr>
          <w:rFonts w:ascii="Times New Roman" w:eastAsia="Times New Roman" w:hAnsi="Times New Roman" w:cs="Times New Roman"/>
          <w:sz w:val="24"/>
          <w:szCs w:val="24"/>
        </w:rPr>
        <w:t xml:space="preserve"> seston</w:t>
      </w:r>
      <w:ins w:id="448" w:author="Frank J. Rahel" w:date="2023-08-13T15:08:00Z">
        <w:r w:rsidR="00D97474">
          <w:rPr>
            <w:rFonts w:ascii="Times New Roman" w:eastAsia="Times New Roman" w:hAnsi="Times New Roman" w:cs="Times New Roman"/>
            <w:sz w:val="24"/>
            <w:szCs w:val="24"/>
          </w:rPr>
          <w:t>,</w:t>
        </w:r>
      </w:ins>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06D80C0" w14:textId="0074A847" w:rsidR="00A23148" w:rsidRPr="00F84705" w:rsidRDefault="00DF00A0" w:rsidP="009B1CD6">
      <w:pPr>
        <w:spacing w:before="240" w:after="240" w:line="360" w:lineRule="auto"/>
        <w:rPr>
          <w:rFonts w:ascii="Times New Roman" w:eastAsia="Times New Roman" w:hAnsi="Times New Roman" w:cs="Times New Roman"/>
          <w:sz w:val="24"/>
          <w:szCs w:val="24"/>
          <w:u w:val="single"/>
        </w:rPr>
      </w:pPr>
      <w:r w:rsidRPr="00F84705">
        <w:rPr>
          <w:rFonts w:ascii="Times New Roman" w:eastAsia="Times New Roman" w:hAnsi="Times New Roman" w:cs="Times New Roman"/>
          <w:sz w:val="24"/>
          <w:szCs w:val="24"/>
        </w:rPr>
        <w:t xml:space="preserve">Although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fit all four criteria, Hydropyschidae, the third taxonomic group with the lowest CV, effectively removed the influence of the longitudinal gradient on the TP of the five fishes in our </w:t>
      </w:r>
      <w:commentRangeStart w:id="449"/>
      <w:r w:rsidRPr="00F84705">
        <w:rPr>
          <w:rFonts w:ascii="Times New Roman" w:eastAsia="Times New Roman" w:hAnsi="Times New Roman" w:cs="Times New Roman"/>
          <w:sz w:val="24"/>
          <w:szCs w:val="24"/>
        </w:rPr>
        <w:t>study</w:t>
      </w:r>
      <w:commentRangeEnd w:id="449"/>
      <w:r w:rsidR="00D97474">
        <w:rPr>
          <w:rStyle w:val="CommentReference"/>
        </w:rPr>
        <w:commentReference w:id="449"/>
      </w:r>
      <w:r w:rsidRPr="00F84705">
        <w:rPr>
          <w:rFonts w:ascii="Times New Roman" w:eastAsia="Times New Roman" w:hAnsi="Times New Roman" w:cs="Times New Roman"/>
          <w:sz w:val="24"/>
          <w:szCs w:val="24"/>
        </w:rPr>
        <w:t xml:space="preserve"> (Table 1).  Successful removal of the influence of the longitudinal gradient on TP suggests that </w:t>
      </w:r>
      <w:proofErr w:type="spellStart"/>
      <w:r w:rsidRPr="00F84705">
        <w:rPr>
          <w:rFonts w:ascii="Times New Roman" w:eastAsia="Times New Roman" w:hAnsi="Times New Roman" w:cs="Times New Roman"/>
          <w:sz w:val="24"/>
          <w:szCs w:val="24"/>
        </w:rPr>
        <w:t>Hydropsychidae</w:t>
      </w:r>
      <w:proofErr w:type="spellEnd"/>
      <w:r w:rsidRPr="00F84705">
        <w:rPr>
          <w:rFonts w:ascii="Times New Roman" w:eastAsia="Times New Roman" w:hAnsi="Times New Roman" w:cs="Times New Roman"/>
          <w:sz w:val="24"/>
          <w:szCs w:val="24"/>
        </w:rPr>
        <w:t xml:space="preserve"> could be an effective baseline indicator even though it had higher within site CV values than Simuliidae.   </w:t>
      </w:r>
      <w:proofErr w:type="spellStart"/>
      <w:r w:rsidRPr="00F84705">
        <w:rPr>
          <w:rFonts w:ascii="Times New Roman" w:eastAsia="Times New Roman" w:hAnsi="Times New Roman" w:cs="Times New Roman"/>
          <w:sz w:val="24"/>
          <w:szCs w:val="24"/>
        </w:rPr>
        <w:t>Hydropsychidae</w:t>
      </w:r>
      <w:proofErr w:type="spellEnd"/>
      <w:r w:rsidRPr="00F84705">
        <w:rPr>
          <w:rFonts w:ascii="Times New Roman" w:eastAsia="Times New Roman" w:hAnsi="Times New Roman" w:cs="Times New Roman"/>
          <w:sz w:val="24"/>
          <w:szCs w:val="24"/>
        </w:rPr>
        <w:t xml:space="preserve"> </w:t>
      </w:r>
      <w:commentRangeStart w:id="450"/>
      <w:r w:rsidRPr="00F84705">
        <w:rPr>
          <w:rFonts w:ascii="Times New Roman" w:eastAsia="Times New Roman" w:hAnsi="Times New Roman" w:cs="Times New Roman"/>
          <w:sz w:val="24"/>
          <w:szCs w:val="24"/>
        </w:rPr>
        <w:t>were</w:t>
      </w:r>
      <w:commentRangeEnd w:id="450"/>
      <w:r w:rsidR="00D97474">
        <w:rPr>
          <w:rStyle w:val="CommentReference"/>
        </w:rPr>
        <w:commentReference w:id="450"/>
      </w:r>
      <w:r w:rsidRPr="00F84705">
        <w:rPr>
          <w:rFonts w:ascii="Times New Roman" w:eastAsia="Times New Roman" w:hAnsi="Times New Roman" w:cs="Times New Roman"/>
          <w:sz w:val="24"/>
          <w:szCs w:val="24"/>
        </w:rPr>
        <w:t xml:space="preserve"> categorized as omnivores in our study, but some species exhibit filter feeding strategies (</w:t>
      </w:r>
      <w:proofErr w:type="spellStart"/>
      <w:r w:rsidR="00931FEF" w:rsidRPr="00F84705">
        <w:rPr>
          <w:rFonts w:ascii="Times New Roman" w:eastAsia="Times New Roman" w:hAnsi="Times New Roman" w:cs="Times New Roman"/>
          <w:sz w:val="24"/>
          <w:szCs w:val="24"/>
        </w:rPr>
        <w:t>Fic</w:t>
      </w:r>
      <w:r w:rsidR="00ED0187" w:rsidRPr="00F84705">
        <w:rPr>
          <w:rFonts w:ascii="Times New Roman" w:eastAsia="Times New Roman" w:hAnsi="Times New Roman" w:cs="Times New Roman"/>
          <w:sz w:val="24"/>
          <w:szCs w:val="24"/>
        </w:rPr>
        <w:t>sor</w:t>
      </w:r>
      <w:proofErr w:type="spellEnd"/>
      <w:r w:rsidR="00ED0187" w:rsidRPr="00F84705">
        <w:rPr>
          <w:rFonts w:ascii="Times New Roman" w:eastAsia="Times New Roman" w:hAnsi="Times New Roman" w:cs="Times New Roman"/>
          <w:sz w:val="24"/>
          <w:szCs w:val="24"/>
        </w:rPr>
        <w:t xml:space="preserve"> &amp; Csabai, 2021</w:t>
      </w:r>
      <w:r w:rsidRPr="00F84705">
        <w:rPr>
          <w:rFonts w:ascii="Times New Roman" w:eastAsia="Times New Roman" w:hAnsi="Times New Roman" w:cs="Times New Roman"/>
          <w:sz w:val="24"/>
          <w:szCs w:val="24"/>
        </w:rPr>
        <w:t>)</w:t>
      </w:r>
      <w:r w:rsidR="00207C80" w:rsidRPr="00F84705">
        <w:rPr>
          <w:rFonts w:ascii="Times New Roman" w:eastAsia="Times New Roman" w:hAnsi="Times New Roman" w:cs="Times New Roman"/>
          <w:sz w:val="24"/>
          <w:szCs w:val="24"/>
        </w:rPr>
        <w:t>.  Even though Hydropyschidae appears to</w:t>
      </w:r>
      <w:ins w:id="451" w:author="Frank J. Rahel" w:date="2023-08-13T15:08:00Z">
        <w:r w:rsidR="00D97474">
          <w:rPr>
            <w:rFonts w:ascii="Times New Roman" w:eastAsia="Times New Roman" w:hAnsi="Times New Roman" w:cs="Times New Roman"/>
            <w:sz w:val="24"/>
            <w:szCs w:val="24"/>
          </w:rPr>
          <w:t xml:space="preserve"> </w:t>
        </w:r>
      </w:ins>
      <w:r w:rsidR="00207C80" w:rsidRPr="00F84705">
        <w:rPr>
          <w:rFonts w:ascii="Times New Roman" w:eastAsia="Times New Roman" w:hAnsi="Times New Roman" w:cs="Times New Roman"/>
          <w:sz w:val="24"/>
          <w:szCs w:val="24"/>
        </w:rPr>
        <w:t xml:space="preserve"> effectively remove </w:t>
      </w:r>
      <w:r w:rsidR="000A1AF3" w:rsidRPr="00F84705">
        <w:rPr>
          <w:rFonts w:ascii="Times New Roman" w:eastAsia="Times New Roman" w:hAnsi="Times New Roman" w:cs="Times New Roman"/>
          <w:sz w:val="24"/>
          <w:szCs w:val="24"/>
        </w:rPr>
        <w:t xml:space="preserve">the influence of the longitudinal gradient on TP in our system, </w:t>
      </w:r>
      <w:r w:rsidR="007707F7" w:rsidRPr="00F84705">
        <w:rPr>
          <w:rFonts w:ascii="Times New Roman" w:eastAsia="Times New Roman" w:hAnsi="Times New Roman" w:cs="Times New Roman"/>
          <w:sz w:val="24"/>
          <w:szCs w:val="24"/>
        </w:rPr>
        <w:t xml:space="preserve">we advise caution </w:t>
      </w:r>
      <w:r w:rsidR="00E60499" w:rsidRPr="00F84705">
        <w:rPr>
          <w:rFonts w:ascii="Times New Roman" w:eastAsia="Times New Roman" w:hAnsi="Times New Roman" w:cs="Times New Roman"/>
          <w:sz w:val="24"/>
          <w:szCs w:val="24"/>
        </w:rPr>
        <w:t>when using Hydropyschidae in other systems</w:t>
      </w:r>
      <w:r w:rsidR="008A2D9E"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lastRenderedPageBreak/>
        <w:t>Conclusions</w:t>
      </w:r>
      <w:r w:rsidRPr="00F84705">
        <w:rPr>
          <w:rFonts w:ascii="Times New Roman" w:eastAsia="Times New Roman" w:hAnsi="Times New Roman" w:cs="Times New Roman"/>
          <w:sz w:val="24"/>
          <w:szCs w:val="24"/>
        </w:rPr>
        <w:tab/>
      </w:r>
    </w:p>
    <w:p w14:paraId="6F25B146" w14:textId="6655A65F"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ins w:id="452" w:author="Frank J. Rahel" w:date="2023-08-13T15:19:00Z">
        <w:r w:rsidR="00344E43">
          <w:rPr>
            <w:rFonts w:ascii="Times New Roman" w:eastAsia="Times New Roman" w:hAnsi="Times New Roman" w:cs="Times New Roman"/>
            <w:sz w:val="24"/>
            <w:szCs w:val="24"/>
          </w:rPr>
          <w:t>four</w:t>
        </w:r>
      </w:ins>
      <w:del w:id="453" w:author="Frank J. Rahel" w:date="2023-08-13T15:19:00Z">
        <w:r w:rsidRPr="00F84705" w:rsidDel="00344E43">
          <w:rPr>
            <w:rFonts w:ascii="Times New Roman" w:eastAsia="Times New Roman" w:hAnsi="Times New Roman" w:cs="Times New Roman"/>
            <w:sz w:val="24"/>
            <w:szCs w:val="24"/>
          </w:rPr>
          <w:delText>4</w:delText>
        </w:r>
      </w:del>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del w:id="454" w:author="Frank J. Rahel" w:date="2023-08-13T15:19:00Z">
        <w:r w:rsidR="00065B30" w:rsidRPr="00F84705" w:rsidDel="00344E43">
          <w:rPr>
            <w:rFonts w:ascii="Times New Roman" w:eastAsia="Times New Roman" w:hAnsi="Times New Roman" w:cs="Times New Roman"/>
            <w:sz w:val="24"/>
            <w:szCs w:val="24"/>
          </w:rPr>
          <w:delText>gradeints</w:delText>
        </w:r>
      </w:del>
      <w:ins w:id="455" w:author="Frank J. Rahel" w:date="2023-08-13T15:19:00Z">
        <w:r w:rsidR="00344E43" w:rsidRPr="00F84705">
          <w:rPr>
            <w:rFonts w:ascii="Times New Roman" w:eastAsia="Times New Roman" w:hAnsi="Times New Roman" w:cs="Times New Roman"/>
            <w:sz w:val="24"/>
            <w:szCs w:val="24"/>
          </w:rPr>
          <w:t>gradients</w:t>
        </w:r>
      </w:ins>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ins w:id="456" w:author="Frank J. Rahel" w:date="2023-08-13T15:20:00Z">
        <w:r w:rsidR="00344E43">
          <w:rPr>
            <w:rFonts w:ascii="Times New Roman" w:eastAsia="Times New Roman" w:hAnsi="Times New Roman" w:cs="Times New Roman"/>
            <w:sz w:val="24"/>
            <w:szCs w:val="24"/>
          </w:rPr>
          <w:t>diet composition</w:t>
        </w:r>
      </w:ins>
      <w:del w:id="457" w:author="Frank J. Rahel" w:date="2023-08-13T15:20:00Z">
        <w:r w:rsidR="005630DB" w:rsidRPr="00F84705" w:rsidDel="00344E43">
          <w:rPr>
            <w:rFonts w:ascii="Times New Roman" w:eastAsia="Times New Roman" w:hAnsi="Times New Roman" w:cs="Times New Roman"/>
            <w:sz w:val="24"/>
            <w:szCs w:val="24"/>
          </w:rPr>
          <w:delText>consumption</w:delText>
        </w:r>
      </w:del>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ins w:id="458" w:author="Frank J. Rahel" w:date="2023-08-13T15:20:00Z">
        <w:r w:rsidR="00344E43">
          <w:rPr>
            <w:rFonts w:ascii="Times New Roman" w:eastAsia="Times New Roman" w:hAnsi="Times New Roman" w:cs="Times New Roman"/>
            <w:sz w:val="24"/>
            <w:szCs w:val="24"/>
          </w:rPr>
          <w:t xml:space="preserve">a </w:t>
        </w:r>
      </w:ins>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commentRangeStart w:id="459"/>
      <w:r w:rsidR="000B3C5C" w:rsidRPr="00F84705">
        <w:rPr>
          <w:rFonts w:ascii="Times New Roman" w:eastAsia="Times New Roman" w:hAnsi="Times New Roman" w:cs="Times New Roman"/>
          <w:sz w:val="24"/>
          <w:szCs w:val="24"/>
        </w:rPr>
        <w:t>Filterers</w:t>
      </w:r>
      <w:commentRangeEnd w:id="459"/>
      <w:r w:rsidR="00344E43">
        <w:rPr>
          <w:rStyle w:val="CommentReference"/>
        </w:rPr>
        <w:commentReference w:id="459"/>
      </w:r>
      <w:r w:rsidRPr="00F84705">
        <w:rPr>
          <w:rFonts w:ascii="Times New Roman" w:eastAsia="Times New Roman" w:hAnsi="Times New Roman" w:cs="Times New Roman"/>
          <w:sz w:val="24"/>
          <w:szCs w:val="24"/>
        </w:rPr>
        <w:t xml:space="preserve">) may be an adequate baseline for temperate streams where </w:t>
      </w:r>
      <w:ins w:id="460" w:author="Frank J. Rahel" w:date="2023-08-13T15:24:00Z">
        <w:r w:rsidR="00344E43">
          <w:rPr>
            <w:rFonts w:ascii="Times New Roman" w:eastAsia="Times New Roman" w:hAnsi="Times New Roman" w:cs="Times New Roman"/>
            <w:sz w:val="24"/>
            <w:szCs w:val="24"/>
          </w:rPr>
          <w:t xml:space="preserve">other </w:t>
        </w:r>
      </w:ins>
      <w:del w:id="461" w:author="Frank J. Rahel" w:date="2023-08-13T15:25:00Z">
        <w:r w:rsidRPr="00F84705" w:rsidDel="00C24DBE">
          <w:rPr>
            <w:rFonts w:ascii="Times New Roman" w:eastAsia="Times New Roman" w:hAnsi="Times New Roman" w:cs="Times New Roman"/>
            <w:sz w:val="24"/>
            <w:szCs w:val="24"/>
          </w:rPr>
          <w:delText>sufficiently distributed and long-lived</w:delText>
        </w:r>
      </w:del>
      <w:del w:id="462" w:author="Frank J. Rahel" w:date="2023-08-13T15:26:00Z">
        <w:r w:rsidRPr="00F84705" w:rsidDel="00C24DBE">
          <w:rPr>
            <w:rFonts w:ascii="Times New Roman" w:eastAsia="Times New Roman" w:hAnsi="Times New Roman" w:cs="Times New Roman"/>
            <w:sz w:val="24"/>
            <w:szCs w:val="24"/>
          </w:rPr>
          <w:delText xml:space="preserve"> </w:delText>
        </w:r>
      </w:del>
      <w:r w:rsidRPr="00F84705">
        <w:rPr>
          <w:rFonts w:ascii="Times New Roman" w:eastAsia="Times New Roman" w:hAnsi="Times New Roman" w:cs="Times New Roman"/>
          <w:sz w:val="24"/>
          <w:szCs w:val="24"/>
        </w:rPr>
        <w:t>macroinvertebrate</w:t>
      </w:r>
      <w:ins w:id="463" w:author="Frank J. Rahel" w:date="2023-08-13T15:25:00Z">
        <w:r w:rsidR="00C24DBE">
          <w:rPr>
            <w:rFonts w:ascii="Times New Roman" w:eastAsia="Times New Roman" w:hAnsi="Times New Roman" w:cs="Times New Roman"/>
            <w:sz w:val="24"/>
            <w:szCs w:val="24"/>
          </w:rPr>
          <w:t xml:space="preserve"> baseline candidates </w:t>
        </w:r>
      </w:ins>
      <w:del w:id="464" w:author="Frank J. Rahel" w:date="2023-08-13T15:26:00Z">
        <w:r w:rsidRPr="00F84705" w:rsidDel="00C24DBE">
          <w:rPr>
            <w:rFonts w:ascii="Times New Roman" w:eastAsia="Times New Roman" w:hAnsi="Times New Roman" w:cs="Times New Roman"/>
            <w:sz w:val="24"/>
            <w:szCs w:val="24"/>
          </w:rPr>
          <w:delText xml:space="preserve">s </w:delText>
        </w:r>
      </w:del>
      <w:r w:rsidRPr="00F84705">
        <w:rPr>
          <w:rFonts w:ascii="Times New Roman" w:eastAsia="Times New Roman" w:hAnsi="Times New Roman" w:cs="Times New Roman"/>
          <w:sz w:val="24"/>
          <w:szCs w:val="24"/>
        </w:rPr>
        <w:t xml:space="preserve">are </w:t>
      </w:r>
      <w:ins w:id="465" w:author="Frank J. Rahel" w:date="2023-08-13T15:26:00Z">
        <w:r w:rsidR="00C24DBE">
          <w:rPr>
            <w:rFonts w:ascii="Times New Roman" w:eastAsia="Times New Roman" w:hAnsi="Times New Roman" w:cs="Times New Roman"/>
            <w:sz w:val="24"/>
            <w:szCs w:val="24"/>
          </w:rPr>
          <w:t>not widely distributed</w:t>
        </w:r>
      </w:ins>
      <w:commentRangeStart w:id="466"/>
      <w:del w:id="467" w:author="Frank J. Rahel" w:date="2023-08-13T15:26:00Z">
        <w:r w:rsidRPr="00F84705" w:rsidDel="00C24DBE">
          <w:rPr>
            <w:rFonts w:ascii="Times New Roman" w:eastAsia="Times New Roman" w:hAnsi="Times New Roman" w:cs="Times New Roman"/>
            <w:sz w:val="24"/>
            <w:szCs w:val="24"/>
          </w:rPr>
          <w:delText>absent</w:delText>
        </w:r>
      </w:del>
      <w:commentRangeEnd w:id="466"/>
      <w:r w:rsidR="00344E43">
        <w:rPr>
          <w:rStyle w:val="CommentReference"/>
        </w:rPr>
        <w:commentReference w:id="466"/>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6A682E99"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w:t>
      </w:r>
      <w:ins w:id="468" w:author="Bryan Maitland" w:date="2023-08-16T15:21:00Z">
        <w:r w:rsidR="00012128">
          <w:rPr>
            <w:rFonts w:ascii="Times New Roman" w:eastAsia="Times New Roman" w:hAnsi="Times New Roman" w:cs="Times New Roman"/>
            <w:sz w:val="24"/>
            <w:szCs w:val="24"/>
          </w:rPr>
          <w:t xml:space="preserve">and the Clark Wildlife and Fisheries Biology Management Fund </w:t>
        </w:r>
      </w:ins>
      <w:r w:rsidRPr="0056545F">
        <w:rPr>
          <w:rFonts w:ascii="Times New Roman" w:eastAsia="Times New Roman" w:hAnsi="Times New Roman" w:cs="Times New Roman"/>
          <w:sz w:val="24"/>
          <w:szCs w:val="24"/>
        </w:rPr>
        <w:t xml:space="preserve">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469"/>
      <w:r w:rsidR="00867AEC" w:rsidRPr="0056545F">
        <w:rPr>
          <w:rFonts w:ascii="Times New Roman" w:eastAsia="Times New Roman" w:hAnsi="Times New Roman" w:cs="Times New Roman"/>
          <w:sz w:val="24"/>
          <w:szCs w:val="24"/>
        </w:rPr>
        <w:t>Center</w:t>
      </w:r>
      <w:commentRangeEnd w:id="469"/>
      <w:r w:rsidR="009914E5">
        <w:rPr>
          <w:rStyle w:val="CommentReference"/>
        </w:rPr>
        <w:commentReference w:id="469"/>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470"/>
      <w:r w:rsidRPr="0056545F">
        <w:rPr>
          <w:rFonts w:ascii="Times New Roman" w:eastAsia="Times New Roman" w:hAnsi="Times New Roman" w:cs="Times New Roman"/>
          <w:b/>
          <w:sz w:val="24"/>
          <w:szCs w:val="24"/>
        </w:rPr>
        <w:t>References</w:t>
      </w:r>
      <w:commentRangeEnd w:id="470"/>
      <w:r w:rsidR="009914E5">
        <w:rPr>
          <w:rStyle w:val="CommentReference"/>
        </w:rPr>
        <w:commentReference w:id="470"/>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Frank J. Rahel" w:date="2023-08-10T10:37:00Z" w:initials="FJR">
    <w:p w14:paraId="7260B007" w14:textId="7CA517B2" w:rsidR="007D6DE5" w:rsidRDefault="007D6DE5">
      <w:pPr>
        <w:pStyle w:val="CommentText"/>
      </w:pPr>
      <w:r>
        <w:rPr>
          <w:rStyle w:val="CommentReference"/>
        </w:rPr>
        <w:annotationRef/>
      </w:r>
      <w:r>
        <w:t>We used the word “suitable” twice in this sentence and it seemed unnecessary here.</w:t>
      </w:r>
    </w:p>
  </w:comment>
  <w:comment w:id="92" w:author="Frank J. Rahel" w:date="2023-08-10T10:51:00Z" w:initials="FJR">
    <w:p w14:paraId="51706613" w14:textId="5E0069AE" w:rsidR="007D6DE5" w:rsidRDefault="007D6DE5">
      <w:pPr>
        <w:pStyle w:val="CommentText"/>
      </w:pPr>
      <w:r>
        <w:rPr>
          <w:rStyle w:val="CommentReference"/>
        </w:rPr>
        <w:annotationRef/>
      </w:r>
      <w:r>
        <w:t>Sometimes having a string of adjectives before the subject can be confusing.</w:t>
      </w:r>
    </w:p>
  </w:comment>
  <w:comment w:id="117"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238" w:author="Bryanna Mickelson" w:date="2023-07-14T11:07:00Z" w:initials="BM">
    <w:p w14:paraId="3323A9F7" w14:textId="77777777" w:rsidR="007D6DE5" w:rsidRDefault="007D6DE5" w:rsidP="005A691C">
      <w:pPr>
        <w:pStyle w:val="CommentText"/>
      </w:pPr>
      <w:r>
        <w:rPr>
          <w:rStyle w:val="CommentReference"/>
        </w:rPr>
        <w:annotationRef/>
      </w:r>
      <w:r>
        <w:t>Did we gastric lavage the large fish??</w:t>
      </w:r>
    </w:p>
  </w:comment>
  <w:comment w:id="239" w:author="Bryan Maitland" w:date="2023-08-16T14:21:00Z" w:initials="BM">
    <w:p w14:paraId="0DDEFFC2" w14:textId="77777777" w:rsidR="00AC190B" w:rsidRDefault="00AC190B" w:rsidP="00D60232">
      <w:r>
        <w:rPr>
          <w:rStyle w:val="CommentReference"/>
        </w:rPr>
        <w:annotationRef/>
      </w:r>
      <w:r>
        <w:rPr>
          <w:sz w:val="20"/>
          <w:szCs w:val="20"/>
        </w:rPr>
        <w:t xml:space="preserve">Yes for some. Details added. </w:t>
      </w:r>
    </w:p>
  </w:comment>
  <w:comment w:id="244" w:author="Frank J. Rahel" w:date="2023-08-10T11:56:00Z" w:initials="FJR">
    <w:p w14:paraId="34F1C336" w14:textId="70D8AD15" w:rsidR="007D6DE5" w:rsidRDefault="007D6DE5">
      <w:pPr>
        <w:pStyle w:val="CommentText"/>
      </w:pPr>
      <w:r>
        <w:rPr>
          <w:rStyle w:val="CommentReference"/>
        </w:rPr>
        <w:annotationRef/>
      </w:r>
      <w:r>
        <w:t xml:space="preserve">Why do we mention </w:t>
      </w:r>
      <w:r w:rsidRPr="00A73D73">
        <w:t>δ13C, %C, %N and C:N ratio</w:t>
      </w:r>
      <w:r>
        <w:t xml:space="preserve"> here since we don’t report any results for them</w:t>
      </w:r>
    </w:p>
  </w:comment>
  <w:comment w:id="256" w:author="Frank J. Rahel" w:date="2023-08-10T12:02:00Z" w:initials="FJR">
    <w:p w14:paraId="627E9212" w14:textId="20500D19" w:rsidR="007D6DE5" w:rsidRDefault="007D6DE5">
      <w:pPr>
        <w:pStyle w:val="CommentText"/>
      </w:pPr>
      <w:r>
        <w:rPr>
          <w:rStyle w:val="CommentReference"/>
        </w:rPr>
        <w:annotationRef/>
      </w:r>
      <w:r>
        <w:t>I think it would be helpful to state the 4 criteria again here.</w:t>
      </w:r>
    </w:p>
  </w:comment>
  <w:comment w:id="265" w:author="Frank J. Rahel" w:date="2023-08-10T12:03:00Z" w:initials="FJR">
    <w:p w14:paraId="1EAACAF2" w14:textId="3DB0C659" w:rsidR="007D6DE5" w:rsidRDefault="007D6DE5">
      <w:pPr>
        <w:pStyle w:val="CommentText"/>
      </w:pPr>
      <w:r>
        <w:rPr>
          <w:rStyle w:val="CommentReference"/>
        </w:rPr>
        <w:annotationRef/>
      </w:r>
      <w:r>
        <w:t>This is the first time we use this term in the paper.  We should define what constitutes bulk basal resources.</w:t>
      </w:r>
    </w:p>
  </w:comment>
  <w:comment w:id="281"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284" w:author="Frank J. Rahel" w:date="2023-08-10T11:58:00Z" w:initials="FJR">
    <w:p w14:paraId="4D05A45D" w14:textId="0D6F8654" w:rsidR="007D6DE5" w:rsidRDefault="007D6DE5">
      <w:pPr>
        <w:pStyle w:val="CommentText"/>
      </w:pPr>
      <w:r>
        <w:rPr>
          <w:rStyle w:val="CommentReference"/>
        </w:rPr>
        <w:annotationRef/>
      </w:r>
      <w:r>
        <w:t>I don’t think consumption rate is the correct term.  Do we mean differences in diet composition?</w:t>
      </w:r>
    </w:p>
  </w:comment>
  <w:comment w:id="285" w:author="Bryan Maitland" w:date="2023-08-16T14:24:00Z" w:initials="BM">
    <w:p w14:paraId="7B9289F5" w14:textId="77777777" w:rsidR="00AC190B" w:rsidRDefault="00AC190B" w:rsidP="00014361">
      <w:r>
        <w:rPr>
          <w:rStyle w:val="CommentReference"/>
        </w:rPr>
        <w:annotationRef/>
      </w:r>
      <w:r>
        <w:rPr>
          <w:sz w:val="20"/>
          <w:szCs w:val="20"/>
        </w:rPr>
        <w:t xml:space="preserve">I made these changes to the introduction. </w:t>
      </w:r>
    </w:p>
  </w:comment>
  <w:comment w:id="291" w:author="Frank J. Rahel" w:date="2023-08-10T12:45:00Z" w:initials="FJR">
    <w:p w14:paraId="00623446" w14:textId="7C1CD0A7" w:rsidR="007D6DE5" w:rsidRDefault="007D6DE5">
      <w:pPr>
        <w:pStyle w:val="CommentText"/>
      </w:pPr>
      <w:r>
        <w:rPr>
          <w:rStyle w:val="CommentReference"/>
        </w:rPr>
        <w:annotationRef/>
      </w:r>
      <w:r>
        <w:t>Is conditions the correct term?  Perhaps “values”</w:t>
      </w:r>
    </w:p>
  </w:comment>
  <w:comment w:id="292" w:author="Bryan Maitland" w:date="2023-08-16T14:24:00Z" w:initials="BM">
    <w:p w14:paraId="30BE0F30" w14:textId="77777777" w:rsidR="00AC190B" w:rsidRDefault="00AC190B" w:rsidP="00B23E66">
      <w:r>
        <w:rPr>
          <w:rStyle w:val="CommentReference"/>
        </w:rPr>
        <w:annotationRef/>
      </w:r>
      <w:r>
        <w:rPr>
          <w:sz w:val="20"/>
          <w:szCs w:val="20"/>
        </w:rPr>
        <w:t>Yes values</w:t>
      </w:r>
    </w:p>
  </w:comment>
  <w:comment w:id="293" w:author="Frank J. Rahel" w:date="2023-08-10T12:48:00Z" w:initials="FJR">
    <w:p w14:paraId="67007DD5" w14:textId="00A95CEB" w:rsidR="007D6DE5" w:rsidRDefault="007D6DE5">
      <w:pPr>
        <w:pStyle w:val="CommentText"/>
      </w:pPr>
      <w:r>
        <w:rPr>
          <w:rStyle w:val="CommentReference"/>
        </w:rPr>
        <w:annotationRef/>
      </w:r>
      <w:r>
        <w:t>It doesn’t look like the values quite reach the 100% value.</w:t>
      </w:r>
    </w:p>
  </w:comment>
  <w:comment w:id="294" w:author="Frank J. Rahel" w:date="2023-08-10T12:52:00Z" w:initials="FJR">
    <w:p w14:paraId="26E4BE7F" w14:textId="525EB8A2" w:rsidR="007D6DE5" w:rsidRDefault="007D6DE5">
      <w:pPr>
        <w:pStyle w:val="CommentText"/>
      </w:pPr>
      <w:r>
        <w:rPr>
          <w:rStyle w:val="CommentReference"/>
        </w:rPr>
        <w:annotationRef/>
      </w:r>
      <w:r>
        <w:t>We’ve been using feeding group not FFG so far in the paper.</w:t>
      </w:r>
    </w:p>
  </w:comment>
  <w:comment w:id="318" w:author="Frank J. Rahel" w:date="2023-06-09T16:49:00Z" w:initials="FJR">
    <w:p w14:paraId="27E2BE30" w14:textId="042EF4E3" w:rsidR="007D6DE5" w:rsidRDefault="007D6DE5">
      <w:pPr>
        <w:pStyle w:val="CommentText"/>
      </w:pPr>
      <w:r>
        <w:rPr>
          <w:rStyle w:val="CommentReference"/>
        </w:rPr>
        <w:annotationRef/>
      </w:r>
      <w:r>
        <w:t xml:space="preserve">That’s a pretty low r-sq value.  Did the other fish species have significantly higher values?  Does correcting the </w:t>
      </w:r>
      <w:r w:rsidRPr="006A038C">
        <w:t>δ15N</w:t>
      </w:r>
      <w:r>
        <w:t xml:space="preserve"> values of fish improve the r-sq values?  If so, that would be evidence of the value of doing the baseline corrections.</w:t>
      </w:r>
    </w:p>
  </w:comment>
  <w:comment w:id="319" w:author="Bryanna Mickelson" w:date="2023-07-03T15:23:00Z" w:initials="BM">
    <w:p w14:paraId="3DEABE8A" w14:textId="77777777" w:rsidR="007D6DE5" w:rsidRDefault="007D6DE5">
      <w:pPr>
        <w:pStyle w:val="CommentText"/>
      </w:pPr>
      <w:r>
        <w:rPr>
          <w:rStyle w:val="CommentReference"/>
        </w:rPr>
        <w:annotationRef/>
      </w:r>
      <w:r>
        <w:t xml:space="preserve">I removed the "uncorrected" in front of </w:t>
      </w:r>
      <w:r>
        <w:rPr>
          <w:lang w:val="el-GR"/>
        </w:rPr>
        <w:t xml:space="preserve">δ15N that you included because </w:t>
      </w:r>
      <w:r>
        <w:t xml:space="preserve">I don't think we can do anything to correct the actual </w:t>
      </w:r>
      <w:r>
        <w:rPr>
          <w:lang w:val="el-GR"/>
        </w:rPr>
        <w:t xml:space="preserve">δ15N signatures of the fish. </w:t>
      </w:r>
    </w:p>
    <w:p w14:paraId="719C7697" w14:textId="77777777" w:rsidR="007D6DE5" w:rsidRDefault="007D6DE5">
      <w:pPr>
        <w:pStyle w:val="CommentText"/>
      </w:pPr>
    </w:p>
    <w:p w14:paraId="1A7E837B" w14:textId="77777777" w:rsidR="007D6DE5" w:rsidRDefault="007D6DE5">
      <w:pPr>
        <w:pStyle w:val="CommentText"/>
      </w:pPr>
      <w:r>
        <w:rPr>
          <w:lang w:val="el-GR"/>
        </w:rPr>
        <w:t xml:space="preserve">We can only correct trophic position estimates. </w:t>
      </w:r>
    </w:p>
    <w:p w14:paraId="0286CCA5" w14:textId="77777777" w:rsidR="007D6DE5" w:rsidRDefault="007D6DE5">
      <w:pPr>
        <w:pStyle w:val="CommentText"/>
      </w:pPr>
    </w:p>
    <w:p w14:paraId="51A954C7" w14:textId="77777777" w:rsidR="007D6DE5" w:rsidRDefault="007D6DE5" w:rsidP="005A691C">
      <w:pPr>
        <w:pStyle w:val="CommentText"/>
      </w:pPr>
      <w:r>
        <w:rPr>
          <w:lang w:val="el-GR"/>
        </w:rPr>
        <w:t>I know its a bit confusing but we're looking for a baseline to correct TP estimates across sites.</w:t>
      </w:r>
    </w:p>
  </w:comment>
  <w:comment w:id="320" w:author="Bryanna Mickelson" w:date="2023-07-03T15:26:00Z" w:initials="BM">
    <w:p w14:paraId="153EEFAD" w14:textId="77777777" w:rsidR="007D6DE5" w:rsidRDefault="007D6DE5" w:rsidP="005A691C">
      <w:pPr>
        <w:pStyle w:val="CommentText"/>
      </w:pPr>
      <w:r>
        <w:rPr>
          <w:rStyle w:val="CommentReference"/>
        </w:rPr>
        <w:annotationRef/>
      </w:r>
      <w:r>
        <w:t xml:space="preserve">I guess if we really wanted to "correct" </w:t>
      </w:r>
      <w:r>
        <w:rPr>
          <w:lang w:val="el-GR"/>
        </w:rPr>
        <w:t>δ15N values, we could subtract δ15N baselines from δ15N fish. But that only gives us δ15N relative to a baseline.</w:t>
      </w:r>
    </w:p>
  </w:comment>
  <w:comment w:id="335" w:author="Frank J. Rahel" w:date="2023-08-11T10:17:00Z" w:initials="FJR">
    <w:p w14:paraId="74E17A19" w14:textId="703D036A" w:rsidR="007D6DE5" w:rsidRDefault="007D6DE5">
      <w:pPr>
        <w:pStyle w:val="CommentText"/>
      </w:pPr>
      <w:r>
        <w:rPr>
          <w:rStyle w:val="CommentReference"/>
        </w:rPr>
        <w:annotationRef/>
      </w:r>
      <w:r>
        <w:t>Need consistent terminology.  We use the term “food group” in Fig. 4)</w:t>
      </w:r>
    </w:p>
  </w:comment>
  <w:comment w:id="338" w:author="Frank J. Rahel" w:date="2023-06-16T10:52:00Z" w:initials="FJR">
    <w:p w14:paraId="677B9257" w14:textId="15DDABB3" w:rsidR="007D6DE5" w:rsidRDefault="007D6DE5" w:rsidP="00BA5C4E">
      <w:pPr>
        <w:pStyle w:val="CommentText"/>
      </w:pPr>
      <w:r>
        <w:rPr>
          <w:rStyle w:val="CommentReference"/>
        </w:rPr>
        <w:annotationRef/>
      </w:r>
      <w:r>
        <w:t>The uncorrected TP for these species is the same in both figures, correct?  If so, let’s just reference Fig. 5 here.  When I first read this sentence and viewed both figures I was a bit overwhelmed by all of the results.</w:t>
      </w:r>
    </w:p>
    <w:p w14:paraId="7C8F1E9E" w14:textId="19968A76" w:rsidR="007D6DE5" w:rsidRDefault="007D6DE5">
      <w:pPr>
        <w:pStyle w:val="CommentText"/>
      </w:pPr>
    </w:p>
  </w:comment>
  <w:comment w:id="339" w:author="Bryanna Mickelson" w:date="2023-07-03T15:40:00Z" w:initials="BM">
    <w:p w14:paraId="78BC78EC" w14:textId="77777777" w:rsidR="007D6DE5" w:rsidRDefault="007D6DE5">
      <w:pPr>
        <w:pStyle w:val="CommentText"/>
      </w:pPr>
      <w:r>
        <w:rPr>
          <w:rStyle w:val="CommentReference"/>
        </w:rPr>
        <w:annotationRef/>
      </w:r>
      <w:r>
        <w:t>I know you've had another comment about the figures. I agree that the figures are overwhelming (mostly the scatterplots), and the colors are a bit hard to see.  And yes the color scheme was fit so they could also come through in gray scale.</w:t>
      </w:r>
    </w:p>
    <w:p w14:paraId="7177E886" w14:textId="77777777" w:rsidR="007D6DE5" w:rsidRDefault="007D6DE5">
      <w:pPr>
        <w:pStyle w:val="CommentText"/>
      </w:pPr>
    </w:p>
    <w:p w14:paraId="20204103" w14:textId="77777777" w:rsidR="007D6DE5" w:rsidRDefault="007D6DE5">
      <w:pPr>
        <w:pStyle w:val="CommentText"/>
      </w:pPr>
      <w:r>
        <w:t xml:space="preserve">My goal was to both show the main results which are summarized by the plots of slope by each taxonomic or feeding group while also showing the data themselves (Scatter plots). </w:t>
      </w:r>
    </w:p>
    <w:p w14:paraId="106ACBF6" w14:textId="77777777" w:rsidR="007D6DE5" w:rsidRDefault="007D6DE5">
      <w:pPr>
        <w:pStyle w:val="CommentText"/>
      </w:pPr>
    </w:p>
    <w:p w14:paraId="310BA222" w14:textId="77777777" w:rsidR="007D6DE5" w:rsidRDefault="007D6DE5" w:rsidP="005A691C">
      <w:pPr>
        <w:pStyle w:val="CommentText"/>
      </w:pPr>
      <w:r>
        <w:t>Would it be better to remove the scatter plots? Then the main focus would be the slope plots, but then we'd bury the scatter plots actual data in a supplementary file?</w:t>
      </w:r>
    </w:p>
  </w:comment>
  <w:comment w:id="341" w:author="Frank J. Rahel" w:date="2023-08-11T10:56:00Z" w:initials="FJR">
    <w:p w14:paraId="4C0752A8" w14:textId="09FC6275" w:rsidR="007D6DE5" w:rsidRDefault="007D6DE5">
      <w:pPr>
        <w:pStyle w:val="CommentText"/>
      </w:pPr>
      <w:r>
        <w:rPr>
          <w:rStyle w:val="CommentReference"/>
        </w:rPr>
        <w:annotationRef/>
      </w:r>
      <w:r>
        <w:t>What should we call this category: “Averaged basal resources”</w:t>
      </w:r>
    </w:p>
  </w:comment>
  <w:comment w:id="344" w:author="Frank J. Rahel" w:date="2023-08-11T11:03:00Z" w:initials="FJR">
    <w:p w14:paraId="683AB95B" w14:textId="6E745A02" w:rsidR="007D6DE5" w:rsidRDefault="007D6DE5">
      <w:pPr>
        <w:pStyle w:val="CommentText"/>
      </w:pPr>
      <w:r>
        <w:rPr>
          <w:rStyle w:val="CommentReference"/>
        </w:rPr>
        <w:annotationRef/>
      </w:r>
      <w:r>
        <w:t>The previous paragraph</w:t>
      </w:r>
      <w:r w:rsidR="00261710">
        <w:t xml:space="preserve">s provide detailed results </w:t>
      </w:r>
      <w:r>
        <w:t>for each fish species but I think we need another paragraph that provides an overview of which taxa</w:t>
      </w:r>
      <w:r w:rsidR="00261710">
        <w:t xml:space="preserve"> and feeding groups</w:t>
      </w:r>
      <w:r>
        <w:t xml:space="preserve"> were best at removing the environmental gradient effect.  This would be Simuliidae, but do any other baseline candidates also meet this criteria? </w:t>
      </w:r>
      <w:r w:rsidR="00D57A5F">
        <w:t xml:space="preserve"> Based on Fig.6, omnivores remove the environmental gradient effect for 5 of 6 fish species (which is as good as S</w:t>
      </w:r>
      <w:r w:rsidR="00510F69">
        <w:t>imuliidae).</w:t>
      </w:r>
    </w:p>
  </w:comment>
  <w:comment w:id="345" w:author="Bryan Maitland" w:date="2023-08-16T14:25:00Z" w:initials="BM">
    <w:p w14:paraId="6C6640FE" w14:textId="77777777" w:rsidR="00AC190B" w:rsidRDefault="00AC190B" w:rsidP="00505EDF">
      <w:r>
        <w:rPr>
          <w:rStyle w:val="CommentReference"/>
        </w:rPr>
        <w:annotationRef/>
      </w:r>
      <w:r>
        <w:rPr>
          <w:sz w:val="20"/>
          <w:szCs w:val="20"/>
        </w:rPr>
        <w:t xml:space="preserve">Agreed. That would be a good addition. </w:t>
      </w:r>
    </w:p>
  </w:comment>
  <w:comment w:id="362" w:author="Bryan Maitland" w:date="2023-08-16T14:32:00Z" w:initials="BM">
    <w:p w14:paraId="33D1B03A" w14:textId="77777777" w:rsidR="009B6CC6" w:rsidRDefault="009B6CC6" w:rsidP="002C4DFE">
      <w:r>
        <w:rPr>
          <w:rStyle w:val="CommentReference"/>
        </w:rPr>
        <w:annotationRef/>
      </w:r>
      <w:r>
        <w:rPr>
          <w:sz w:val="20"/>
          <w:szCs w:val="20"/>
        </w:rPr>
        <w:t>Rosi-Marshall, E. J., and J. B. Wallace. 2002. Invertebrate food webs along a stream resource gradient. Freshwater Biology 47:129–141.</w:t>
      </w:r>
    </w:p>
  </w:comment>
  <w:comment w:id="371" w:author="Frank J. Rahel" w:date="2023-08-11T12:29:00Z" w:initials="FJR">
    <w:p w14:paraId="0AE1ACEE" w14:textId="359FF107" w:rsidR="00855BF2" w:rsidRDefault="00855BF2">
      <w:pPr>
        <w:pStyle w:val="CommentText"/>
      </w:pPr>
      <w:r>
        <w:rPr>
          <w:rStyle w:val="CommentReference"/>
        </w:rPr>
        <w:annotationRef/>
      </w:r>
      <w:r w:rsidR="00C86619">
        <w:t>We say bulked groups do not work but then we spend the rest of the paragraph saying that bulked feed</w:t>
      </w:r>
      <w:r>
        <w:t>Not clear what this refers to.  Same as “Bulk Basal” om Figures?</w:t>
      </w:r>
    </w:p>
  </w:comment>
  <w:comment w:id="372" w:author="Frank J. Rahel" w:date="2023-08-11T12:30:00Z" w:initials="FJR">
    <w:p w14:paraId="7F8A3FC6" w14:textId="75BD858A" w:rsidR="00855BF2" w:rsidRDefault="00855BF2">
      <w:pPr>
        <w:pStyle w:val="CommentText"/>
      </w:pPr>
      <w:r>
        <w:rPr>
          <w:rStyle w:val="CommentReference"/>
        </w:rPr>
        <w:annotationRef/>
      </w:r>
    </w:p>
  </w:comment>
  <w:comment w:id="385" w:author="Frank J. Rahel" w:date="2023-08-11T12:41:00Z" w:initials="FJR">
    <w:p w14:paraId="48C0ECAF" w14:textId="6FACA903" w:rsidR="00D92E5B" w:rsidRDefault="00D92E5B">
      <w:pPr>
        <w:pStyle w:val="CommentText"/>
      </w:pPr>
      <w:r>
        <w:rPr>
          <w:rStyle w:val="CommentReference"/>
        </w:rPr>
        <w:annotationRef/>
      </w:r>
      <w:r>
        <w:t xml:space="preserve">But we don’t support this conclusion in </w:t>
      </w:r>
      <w:r w:rsidR="00AD50BB">
        <w:t xml:space="preserve">the Abstract or in Fig 6 where </w:t>
      </w:r>
      <w:r w:rsidR="003E278D">
        <w:t>bulk</w:t>
      </w:r>
      <w:r w:rsidR="00AD50BB">
        <w:t xml:space="preserve"> basal did not have a slope of zero for any of the 5 five species. </w:t>
      </w:r>
      <w:r w:rsidR="003E278D">
        <w:t xml:space="preserve">By contrast, Simuliidae resulted in a slope of zero for 3 of the five fish species. </w:t>
      </w:r>
      <w:r w:rsidR="00AD50BB">
        <w:t>l</w:t>
      </w:r>
      <w:r>
        <w:t xml:space="preserve">. </w:t>
      </w:r>
      <w:r w:rsidR="003E278D">
        <w:t>Maybe we need to tone done this statement and say “If Simuliidae are not present in a stream system, then bulk basal would be a good alternative baseline option because</w:t>
      </w:r>
      <w:r w:rsidR="00C86619">
        <w:t xml:space="preserve"> although it did not eliminate </w:t>
      </w:r>
      <w:r w:rsidR="003E278D">
        <w:t>the effect of background variability</w:t>
      </w:r>
      <w:r w:rsidR="00C86619">
        <w:t xml:space="preserve">, it reduced the </w:t>
      </w:r>
      <w:r w:rsidR="00510F69">
        <w:t>effect for all</w:t>
      </w:r>
      <w:r w:rsidR="003E278D">
        <w:t xml:space="preserve"> five fish species.  </w:t>
      </w:r>
      <w:r>
        <w:t xml:space="preserve">If our results support this conclusion, then maybe we need to broaden our recommendations about suitable baseline groups.  Right not, we focus only on Simuliidae as the best baseline </w:t>
      </w:r>
      <w:r w:rsidR="00510F69">
        <w:t>group. But omnivores appear suitable as well</w:t>
      </w:r>
      <w:r>
        <w:t xml:space="preserve"> </w:t>
      </w:r>
    </w:p>
  </w:comment>
  <w:comment w:id="386" w:author="Frank J. Rahel" w:date="2023-08-11T12:46:00Z" w:initials="FJR">
    <w:p w14:paraId="061EA43B" w14:textId="3E3F7F2F" w:rsidR="00D92E5B" w:rsidRDefault="00D92E5B">
      <w:pPr>
        <w:pStyle w:val="CommentText"/>
      </w:pPr>
      <w:r>
        <w:rPr>
          <w:rStyle w:val="CommentReference"/>
        </w:rPr>
        <w:annotationRef/>
      </w:r>
      <w:r>
        <w:t>I’m not following the point we are making in this sentence.  What will “decrease”?</w:t>
      </w:r>
    </w:p>
  </w:comment>
  <w:comment w:id="393" w:author="Frank J. Rahel" w:date="2023-08-13T14:21:00Z" w:initials="FJR">
    <w:p w14:paraId="6F826755" w14:textId="0454851B" w:rsidR="00D57A5F" w:rsidRDefault="00D57A5F">
      <w:pPr>
        <w:pStyle w:val="CommentText"/>
      </w:pPr>
      <w:r>
        <w:rPr>
          <w:rStyle w:val="CommentReference"/>
        </w:rPr>
        <w:annotationRef/>
      </w:r>
      <w:r>
        <w:t>But the feeding group” omnivores” had a low CV close to that of Simuliidae which contradicts the need for baselines to have low omnivory.</w:t>
      </w:r>
      <w:r w:rsidR="00510F69" w:rsidRPr="00510F69">
        <w:t xml:space="preserve"> </w:t>
      </w:r>
      <w:r w:rsidR="00510F69">
        <w:t>Based on Fig.6, omnivores remove the environmental gradient effect for 5 of 6 fish species (which is as good as Simuliidae). Our data don’t support the opening sentence of this paragraph.</w:t>
      </w:r>
    </w:p>
  </w:comment>
  <w:comment w:id="396" w:author="Frank J. Rahel" w:date="2023-08-13T14:28:00Z" w:initials="FJR">
    <w:p w14:paraId="7AE7493B" w14:textId="1ED158F7" w:rsidR="00510F69" w:rsidRDefault="00510F69">
      <w:pPr>
        <w:pStyle w:val="CommentText"/>
      </w:pPr>
      <w:r>
        <w:rPr>
          <w:rStyle w:val="CommentReference"/>
        </w:rPr>
        <w:annotationRef/>
      </w:r>
      <w:r>
        <w:t xml:space="preserve">The tracking of environmental variation in </w:t>
      </w:r>
      <w:r w:rsidRPr="00510F69">
        <w:t>δ</w:t>
      </w:r>
      <w:r w:rsidRPr="00510F69">
        <w:rPr>
          <w:vertAlign w:val="superscript"/>
        </w:rPr>
        <w:t>15</w:t>
      </w:r>
      <w:r w:rsidRPr="00510F69">
        <w:t xml:space="preserve">N </w:t>
      </w:r>
      <w:r>
        <w:t>is a key aspect of our paper.  Can we come up with more than these two citations to show how widespread this phenomenon is?</w:t>
      </w:r>
      <w:r>
        <w:rPr>
          <w:rFonts w:ascii="Times New Roman" w:eastAsia="Times New Roman" w:hAnsi="Times New Roman" w:cs="Times New Roman"/>
          <w:sz w:val="24"/>
          <w:szCs w:val="24"/>
        </w:rPr>
        <w:t xml:space="preserve"> </w:t>
      </w:r>
    </w:p>
  </w:comment>
  <w:comment w:id="426" w:author="Frank J. Rahel" w:date="2023-08-13T14:50:00Z" w:initials="FJR">
    <w:p w14:paraId="1CBE9CBE" w14:textId="36A7FA84" w:rsidR="00941AAA" w:rsidRDefault="00941AAA">
      <w:pPr>
        <w:pStyle w:val="CommentText"/>
      </w:pPr>
      <w:r>
        <w:rPr>
          <w:rStyle w:val="CommentReference"/>
        </w:rPr>
        <w:annotationRef/>
      </w:r>
      <w:r>
        <w:t>Is this supposed to be Physidae?</w:t>
      </w:r>
    </w:p>
  </w:comment>
  <w:comment w:id="434" w:author="Frank J. Rahel" w:date="2023-08-13T14:57:00Z" w:initials="FJR">
    <w:p w14:paraId="1E4CED84" w14:textId="5010C027" w:rsidR="006555BE" w:rsidRDefault="006555BE">
      <w:pPr>
        <w:pStyle w:val="CommentText"/>
      </w:pPr>
      <w:r>
        <w:rPr>
          <w:rStyle w:val="CommentReference"/>
        </w:rPr>
        <w:annotationRef/>
      </w:r>
      <w:r>
        <w:t>T</w:t>
      </w:r>
    </w:p>
  </w:comment>
  <w:comment w:id="442" w:author="Frank J. Rahel" w:date="2023-08-13T15:02:00Z" w:initials="FJR">
    <w:p w14:paraId="02B05181" w14:textId="1FC82890" w:rsidR="006555BE" w:rsidRDefault="006555BE">
      <w:pPr>
        <w:pStyle w:val="CommentText"/>
      </w:pPr>
      <w:r>
        <w:rPr>
          <w:rStyle w:val="CommentReference"/>
        </w:rPr>
        <w:annotationRef/>
      </w:r>
      <w:r w:rsidR="00D97474">
        <w:t xml:space="preserve">Bivalves are not listed in Table 1.  Did we not find a single bivalve in any site? I know they are present in the Laramie River at LR04 and LR08. </w:t>
      </w:r>
    </w:p>
  </w:comment>
  <w:comment w:id="449" w:author="Frank J. Rahel" w:date="2023-08-13T15:10:00Z" w:initials="FJR">
    <w:p w14:paraId="500CD6B9" w14:textId="2B22823A" w:rsidR="00D97474" w:rsidRDefault="00D97474">
      <w:pPr>
        <w:pStyle w:val="CommentText"/>
      </w:pPr>
      <w:r>
        <w:rPr>
          <w:rStyle w:val="CommentReference"/>
        </w:rPr>
        <w:annotationRef/>
      </w:r>
      <w:r>
        <w:t xml:space="preserve">This statement is not true (and therefore Table 1 is in error).  </w:t>
      </w:r>
      <w:r w:rsidRPr="00D97474">
        <w:t>Hydropyschidae</w:t>
      </w:r>
      <w:r>
        <w:t xml:space="preserve"> did not remove the longitudinal gradient effect for brown trout in Fig.5.</w:t>
      </w:r>
    </w:p>
  </w:comment>
  <w:comment w:id="450" w:author="Frank J. Rahel" w:date="2023-08-13T15:12:00Z" w:initials="FJR">
    <w:p w14:paraId="7EB7CE84" w14:textId="2FE21169" w:rsidR="00D97474" w:rsidRDefault="00D97474">
      <w:pPr>
        <w:pStyle w:val="CommentText"/>
      </w:pPr>
      <w:r>
        <w:rPr>
          <w:rStyle w:val="CommentReference"/>
        </w:rPr>
        <w:annotationRef/>
      </w:r>
      <w:r>
        <w:t>I’m not sure we should include this paragraph. The take home message seems to be that Hydropsychidae that are filter feeders would be good baselines but Hydropsychidae that are omnivores are not.</w:t>
      </w:r>
      <w:r w:rsidR="00344E43">
        <w:t xml:space="preserve">  Yet as I noted in an earlier comment on p 17, omnivores appear to be good baselines in our data set.</w:t>
      </w:r>
      <w:r>
        <w:t xml:space="preserve"> </w:t>
      </w:r>
      <w:r w:rsidR="00344E43">
        <w:t>That means our Hydropsychidae must have been omnivores, which contradicts the thesis of this paragraph that Hydropsychidae that are filter feeders should be good baselines. We can be criticized because we didn’t id our Hydropsychidae to their specific feeding guild. Let’s eliminate this paragraph</w:t>
      </w:r>
    </w:p>
  </w:comment>
  <w:comment w:id="459" w:author="Frank J. Rahel" w:date="2023-08-13T15:20:00Z" w:initials="FJR">
    <w:p w14:paraId="0DB6623C" w14:textId="68B50494" w:rsidR="00344E43" w:rsidRDefault="00344E43">
      <w:pPr>
        <w:pStyle w:val="CommentText"/>
      </w:pPr>
      <w:r>
        <w:rPr>
          <w:rStyle w:val="CommentReference"/>
        </w:rPr>
        <w:annotationRef/>
      </w:r>
      <w:r>
        <w:t xml:space="preserve">Earlier we used” </w:t>
      </w:r>
      <w:r w:rsidRPr="00F84705">
        <w:rPr>
          <w:rFonts w:ascii="Times New Roman" w:eastAsia="Times New Roman" w:hAnsi="Times New Roman" w:cs="Times New Roman"/>
          <w:sz w:val="24"/>
          <w:szCs w:val="24"/>
        </w:rPr>
        <w:t>Simuliidae</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(detritivores/filterers)</w:t>
      </w:r>
      <w:r>
        <w:rPr>
          <w:rFonts w:ascii="Times New Roman" w:eastAsia="Times New Roman" w:hAnsi="Times New Roman" w:cs="Times New Roman"/>
          <w:sz w:val="24"/>
          <w:szCs w:val="24"/>
        </w:rPr>
        <w:t>”.  Let’s be consistent.</w:t>
      </w:r>
    </w:p>
  </w:comment>
  <w:comment w:id="466"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469"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470"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0B007" w15:done="0"/>
  <w15:commentEx w15:paraId="51706613" w15:done="0"/>
  <w15:commentEx w15:paraId="1193E3FD" w15:done="0"/>
  <w15:commentEx w15:paraId="3323A9F7" w15:done="0"/>
  <w15:commentEx w15:paraId="0DDEFFC2" w15:paraIdParent="3323A9F7" w15:done="0"/>
  <w15:commentEx w15:paraId="34F1C336" w15:done="0"/>
  <w15:commentEx w15:paraId="627E9212" w15:done="0"/>
  <w15:commentEx w15:paraId="1EAACAF2" w15:done="0"/>
  <w15:commentEx w15:paraId="7AE5E3AC" w15:done="0"/>
  <w15:commentEx w15:paraId="4D05A45D" w15:done="0"/>
  <w15:commentEx w15:paraId="7B9289F5" w15:paraIdParent="4D05A45D" w15:done="0"/>
  <w15:commentEx w15:paraId="00623446" w15:done="0"/>
  <w15:commentEx w15:paraId="30BE0F30" w15:paraIdParent="00623446" w15:done="0"/>
  <w15:commentEx w15:paraId="67007DD5" w15:done="0"/>
  <w15:commentEx w15:paraId="26E4BE7F" w15:done="0"/>
  <w15:commentEx w15:paraId="27E2BE30" w15:done="0"/>
  <w15:commentEx w15:paraId="51A954C7" w15:paraIdParent="27E2BE30" w15:done="0"/>
  <w15:commentEx w15:paraId="153EEFAD" w15:paraIdParent="27E2BE30" w15:done="0"/>
  <w15:commentEx w15:paraId="74E17A19" w15:done="0"/>
  <w15:commentEx w15:paraId="7C8F1E9E" w15:done="0"/>
  <w15:commentEx w15:paraId="310BA222" w15:paraIdParent="7C8F1E9E" w15:done="0"/>
  <w15:commentEx w15:paraId="4C0752A8" w15:done="0"/>
  <w15:commentEx w15:paraId="683AB95B" w15:done="0"/>
  <w15:commentEx w15:paraId="6C6640FE" w15:paraIdParent="683AB95B" w15:done="0"/>
  <w15:commentEx w15:paraId="33D1B03A" w15:done="0"/>
  <w15:commentEx w15:paraId="0AE1ACEE" w15:done="0"/>
  <w15:commentEx w15:paraId="7F8A3FC6" w15:paraIdParent="0AE1ACEE" w15:done="0"/>
  <w15:commentEx w15:paraId="48C0ECAF" w15:done="0"/>
  <w15:commentEx w15:paraId="061EA43B" w15:done="0"/>
  <w15:commentEx w15:paraId="6F826755" w15:done="0"/>
  <w15:commentEx w15:paraId="7AE7493B" w15:done="0"/>
  <w15:commentEx w15:paraId="1CBE9CBE" w15:done="0"/>
  <w15:commentEx w15:paraId="1E4CED84" w15:done="0"/>
  <w15:commentEx w15:paraId="02B05181" w15:done="0"/>
  <w15:commentEx w15:paraId="500CD6B9" w15:done="0"/>
  <w15:commentEx w15:paraId="7EB7CE84" w15:done="0"/>
  <w15:commentEx w15:paraId="0DB6623C" w15:done="0"/>
  <w15:commentEx w15:paraId="50E19793" w15:done="0"/>
  <w15:commentEx w15:paraId="70308B06" w15:done="0"/>
  <w15:commentEx w15:paraId="44A66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AAFC" w16cex:dateUtc="2023-07-14T15:07:00Z"/>
  <w16cex:commentExtensible w16cex:durableId="288759F2" w16cex:dateUtc="2023-08-16T19:21:00Z"/>
  <w16cex:commentExtensible w16cex:durableId="28875A81" w16cex:dateUtc="2023-08-16T19:24:00Z"/>
  <w16cex:commentExtensible w16cex:durableId="28875A9B" w16cex:dateUtc="2023-08-16T19:24:00Z"/>
  <w16cex:commentExtensible w16cex:durableId="284D6673" w16cex:dateUtc="2023-07-03T19:23:00Z"/>
  <w16cex:commentExtensible w16cex:durableId="284D672D" w16cex:dateUtc="2023-07-03T19:26:00Z"/>
  <w16cex:commentExtensible w16cex:durableId="284D6A54" w16cex:dateUtc="2023-07-03T19:40:00Z"/>
  <w16cex:commentExtensible w16cex:durableId="28875AE7" w16cex:dateUtc="2023-08-16T19:25:00Z"/>
  <w16cex:commentExtensible w16cex:durableId="28875C6C" w16cex:dateUtc="2023-08-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0B007" w16cid:durableId="28875470"/>
  <w16cid:commentId w16cid:paraId="51706613" w16cid:durableId="28875471"/>
  <w16cid:commentId w16cid:paraId="1193E3FD" w16cid:durableId="28875472"/>
  <w16cid:commentId w16cid:paraId="3323A9F7" w16cid:durableId="285BAAFC"/>
  <w16cid:commentId w16cid:paraId="0DDEFFC2" w16cid:durableId="288759F2"/>
  <w16cid:commentId w16cid:paraId="34F1C336" w16cid:durableId="28875474"/>
  <w16cid:commentId w16cid:paraId="627E9212" w16cid:durableId="28875475"/>
  <w16cid:commentId w16cid:paraId="1EAACAF2" w16cid:durableId="28875476"/>
  <w16cid:commentId w16cid:paraId="7AE5E3AC" w16cid:durableId="28875477"/>
  <w16cid:commentId w16cid:paraId="4D05A45D" w16cid:durableId="28875478"/>
  <w16cid:commentId w16cid:paraId="7B9289F5" w16cid:durableId="28875A81"/>
  <w16cid:commentId w16cid:paraId="00623446" w16cid:durableId="28875479"/>
  <w16cid:commentId w16cid:paraId="30BE0F30" w16cid:durableId="28875A9B"/>
  <w16cid:commentId w16cid:paraId="67007DD5" w16cid:durableId="2887547A"/>
  <w16cid:commentId w16cid:paraId="26E4BE7F" w16cid:durableId="2887547B"/>
  <w16cid:commentId w16cid:paraId="27E2BE30" w16cid:durableId="283BE381"/>
  <w16cid:commentId w16cid:paraId="51A954C7" w16cid:durableId="284D6673"/>
  <w16cid:commentId w16cid:paraId="153EEFAD" w16cid:durableId="284D672D"/>
  <w16cid:commentId w16cid:paraId="74E17A19" w16cid:durableId="2887547F"/>
  <w16cid:commentId w16cid:paraId="7C8F1E9E" w16cid:durableId="283BE382"/>
  <w16cid:commentId w16cid:paraId="310BA222" w16cid:durableId="284D6A54"/>
  <w16cid:commentId w16cid:paraId="4C0752A8" w16cid:durableId="28875482"/>
  <w16cid:commentId w16cid:paraId="683AB95B" w16cid:durableId="28875483"/>
  <w16cid:commentId w16cid:paraId="6C6640FE" w16cid:durableId="28875AE7"/>
  <w16cid:commentId w16cid:paraId="33D1B03A" w16cid:durableId="28875C6C"/>
  <w16cid:commentId w16cid:paraId="0AE1ACEE" w16cid:durableId="28875484"/>
  <w16cid:commentId w16cid:paraId="7F8A3FC6" w16cid:durableId="28875485"/>
  <w16cid:commentId w16cid:paraId="48C0ECAF" w16cid:durableId="28875486"/>
  <w16cid:commentId w16cid:paraId="061EA43B" w16cid:durableId="28875487"/>
  <w16cid:commentId w16cid:paraId="6F826755" w16cid:durableId="28875488"/>
  <w16cid:commentId w16cid:paraId="7AE7493B" w16cid:durableId="28875489"/>
  <w16cid:commentId w16cid:paraId="1CBE9CBE" w16cid:durableId="2887548A"/>
  <w16cid:commentId w16cid:paraId="1E4CED84" w16cid:durableId="2887548B"/>
  <w16cid:commentId w16cid:paraId="02B05181" w16cid:durableId="2887548C"/>
  <w16cid:commentId w16cid:paraId="500CD6B9" w16cid:durableId="2887548D"/>
  <w16cid:commentId w16cid:paraId="7EB7CE84" w16cid:durableId="2887548E"/>
  <w16cid:commentId w16cid:paraId="0DB6623C" w16cid:durableId="2887548F"/>
  <w16cid:commentId w16cid:paraId="50E19793" w16cid:durableId="28875490"/>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E44E" w14:textId="77777777" w:rsidR="00447274" w:rsidRDefault="00447274">
      <w:pPr>
        <w:spacing w:line="240" w:lineRule="auto"/>
      </w:pPr>
      <w:r>
        <w:separator/>
      </w:r>
    </w:p>
  </w:endnote>
  <w:endnote w:type="continuationSeparator" w:id="0">
    <w:p w14:paraId="470A0AF8" w14:textId="77777777" w:rsidR="00447274" w:rsidRDefault="00447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rdo">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53D1" w14:textId="77777777" w:rsidR="00447274" w:rsidRDefault="00447274">
      <w:pPr>
        <w:spacing w:line="240" w:lineRule="auto"/>
      </w:pPr>
      <w:r>
        <w:separator/>
      </w:r>
    </w:p>
  </w:footnote>
  <w:footnote w:type="continuationSeparator" w:id="0">
    <w:p w14:paraId="106CDCC3" w14:textId="77777777" w:rsidR="00447274" w:rsidRDefault="004472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rson w15:author="Bryan Maitland">
    <w15:presenceInfo w15:providerId="Windows Live" w15:userId="f62787c6518c8a7a"/>
  </w15:person>
  <w15:person w15:author="Bryanna Mickelson">
    <w15:presenceInfo w15:providerId="Windows Live" w15:userId="6bd8a51cb9a44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70B0"/>
    <w:rsid w:val="00012128"/>
    <w:rsid w:val="00012CD3"/>
    <w:rsid w:val="00013CDA"/>
    <w:rsid w:val="00020CD4"/>
    <w:rsid w:val="00021D41"/>
    <w:rsid w:val="00037709"/>
    <w:rsid w:val="0003785F"/>
    <w:rsid w:val="00041649"/>
    <w:rsid w:val="000420C2"/>
    <w:rsid w:val="00042721"/>
    <w:rsid w:val="0004687E"/>
    <w:rsid w:val="00060115"/>
    <w:rsid w:val="000648FB"/>
    <w:rsid w:val="00065B30"/>
    <w:rsid w:val="00075A93"/>
    <w:rsid w:val="00075D34"/>
    <w:rsid w:val="00091965"/>
    <w:rsid w:val="000A1AF3"/>
    <w:rsid w:val="000A1EE3"/>
    <w:rsid w:val="000A30CB"/>
    <w:rsid w:val="000A4430"/>
    <w:rsid w:val="000A5E64"/>
    <w:rsid w:val="000A66AF"/>
    <w:rsid w:val="000B2B72"/>
    <w:rsid w:val="000B3C5C"/>
    <w:rsid w:val="000B45AC"/>
    <w:rsid w:val="000C1F1B"/>
    <w:rsid w:val="000D4349"/>
    <w:rsid w:val="000D4A2F"/>
    <w:rsid w:val="000D59DB"/>
    <w:rsid w:val="000E2095"/>
    <w:rsid w:val="000F0316"/>
    <w:rsid w:val="000F3BAA"/>
    <w:rsid w:val="000F6332"/>
    <w:rsid w:val="000F6B37"/>
    <w:rsid w:val="0010181D"/>
    <w:rsid w:val="00104A15"/>
    <w:rsid w:val="00107260"/>
    <w:rsid w:val="001104E0"/>
    <w:rsid w:val="00122219"/>
    <w:rsid w:val="001277BA"/>
    <w:rsid w:val="00130880"/>
    <w:rsid w:val="00132AE7"/>
    <w:rsid w:val="00132FD2"/>
    <w:rsid w:val="001346A4"/>
    <w:rsid w:val="00134BF6"/>
    <w:rsid w:val="00143BB8"/>
    <w:rsid w:val="00145A21"/>
    <w:rsid w:val="00147719"/>
    <w:rsid w:val="001506A7"/>
    <w:rsid w:val="00152233"/>
    <w:rsid w:val="00155E6B"/>
    <w:rsid w:val="0015752A"/>
    <w:rsid w:val="0016146E"/>
    <w:rsid w:val="00164CBA"/>
    <w:rsid w:val="001657EF"/>
    <w:rsid w:val="001711B7"/>
    <w:rsid w:val="0017391B"/>
    <w:rsid w:val="001749DE"/>
    <w:rsid w:val="00177270"/>
    <w:rsid w:val="0018129B"/>
    <w:rsid w:val="00184514"/>
    <w:rsid w:val="001860E4"/>
    <w:rsid w:val="00190093"/>
    <w:rsid w:val="00194226"/>
    <w:rsid w:val="0019615F"/>
    <w:rsid w:val="001A176F"/>
    <w:rsid w:val="001A3BD1"/>
    <w:rsid w:val="001A4A75"/>
    <w:rsid w:val="001A5581"/>
    <w:rsid w:val="001B3CF1"/>
    <w:rsid w:val="001B6FAF"/>
    <w:rsid w:val="001B71EB"/>
    <w:rsid w:val="001C04A5"/>
    <w:rsid w:val="001C0F14"/>
    <w:rsid w:val="001C1FF4"/>
    <w:rsid w:val="001C6AD6"/>
    <w:rsid w:val="001D2EFE"/>
    <w:rsid w:val="001D3F89"/>
    <w:rsid w:val="001D7E5F"/>
    <w:rsid w:val="001E67CC"/>
    <w:rsid w:val="001F7605"/>
    <w:rsid w:val="00200DA9"/>
    <w:rsid w:val="0020672A"/>
    <w:rsid w:val="00206949"/>
    <w:rsid w:val="00207C80"/>
    <w:rsid w:val="00210F1E"/>
    <w:rsid w:val="0021600C"/>
    <w:rsid w:val="002200DF"/>
    <w:rsid w:val="0022512F"/>
    <w:rsid w:val="002320AC"/>
    <w:rsid w:val="0023349F"/>
    <w:rsid w:val="00233A8A"/>
    <w:rsid w:val="00234A77"/>
    <w:rsid w:val="0024040C"/>
    <w:rsid w:val="00244EE5"/>
    <w:rsid w:val="00245176"/>
    <w:rsid w:val="002454C1"/>
    <w:rsid w:val="00247DA8"/>
    <w:rsid w:val="002505A2"/>
    <w:rsid w:val="00250A3B"/>
    <w:rsid w:val="00251218"/>
    <w:rsid w:val="0025193C"/>
    <w:rsid w:val="00252F79"/>
    <w:rsid w:val="00255D3E"/>
    <w:rsid w:val="00255EFF"/>
    <w:rsid w:val="00257A22"/>
    <w:rsid w:val="00261710"/>
    <w:rsid w:val="00261E9D"/>
    <w:rsid w:val="00262D98"/>
    <w:rsid w:val="00264869"/>
    <w:rsid w:val="00275265"/>
    <w:rsid w:val="00282875"/>
    <w:rsid w:val="00282EDF"/>
    <w:rsid w:val="002834F1"/>
    <w:rsid w:val="00293437"/>
    <w:rsid w:val="002A0021"/>
    <w:rsid w:val="002A176C"/>
    <w:rsid w:val="002A1DFE"/>
    <w:rsid w:val="002A4D4B"/>
    <w:rsid w:val="002A7B19"/>
    <w:rsid w:val="002B0519"/>
    <w:rsid w:val="002B184A"/>
    <w:rsid w:val="002B3EFC"/>
    <w:rsid w:val="002B47D5"/>
    <w:rsid w:val="002C53C1"/>
    <w:rsid w:val="002C578F"/>
    <w:rsid w:val="002D0741"/>
    <w:rsid w:val="002D0DD1"/>
    <w:rsid w:val="002D5025"/>
    <w:rsid w:val="002D6CFC"/>
    <w:rsid w:val="002D7109"/>
    <w:rsid w:val="002E3A9D"/>
    <w:rsid w:val="002F159C"/>
    <w:rsid w:val="002F687D"/>
    <w:rsid w:val="00300A9D"/>
    <w:rsid w:val="00301E03"/>
    <w:rsid w:val="00303E27"/>
    <w:rsid w:val="00303E9F"/>
    <w:rsid w:val="00303FBE"/>
    <w:rsid w:val="00305162"/>
    <w:rsid w:val="00306481"/>
    <w:rsid w:val="00306C9E"/>
    <w:rsid w:val="00312579"/>
    <w:rsid w:val="00315AFC"/>
    <w:rsid w:val="00317048"/>
    <w:rsid w:val="003218C9"/>
    <w:rsid w:val="003224E3"/>
    <w:rsid w:val="003240D3"/>
    <w:rsid w:val="00325E3D"/>
    <w:rsid w:val="003305A4"/>
    <w:rsid w:val="00331785"/>
    <w:rsid w:val="00335092"/>
    <w:rsid w:val="00340B24"/>
    <w:rsid w:val="00341037"/>
    <w:rsid w:val="0034424F"/>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BA7"/>
    <w:rsid w:val="003941E1"/>
    <w:rsid w:val="00394379"/>
    <w:rsid w:val="00396433"/>
    <w:rsid w:val="003979D2"/>
    <w:rsid w:val="003A1D38"/>
    <w:rsid w:val="003A65E6"/>
    <w:rsid w:val="003A69D7"/>
    <w:rsid w:val="003B1590"/>
    <w:rsid w:val="003B4C6B"/>
    <w:rsid w:val="003B7F26"/>
    <w:rsid w:val="003C0389"/>
    <w:rsid w:val="003C16AC"/>
    <w:rsid w:val="003C1DE9"/>
    <w:rsid w:val="003C60B6"/>
    <w:rsid w:val="003D1239"/>
    <w:rsid w:val="003D264D"/>
    <w:rsid w:val="003D30D5"/>
    <w:rsid w:val="003D7C3B"/>
    <w:rsid w:val="003D7CBC"/>
    <w:rsid w:val="003E02BF"/>
    <w:rsid w:val="003E2752"/>
    <w:rsid w:val="003E278D"/>
    <w:rsid w:val="003E7798"/>
    <w:rsid w:val="003E7C37"/>
    <w:rsid w:val="003F30C0"/>
    <w:rsid w:val="00401C9F"/>
    <w:rsid w:val="00413941"/>
    <w:rsid w:val="0042280D"/>
    <w:rsid w:val="004300FB"/>
    <w:rsid w:val="00436D1A"/>
    <w:rsid w:val="00447274"/>
    <w:rsid w:val="00451B56"/>
    <w:rsid w:val="004558EE"/>
    <w:rsid w:val="00462999"/>
    <w:rsid w:val="00463923"/>
    <w:rsid w:val="00464F9F"/>
    <w:rsid w:val="00483748"/>
    <w:rsid w:val="004955C6"/>
    <w:rsid w:val="00495DC9"/>
    <w:rsid w:val="004A03A6"/>
    <w:rsid w:val="004A26A4"/>
    <w:rsid w:val="004A30AC"/>
    <w:rsid w:val="004A386C"/>
    <w:rsid w:val="004A73CD"/>
    <w:rsid w:val="004B208C"/>
    <w:rsid w:val="004B4DE0"/>
    <w:rsid w:val="004B61F5"/>
    <w:rsid w:val="004C29F4"/>
    <w:rsid w:val="004C3C2A"/>
    <w:rsid w:val="004C466B"/>
    <w:rsid w:val="004C65E3"/>
    <w:rsid w:val="004D1AE7"/>
    <w:rsid w:val="004D5F25"/>
    <w:rsid w:val="004E198D"/>
    <w:rsid w:val="004E4A61"/>
    <w:rsid w:val="004E6508"/>
    <w:rsid w:val="004F1A04"/>
    <w:rsid w:val="004F6F74"/>
    <w:rsid w:val="00503E6E"/>
    <w:rsid w:val="005073F7"/>
    <w:rsid w:val="00510F69"/>
    <w:rsid w:val="0051159F"/>
    <w:rsid w:val="00513D45"/>
    <w:rsid w:val="00521344"/>
    <w:rsid w:val="00521AC9"/>
    <w:rsid w:val="005250CF"/>
    <w:rsid w:val="00525956"/>
    <w:rsid w:val="00527E5F"/>
    <w:rsid w:val="00532080"/>
    <w:rsid w:val="00533E7E"/>
    <w:rsid w:val="00537648"/>
    <w:rsid w:val="00540348"/>
    <w:rsid w:val="00541483"/>
    <w:rsid w:val="00543001"/>
    <w:rsid w:val="00544BDA"/>
    <w:rsid w:val="0054619E"/>
    <w:rsid w:val="00551460"/>
    <w:rsid w:val="00561A86"/>
    <w:rsid w:val="005630DB"/>
    <w:rsid w:val="00563904"/>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50DB"/>
    <w:rsid w:val="005C2883"/>
    <w:rsid w:val="005C7196"/>
    <w:rsid w:val="005C7F00"/>
    <w:rsid w:val="005D1CA9"/>
    <w:rsid w:val="005D1EAA"/>
    <w:rsid w:val="005D39A3"/>
    <w:rsid w:val="005D4341"/>
    <w:rsid w:val="005D6C35"/>
    <w:rsid w:val="005E10E8"/>
    <w:rsid w:val="005E1113"/>
    <w:rsid w:val="005E2BBE"/>
    <w:rsid w:val="005E772F"/>
    <w:rsid w:val="005F0D1F"/>
    <w:rsid w:val="005F51DA"/>
    <w:rsid w:val="006054FA"/>
    <w:rsid w:val="0061424D"/>
    <w:rsid w:val="00624F52"/>
    <w:rsid w:val="00630A2E"/>
    <w:rsid w:val="006378BB"/>
    <w:rsid w:val="0064122C"/>
    <w:rsid w:val="00641409"/>
    <w:rsid w:val="00643FE0"/>
    <w:rsid w:val="00646117"/>
    <w:rsid w:val="00651B1D"/>
    <w:rsid w:val="006538CC"/>
    <w:rsid w:val="006550D5"/>
    <w:rsid w:val="006555BE"/>
    <w:rsid w:val="00655F13"/>
    <w:rsid w:val="00660753"/>
    <w:rsid w:val="006627AD"/>
    <w:rsid w:val="006676C3"/>
    <w:rsid w:val="00675700"/>
    <w:rsid w:val="00691303"/>
    <w:rsid w:val="006914F4"/>
    <w:rsid w:val="00692B48"/>
    <w:rsid w:val="006940B4"/>
    <w:rsid w:val="006A038C"/>
    <w:rsid w:val="006A38D9"/>
    <w:rsid w:val="006A5626"/>
    <w:rsid w:val="006B1FDC"/>
    <w:rsid w:val="006B3BDD"/>
    <w:rsid w:val="006B4A69"/>
    <w:rsid w:val="006C2154"/>
    <w:rsid w:val="006C2315"/>
    <w:rsid w:val="006C4DA1"/>
    <w:rsid w:val="006C7E7A"/>
    <w:rsid w:val="006D0F8E"/>
    <w:rsid w:val="006D3524"/>
    <w:rsid w:val="006D70D1"/>
    <w:rsid w:val="006E05AD"/>
    <w:rsid w:val="006E4E1B"/>
    <w:rsid w:val="006F30AF"/>
    <w:rsid w:val="006F70AA"/>
    <w:rsid w:val="007014F2"/>
    <w:rsid w:val="00701B28"/>
    <w:rsid w:val="00711AEE"/>
    <w:rsid w:val="00713F96"/>
    <w:rsid w:val="00715642"/>
    <w:rsid w:val="00717B33"/>
    <w:rsid w:val="007204E4"/>
    <w:rsid w:val="007238C4"/>
    <w:rsid w:val="0073170F"/>
    <w:rsid w:val="007323E0"/>
    <w:rsid w:val="00732E04"/>
    <w:rsid w:val="00734ACC"/>
    <w:rsid w:val="00737C7A"/>
    <w:rsid w:val="00745730"/>
    <w:rsid w:val="00750C64"/>
    <w:rsid w:val="0075401E"/>
    <w:rsid w:val="007548F0"/>
    <w:rsid w:val="00756698"/>
    <w:rsid w:val="00762F4E"/>
    <w:rsid w:val="00764328"/>
    <w:rsid w:val="007707F7"/>
    <w:rsid w:val="007725AC"/>
    <w:rsid w:val="00773A19"/>
    <w:rsid w:val="007740A2"/>
    <w:rsid w:val="00784C62"/>
    <w:rsid w:val="007854C3"/>
    <w:rsid w:val="00786CA0"/>
    <w:rsid w:val="00794D6D"/>
    <w:rsid w:val="00796C62"/>
    <w:rsid w:val="007A174C"/>
    <w:rsid w:val="007A39F7"/>
    <w:rsid w:val="007A3C69"/>
    <w:rsid w:val="007A5C6D"/>
    <w:rsid w:val="007B2C56"/>
    <w:rsid w:val="007B3EDB"/>
    <w:rsid w:val="007B61C0"/>
    <w:rsid w:val="007C08AF"/>
    <w:rsid w:val="007C1D0F"/>
    <w:rsid w:val="007C2B7F"/>
    <w:rsid w:val="007D6DE5"/>
    <w:rsid w:val="007E1902"/>
    <w:rsid w:val="007E4504"/>
    <w:rsid w:val="007F5F95"/>
    <w:rsid w:val="007F67E9"/>
    <w:rsid w:val="00810F0A"/>
    <w:rsid w:val="00812E7E"/>
    <w:rsid w:val="0081468E"/>
    <w:rsid w:val="00817F99"/>
    <w:rsid w:val="00820C4D"/>
    <w:rsid w:val="00823B64"/>
    <w:rsid w:val="00832C28"/>
    <w:rsid w:val="00833211"/>
    <w:rsid w:val="00834B7A"/>
    <w:rsid w:val="00835902"/>
    <w:rsid w:val="008414AF"/>
    <w:rsid w:val="00845D02"/>
    <w:rsid w:val="008514AF"/>
    <w:rsid w:val="00851CED"/>
    <w:rsid w:val="00855BF2"/>
    <w:rsid w:val="00865764"/>
    <w:rsid w:val="008662C1"/>
    <w:rsid w:val="00867241"/>
    <w:rsid w:val="00867AEC"/>
    <w:rsid w:val="00873085"/>
    <w:rsid w:val="0089449D"/>
    <w:rsid w:val="00896656"/>
    <w:rsid w:val="00896916"/>
    <w:rsid w:val="00896A09"/>
    <w:rsid w:val="008A2D9E"/>
    <w:rsid w:val="008A65DF"/>
    <w:rsid w:val="008A6CCC"/>
    <w:rsid w:val="008D019F"/>
    <w:rsid w:val="008D37D8"/>
    <w:rsid w:val="008D6D40"/>
    <w:rsid w:val="008E21D5"/>
    <w:rsid w:val="008E3712"/>
    <w:rsid w:val="00904973"/>
    <w:rsid w:val="00910CFD"/>
    <w:rsid w:val="00911C37"/>
    <w:rsid w:val="00913800"/>
    <w:rsid w:val="00915FF2"/>
    <w:rsid w:val="00925F9D"/>
    <w:rsid w:val="00931FEF"/>
    <w:rsid w:val="00934BDE"/>
    <w:rsid w:val="009363EB"/>
    <w:rsid w:val="00940DAF"/>
    <w:rsid w:val="00941AAA"/>
    <w:rsid w:val="00943405"/>
    <w:rsid w:val="0094473E"/>
    <w:rsid w:val="00947132"/>
    <w:rsid w:val="00947AAE"/>
    <w:rsid w:val="00955735"/>
    <w:rsid w:val="00965475"/>
    <w:rsid w:val="00967E74"/>
    <w:rsid w:val="009718CB"/>
    <w:rsid w:val="00973B56"/>
    <w:rsid w:val="00982A28"/>
    <w:rsid w:val="00983952"/>
    <w:rsid w:val="009914E5"/>
    <w:rsid w:val="009964C8"/>
    <w:rsid w:val="00996B43"/>
    <w:rsid w:val="009A02C5"/>
    <w:rsid w:val="009A0702"/>
    <w:rsid w:val="009A10E8"/>
    <w:rsid w:val="009A2054"/>
    <w:rsid w:val="009A45A3"/>
    <w:rsid w:val="009A6CFA"/>
    <w:rsid w:val="009B073D"/>
    <w:rsid w:val="009B1CD6"/>
    <w:rsid w:val="009B2339"/>
    <w:rsid w:val="009B4837"/>
    <w:rsid w:val="009B5A88"/>
    <w:rsid w:val="009B680C"/>
    <w:rsid w:val="009B6CC6"/>
    <w:rsid w:val="009B721F"/>
    <w:rsid w:val="009C1F8C"/>
    <w:rsid w:val="009C31E7"/>
    <w:rsid w:val="009C5DA3"/>
    <w:rsid w:val="009C7FD1"/>
    <w:rsid w:val="009D217E"/>
    <w:rsid w:val="009D2FC7"/>
    <w:rsid w:val="009D3739"/>
    <w:rsid w:val="009D5341"/>
    <w:rsid w:val="009D69DC"/>
    <w:rsid w:val="009D6C0D"/>
    <w:rsid w:val="009E26CC"/>
    <w:rsid w:val="009E5201"/>
    <w:rsid w:val="009E7C5B"/>
    <w:rsid w:val="009F1B99"/>
    <w:rsid w:val="009F7A74"/>
    <w:rsid w:val="00A03A8A"/>
    <w:rsid w:val="00A04884"/>
    <w:rsid w:val="00A11332"/>
    <w:rsid w:val="00A1197D"/>
    <w:rsid w:val="00A12B75"/>
    <w:rsid w:val="00A14DA5"/>
    <w:rsid w:val="00A20E07"/>
    <w:rsid w:val="00A23148"/>
    <w:rsid w:val="00A2388A"/>
    <w:rsid w:val="00A31C05"/>
    <w:rsid w:val="00A3417A"/>
    <w:rsid w:val="00A3421A"/>
    <w:rsid w:val="00A40F85"/>
    <w:rsid w:val="00A4185E"/>
    <w:rsid w:val="00A471CA"/>
    <w:rsid w:val="00A51AAB"/>
    <w:rsid w:val="00A536E4"/>
    <w:rsid w:val="00A55042"/>
    <w:rsid w:val="00A575AD"/>
    <w:rsid w:val="00A63FC0"/>
    <w:rsid w:val="00A64071"/>
    <w:rsid w:val="00A656C5"/>
    <w:rsid w:val="00A6574E"/>
    <w:rsid w:val="00A65AE5"/>
    <w:rsid w:val="00A706CE"/>
    <w:rsid w:val="00A70836"/>
    <w:rsid w:val="00A71DBB"/>
    <w:rsid w:val="00A73D73"/>
    <w:rsid w:val="00A75A54"/>
    <w:rsid w:val="00A7646F"/>
    <w:rsid w:val="00A830F9"/>
    <w:rsid w:val="00A83D9B"/>
    <w:rsid w:val="00A91BBC"/>
    <w:rsid w:val="00A91C5F"/>
    <w:rsid w:val="00A933FB"/>
    <w:rsid w:val="00A97477"/>
    <w:rsid w:val="00AA2FBC"/>
    <w:rsid w:val="00AA3635"/>
    <w:rsid w:val="00AA3F42"/>
    <w:rsid w:val="00AB1C91"/>
    <w:rsid w:val="00AB41E7"/>
    <w:rsid w:val="00AC06D1"/>
    <w:rsid w:val="00AC190B"/>
    <w:rsid w:val="00AC3875"/>
    <w:rsid w:val="00AD120D"/>
    <w:rsid w:val="00AD50BB"/>
    <w:rsid w:val="00AE002B"/>
    <w:rsid w:val="00AE400B"/>
    <w:rsid w:val="00AE5B76"/>
    <w:rsid w:val="00AF217C"/>
    <w:rsid w:val="00AF63AB"/>
    <w:rsid w:val="00AF64DF"/>
    <w:rsid w:val="00B03F94"/>
    <w:rsid w:val="00B10EC8"/>
    <w:rsid w:val="00B133B9"/>
    <w:rsid w:val="00B2295F"/>
    <w:rsid w:val="00B22FC0"/>
    <w:rsid w:val="00B312D9"/>
    <w:rsid w:val="00B341E9"/>
    <w:rsid w:val="00B41902"/>
    <w:rsid w:val="00B41E0D"/>
    <w:rsid w:val="00B44D4D"/>
    <w:rsid w:val="00B526AB"/>
    <w:rsid w:val="00B538C9"/>
    <w:rsid w:val="00B55A96"/>
    <w:rsid w:val="00B60738"/>
    <w:rsid w:val="00B60DC1"/>
    <w:rsid w:val="00B657E2"/>
    <w:rsid w:val="00B66AB1"/>
    <w:rsid w:val="00B7080E"/>
    <w:rsid w:val="00B7164C"/>
    <w:rsid w:val="00B7258B"/>
    <w:rsid w:val="00B75E3A"/>
    <w:rsid w:val="00B8208F"/>
    <w:rsid w:val="00B8307C"/>
    <w:rsid w:val="00B84C97"/>
    <w:rsid w:val="00B8717A"/>
    <w:rsid w:val="00B9036F"/>
    <w:rsid w:val="00B9211D"/>
    <w:rsid w:val="00B97757"/>
    <w:rsid w:val="00BA4DD4"/>
    <w:rsid w:val="00BA4E6F"/>
    <w:rsid w:val="00BA5751"/>
    <w:rsid w:val="00BA5C4E"/>
    <w:rsid w:val="00BB0268"/>
    <w:rsid w:val="00BB47EA"/>
    <w:rsid w:val="00BB4831"/>
    <w:rsid w:val="00BB76E4"/>
    <w:rsid w:val="00BB7FD0"/>
    <w:rsid w:val="00BC0784"/>
    <w:rsid w:val="00BC15D2"/>
    <w:rsid w:val="00BC1E24"/>
    <w:rsid w:val="00BD3940"/>
    <w:rsid w:val="00BE0C42"/>
    <w:rsid w:val="00BE241E"/>
    <w:rsid w:val="00BE7424"/>
    <w:rsid w:val="00BF05D4"/>
    <w:rsid w:val="00BF67C3"/>
    <w:rsid w:val="00BF7FB6"/>
    <w:rsid w:val="00C048BF"/>
    <w:rsid w:val="00C1260F"/>
    <w:rsid w:val="00C138C3"/>
    <w:rsid w:val="00C179C9"/>
    <w:rsid w:val="00C20D93"/>
    <w:rsid w:val="00C211E5"/>
    <w:rsid w:val="00C24DBE"/>
    <w:rsid w:val="00C25554"/>
    <w:rsid w:val="00C351B9"/>
    <w:rsid w:val="00C35A03"/>
    <w:rsid w:val="00C41045"/>
    <w:rsid w:val="00C4672F"/>
    <w:rsid w:val="00C46BA8"/>
    <w:rsid w:val="00C526CA"/>
    <w:rsid w:val="00C60384"/>
    <w:rsid w:val="00C63FE9"/>
    <w:rsid w:val="00C647C9"/>
    <w:rsid w:val="00C64FDC"/>
    <w:rsid w:val="00C65514"/>
    <w:rsid w:val="00C65B24"/>
    <w:rsid w:val="00C70282"/>
    <w:rsid w:val="00C745D6"/>
    <w:rsid w:val="00C75B54"/>
    <w:rsid w:val="00C76D99"/>
    <w:rsid w:val="00C86619"/>
    <w:rsid w:val="00C86CDA"/>
    <w:rsid w:val="00C87542"/>
    <w:rsid w:val="00C9616D"/>
    <w:rsid w:val="00CA1AE9"/>
    <w:rsid w:val="00CA1BF5"/>
    <w:rsid w:val="00CA3467"/>
    <w:rsid w:val="00CA589F"/>
    <w:rsid w:val="00CA6176"/>
    <w:rsid w:val="00CA7645"/>
    <w:rsid w:val="00CB1319"/>
    <w:rsid w:val="00CB2720"/>
    <w:rsid w:val="00CB38E5"/>
    <w:rsid w:val="00CB7493"/>
    <w:rsid w:val="00CC0670"/>
    <w:rsid w:val="00CD0828"/>
    <w:rsid w:val="00CD2E75"/>
    <w:rsid w:val="00CD3C36"/>
    <w:rsid w:val="00CD41FB"/>
    <w:rsid w:val="00CD52C9"/>
    <w:rsid w:val="00CD586A"/>
    <w:rsid w:val="00CD7388"/>
    <w:rsid w:val="00CD789F"/>
    <w:rsid w:val="00CE042B"/>
    <w:rsid w:val="00CE3C66"/>
    <w:rsid w:val="00CE4866"/>
    <w:rsid w:val="00CE7996"/>
    <w:rsid w:val="00CE7BA8"/>
    <w:rsid w:val="00CF228D"/>
    <w:rsid w:val="00CF35D0"/>
    <w:rsid w:val="00CF4232"/>
    <w:rsid w:val="00D00813"/>
    <w:rsid w:val="00D02A07"/>
    <w:rsid w:val="00D04598"/>
    <w:rsid w:val="00D04D2E"/>
    <w:rsid w:val="00D06769"/>
    <w:rsid w:val="00D13186"/>
    <w:rsid w:val="00D13546"/>
    <w:rsid w:val="00D13F81"/>
    <w:rsid w:val="00D159FD"/>
    <w:rsid w:val="00D179DC"/>
    <w:rsid w:val="00D23ADC"/>
    <w:rsid w:val="00D33134"/>
    <w:rsid w:val="00D3316B"/>
    <w:rsid w:val="00D33B04"/>
    <w:rsid w:val="00D349C5"/>
    <w:rsid w:val="00D36869"/>
    <w:rsid w:val="00D372A0"/>
    <w:rsid w:val="00D406F4"/>
    <w:rsid w:val="00D408F7"/>
    <w:rsid w:val="00D45BCB"/>
    <w:rsid w:val="00D46578"/>
    <w:rsid w:val="00D53B95"/>
    <w:rsid w:val="00D57A5F"/>
    <w:rsid w:val="00D62D0D"/>
    <w:rsid w:val="00D6678D"/>
    <w:rsid w:val="00D710A1"/>
    <w:rsid w:val="00D734C6"/>
    <w:rsid w:val="00D74A3A"/>
    <w:rsid w:val="00D74BF1"/>
    <w:rsid w:val="00D808DE"/>
    <w:rsid w:val="00D84D9A"/>
    <w:rsid w:val="00D9064B"/>
    <w:rsid w:val="00D9064C"/>
    <w:rsid w:val="00D92E5B"/>
    <w:rsid w:val="00D93589"/>
    <w:rsid w:val="00D97474"/>
    <w:rsid w:val="00DA0921"/>
    <w:rsid w:val="00DA3F70"/>
    <w:rsid w:val="00DB1592"/>
    <w:rsid w:val="00DB2DDE"/>
    <w:rsid w:val="00DB6CE8"/>
    <w:rsid w:val="00DB73E3"/>
    <w:rsid w:val="00DB7804"/>
    <w:rsid w:val="00DD54ED"/>
    <w:rsid w:val="00DD7E15"/>
    <w:rsid w:val="00DE2655"/>
    <w:rsid w:val="00DF00A0"/>
    <w:rsid w:val="00DF1E27"/>
    <w:rsid w:val="00DF7E39"/>
    <w:rsid w:val="00E14476"/>
    <w:rsid w:val="00E15314"/>
    <w:rsid w:val="00E15C41"/>
    <w:rsid w:val="00E25E42"/>
    <w:rsid w:val="00E2653A"/>
    <w:rsid w:val="00E34609"/>
    <w:rsid w:val="00E348F5"/>
    <w:rsid w:val="00E351D8"/>
    <w:rsid w:val="00E37A33"/>
    <w:rsid w:val="00E420A6"/>
    <w:rsid w:val="00E42874"/>
    <w:rsid w:val="00E44C30"/>
    <w:rsid w:val="00E44E39"/>
    <w:rsid w:val="00E46F5C"/>
    <w:rsid w:val="00E501A5"/>
    <w:rsid w:val="00E51373"/>
    <w:rsid w:val="00E5224F"/>
    <w:rsid w:val="00E54716"/>
    <w:rsid w:val="00E55DD5"/>
    <w:rsid w:val="00E60499"/>
    <w:rsid w:val="00E63729"/>
    <w:rsid w:val="00E65399"/>
    <w:rsid w:val="00E67F15"/>
    <w:rsid w:val="00E70A74"/>
    <w:rsid w:val="00E71CD1"/>
    <w:rsid w:val="00E73056"/>
    <w:rsid w:val="00E731B8"/>
    <w:rsid w:val="00E757AE"/>
    <w:rsid w:val="00E80FBE"/>
    <w:rsid w:val="00E82766"/>
    <w:rsid w:val="00E82812"/>
    <w:rsid w:val="00E84684"/>
    <w:rsid w:val="00E85FB4"/>
    <w:rsid w:val="00E97512"/>
    <w:rsid w:val="00EA0297"/>
    <w:rsid w:val="00EB143F"/>
    <w:rsid w:val="00EB191F"/>
    <w:rsid w:val="00EB3812"/>
    <w:rsid w:val="00EC650F"/>
    <w:rsid w:val="00ED0187"/>
    <w:rsid w:val="00ED3596"/>
    <w:rsid w:val="00ED48D3"/>
    <w:rsid w:val="00ED54C5"/>
    <w:rsid w:val="00ED5DEC"/>
    <w:rsid w:val="00EE015C"/>
    <w:rsid w:val="00EE2A5D"/>
    <w:rsid w:val="00EE30A9"/>
    <w:rsid w:val="00EE451C"/>
    <w:rsid w:val="00EE5D95"/>
    <w:rsid w:val="00EE6097"/>
    <w:rsid w:val="00EE7340"/>
    <w:rsid w:val="00F0488A"/>
    <w:rsid w:val="00F15EC8"/>
    <w:rsid w:val="00F16FD9"/>
    <w:rsid w:val="00F222BA"/>
    <w:rsid w:val="00F33D43"/>
    <w:rsid w:val="00F346E2"/>
    <w:rsid w:val="00F42BFB"/>
    <w:rsid w:val="00F4601D"/>
    <w:rsid w:val="00F50CFB"/>
    <w:rsid w:val="00F518DB"/>
    <w:rsid w:val="00F519A1"/>
    <w:rsid w:val="00F54F1E"/>
    <w:rsid w:val="00F602CF"/>
    <w:rsid w:val="00F60DF3"/>
    <w:rsid w:val="00F610A7"/>
    <w:rsid w:val="00F62D5C"/>
    <w:rsid w:val="00F67E96"/>
    <w:rsid w:val="00F717F5"/>
    <w:rsid w:val="00F77367"/>
    <w:rsid w:val="00F832DA"/>
    <w:rsid w:val="00F8429F"/>
    <w:rsid w:val="00F84705"/>
    <w:rsid w:val="00F957DF"/>
    <w:rsid w:val="00F95B8C"/>
    <w:rsid w:val="00FA2640"/>
    <w:rsid w:val="00FB1D3E"/>
    <w:rsid w:val="00FB76A5"/>
    <w:rsid w:val="00FC17AD"/>
    <w:rsid w:val="00FC6FDF"/>
    <w:rsid w:val="00FD349A"/>
    <w:rsid w:val="00FE750D"/>
    <w:rsid w:val="00FE7B97"/>
    <w:rsid w:val="00FF041F"/>
    <w:rsid w:val="00FF0BC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customXml/itemProps2.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4.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22518</Words>
  <Characters>128356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Bryan Maitland</cp:lastModifiedBy>
  <cp:revision>2</cp:revision>
  <dcterms:created xsi:type="dcterms:W3CDTF">2023-08-22T18:51:00Z</dcterms:created>
  <dcterms:modified xsi:type="dcterms:W3CDTF">2023-08-22T18:51:00Z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