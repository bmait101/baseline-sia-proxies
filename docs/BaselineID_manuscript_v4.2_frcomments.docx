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D5B5" w14:textId="62ECCAB6" w:rsidR="00A23148" w:rsidRPr="0056545F" w:rsidRDefault="00DF00A0" w:rsidP="006D4753">
      <w:pPr>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proofErr w:type="spellStart"/>
      <w:r w:rsidRPr="0056545F">
        <w:rPr>
          <w:rFonts w:ascii="Times New Roman" w:eastAsia="Times New Roman" w:hAnsi="Times New Roman" w:cs="Times New Roman"/>
          <w:i/>
          <w:sz w:val="26"/>
          <w:szCs w:val="26"/>
        </w:rPr>
        <w:t>Hydrobiologia</w:t>
      </w:r>
      <w:proofErr w:type="spellEnd"/>
    </w:p>
    <w:p w14:paraId="7D076B99" w14:textId="18662F72"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Type: </w:t>
      </w:r>
      <w:r w:rsidR="00995D15">
        <w:rPr>
          <w:rFonts w:ascii="Times New Roman" w:eastAsia="Times New Roman" w:hAnsi="Times New Roman" w:cs="Times New Roman"/>
          <w:sz w:val="26"/>
          <w:szCs w:val="26"/>
        </w:rPr>
        <w:t>Primary research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w:t>
      </w:r>
      <w:proofErr w:type="gramStart"/>
      <w:r w:rsidRPr="0056545F">
        <w:rPr>
          <w:rFonts w:ascii="Times New Roman" w:eastAsia="Times New Roman" w:hAnsi="Times New Roman" w:cs="Times New Roman"/>
          <w:b/>
          <w:sz w:val="32"/>
          <w:szCs w:val="32"/>
        </w:rPr>
        <w:t>ecosystems</w:t>
      </w:r>
      <w:proofErr w:type="gramEnd"/>
      <w:r w:rsidRPr="0056545F">
        <w:rPr>
          <w:rFonts w:ascii="Times New Roman" w:eastAsia="Times New Roman" w:hAnsi="Times New Roman" w:cs="Times New Roman"/>
          <w:b/>
          <w:sz w:val="32"/>
          <w:szCs w:val="32"/>
        </w:rPr>
        <w:t xml:space="preserve"> </w:t>
      </w:r>
    </w:p>
    <w:p w14:paraId="3E0EBE78" w14:textId="797CBB06"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proofErr w:type="gramStart"/>
      <w:r w:rsidR="007E1902" w:rsidRPr="0056545F">
        <w:rPr>
          <w:rFonts w:ascii="Times New Roman" w:eastAsia="Arial Unicode MS" w:hAnsi="Times New Roman" w:cs="Times New Roman"/>
          <w:sz w:val="24"/>
          <w:szCs w:val="24"/>
          <w:vertAlign w:val="superscript"/>
        </w:rPr>
        <w:t>1</w:t>
      </w:r>
      <w:r w:rsidR="00995D15">
        <w:rPr>
          <w:rFonts w:ascii="Times New Roman" w:eastAsia="Arial Unicode MS" w:hAnsi="Times New Roman" w:cs="Times New Roman"/>
          <w:sz w:val="24"/>
          <w:szCs w:val="24"/>
          <w:vertAlign w:val="superscript"/>
        </w:rPr>
        <w:t>,</w:t>
      </w:r>
      <w:r w:rsidR="00B657E2" w:rsidRPr="0056545F">
        <w:rPr>
          <w:rFonts w:ascii="Times New Roman" w:eastAsia="Arial Unicode MS" w:hAnsi="Times New Roman" w:cs="Times New Roman"/>
          <w:sz w:val="24"/>
          <w:szCs w:val="24"/>
          <w:vertAlign w:val="superscript"/>
        </w:rPr>
        <w:t>*</w:t>
      </w:r>
      <w:proofErr w:type="gramEnd"/>
      <w:r w:rsidR="00995D15">
        <w:rPr>
          <w:rFonts w:ascii="Times New Roman" w:eastAsia="Arial Unicode MS" w:hAnsi="Times New Roman" w:cs="Times New Roman"/>
          <w:sz w:val="24"/>
          <w:szCs w:val="24"/>
          <w:vertAlign w:val="superscript"/>
        </w:rPr>
        <w:t>,</w:t>
      </w:r>
      <w:r w:rsidR="00995D15">
        <w:rPr>
          <w:rFonts w:ascii="Times New Roman" w:eastAsia="Times New Roman" w:hAnsi="Times New Roman" w:cs="Times New Roman"/>
          <w:sz w:val="24"/>
          <w:szCs w:val="24"/>
          <w:vertAlign w:val="superscript"/>
        </w:rPr>
        <w:sym w:font="Symbol" w:char="F05E"/>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r w:rsidR="00995D15">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061D46F5" w14:textId="77777777" w:rsidR="00995D15" w:rsidRPr="0056545F" w:rsidRDefault="00995D15" w:rsidP="00995D15">
      <w:pPr>
        <w:spacing w:after="200" w:line="240" w:lineRule="auto"/>
        <w:rPr>
          <w:rFonts w:ascii="Times New Roman" w:eastAsia="Times New Roman" w:hAnsi="Times New Roman" w:cs="Times New Roman"/>
          <w:sz w:val="24"/>
          <w:szCs w:val="24"/>
        </w:rPr>
      </w:pPr>
      <w:r w:rsidRPr="00995D15">
        <w:rPr>
          <w:rFonts w:ascii="Times New Roman" w:eastAsia="Times New Roman" w:hAnsi="Times New Roman" w:cs="Times New Roman"/>
          <w:sz w:val="24"/>
          <w:szCs w:val="24"/>
          <w:vertAlign w:val="superscript"/>
        </w:rPr>
        <w:t>1</w:t>
      </w:r>
      <w:r w:rsidRPr="0056545F">
        <w:rPr>
          <w:rFonts w:ascii="Times New Roman" w:eastAsia="Times New Roman" w:hAnsi="Times New Roman" w:cs="Times New Roman"/>
          <w:sz w:val="24"/>
          <w:szCs w:val="24"/>
        </w:rPr>
        <w:t>Department of Zoology &amp; Physiology, University of Wyoming, Laramie, WY, USA</w:t>
      </w:r>
    </w:p>
    <w:p w14:paraId="72FC26F9" w14:textId="61920BB5" w:rsidR="007E1902" w:rsidRPr="0056545F" w:rsidRDefault="00995D15" w:rsidP="00FB1D3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Program in Ecology</w:t>
      </w:r>
      <w:r w:rsidR="007E1902" w:rsidRPr="0056545F">
        <w:rPr>
          <w:rFonts w:ascii="Times New Roman" w:eastAsia="Times New Roman" w:hAnsi="Times New Roman" w:cs="Times New Roman"/>
          <w:sz w:val="24"/>
          <w:szCs w:val="24"/>
        </w:rPr>
        <w:t>, University of Wyoming, Laramie, WY,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70A7BC50" w14:textId="3CCACF40" w:rsidR="00995D15"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5E"/>
      </w:r>
      <w:r>
        <w:rPr>
          <w:rFonts w:ascii="Times New Roman" w:eastAsia="Times New Roman" w:hAnsi="Times New Roman" w:cs="Times New Roman"/>
          <w:sz w:val="24"/>
          <w:szCs w:val="24"/>
        </w:rPr>
        <w:t>Current affiliation: D</w:t>
      </w:r>
      <w:r w:rsidRPr="0056545F">
        <w:rPr>
          <w:rFonts w:ascii="Times New Roman" w:eastAsia="Times New Roman" w:hAnsi="Times New Roman" w:cs="Times New Roman"/>
          <w:sz w:val="24"/>
          <w:szCs w:val="24"/>
        </w:rPr>
        <w:t>epartment of Biological Sciences, Florida International University, Miami FL, USA</w:t>
      </w:r>
    </w:p>
    <w:p w14:paraId="1FF95882" w14:textId="029A2A2B" w:rsidR="00995D15" w:rsidRPr="0056545F"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affiliation: Civil and Environmental Engineering and C</w:t>
      </w:r>
      <w:r w:rsidRPr="0056545F">
        <w:rPr>
          <w:rFonts w:ascii="Times New Roman" w:eastAsia="Times New Roman" w:hAnsi="Times New Roman" w:cs="Times New Roman"/>
          <w:sz w:val="24"/>
          <w:szCs w:val="24"/>
        </w:rPr>
        <w:t>enter for Limnology, University of Wisconsin–Madison, Madison, WI, USA</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0F4223FB"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NTB</w:t>
      </w:r>
      <w:r w:rsidR="00995D15">
        <w:rPr>
          <w:bCs/>
        </w:rPr>
        <w:t>:</w:t>
      </w:r>
      <w:r w:rsidRPr="00CD41FB">
        <w:rPr>
          <w:color w:val="000000"/>
        </w:rPr>
        <w:t>0000-0001-7503-3120</w:t>
      </w:r>
      <w:r>
        <w:rPr>
          <w:color w:val="000000"/>
        </w:rPr>
        <w:t>; BMM</w:t>
      </w:r>
      <w:r w:rsidR="00995D15">
        <w:rPr>
          <w:color w:val="000000"/>
        </w:rPr>
        <w:t>:</w:t>
      </w:r>
      <w:r>
        <w:rPr>
          <w:color w:val="000000"/>
        </w:rPr>
        <w:t>0000-0002-4491-5064; FJR</w:t>
      </w:r>
      <w:r w:rsidR="00995D15">
        <w:rPr>
          <w:color w:val="000000"/>
        </w:rPr>
        <w:t>:</w:t>
      </w:r>
      <w:r>
        <w:rPr>
          <w:color w:val="000000"/>
        </w:rPr>
        <w:t>0000-0002-0932-3485</w:t>
      </w:r>
    </w:p>
    <w:p w14:paraId="319E5AD1" w14:textId="60D50AEA"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w:t>
      </w:r>
      <w:ins w:id="0" w:author="Frank J. Rahel" w:date="2023-12-28T12:50:00Z">
        <w:r w:rsidR="00DC19AB">
          <w:rPr>
            <w:rFonts w:ascii="Times New Roman" w:eastAsia="Times New Roman" w:hAnsi="Times New Roman" w:cs="Times New Roman"/>
            <w:sz w:val="24"/>
            <w:szCs w:val="24"/>
          </w:rPr>
          <w:t>, FJR</w:t>
        </w:r>
      </w:ins>
      <w:r w:rsidRPr="0056545F">
        <w:rPr>
          <w:rFonts w:ascii="Times New Roman" w:eastAsia="Times New Roman" w:hAnsi="Times New Roman" w:cs="Times New Roman"/>
          <w:sz w:val="24"/>
          <w:szCs w:val="24"/>
        </w:rPr>
        <w:t xml:space="preserve">. Developing methods: NTB, BMM. Data analysis: NTB, BMM. Preparation of figures and tables: NTB. </w:t>
      </w:r>
      <w:r w:rsidR="006D4753">
        <w:rPr>
          <w:rFonts w:ascii="Times New Roman" w:eastAsia="Times New Roman" w:hAnsi="Times New Roman" w:cs="Times New Roman"/>
          <w:sz w:val="24"/>
          <w:szCs w:val="24"/>
        </w:rPr>
        <w:t>W</w:t>
      </w:r>
      <w:r w:rsidRPr="0056545F">
        <w:rPr>
          <w:rFonts w:ascii="Times New Roman" w:eastAsia="Times New Roman" w:hAnsi="Times New Roman" w:cs="Times New Roman"/>
          <w:sz w:val="24"/>
          <w:szCs w:val="24"/>
        </w:rPr>
        <w:t>riting</w:t>
      </w:r>
      <w:r w:rsidR="006D4753">
        <w:rPr>
          <w:rFonts w:ascii="Times New Roman" w:eastAsia="Times New Roman" w:hAnsi="Times New Roman" w:cs="Times New Roman"/>
          <w:sz w:val="24"/>
          <w:szCs w:val="24"/>
        </w:rPr>
        <w:t xml:space="preserve"> first draft</w:t>
      </w:r>
      <w:r w:rsidRPr="0056545F">
        <w:rPr>
          <w:rFonts w:ascii="Times New Roman" w:eastAsia="Times New Roman" w:hAnsi="Times New Roman" w:cs="Times New Roman"/>
          <w:sz w:val="24"/>
          <w:szCs w:val="24"/>
        </w:rPr>
        <w:t>: NTB.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xml:space="preserve">: The data and code supporting the results will be archived on GitHub and in the </w:t>
      </w:r>
      <w:proofErr w:type="spellStart"/>
      <w:r w:rsidRPr="0056545F">
        <w:rPr>
          <w:rFonts w:ascii="Times New Roman" w:eastAsia="Times New Roman" w:hAnsi="Times New Roman" w:cs="Times New Roman"/>
          <w:sz w:val="24"/>
          <w:szCs w:val="24"/>
        </w:rPr>
        <w:t>Zenodo</w:t>
      </w:r>
      <w:proofErr w:type="spellEnd"/>
      <w:r w:rsidRPr="0056545F">
        <w:rPr>
          <w:rFonts w:ascii="Times New Roman" w:eastAsia="Times New Roman" w:hAnsi="Times New Roman" w:cs="Times New Roman"/>
          <w:sz w:val="24"/>
          <w:szCs w:val="24"/>
        </w:rPr>
        <w:t xml:space="preserve">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38D00645"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p>
    <w:p w14:paraId="1D7B8003" w14:textId="474BF762"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 xml:space="preserve">trophic </w:t>
      </w:r>
      <w:proofErr w:type="gramStart"/>
      <w:r w:rsidR="00A4185E">
        <w:rPr>
          <w:rFonts w:ascii="Times New Roman" w:eastAsia="Times New Roman" w:hAnsi="Times New Roman" w:cs="Times New Roman"/>
          <w:sz w:val="24"/>
          <w:szCs w:val="24"/>
        </w:rPr>
        <w:t>position</w:t>
      </w:r>
      <w:proofErr w:type="gramEnd"/>
      <w:r w:rsidR="00A4185E">
        <w:rPr>
          <w:rFonts w:ascii="Times New Roman" w:eastAsia="Times New Roman" w:hAnsi="Times New Roman" w:cs="Times New Roman"/>
          <w:sz w:val="24"/>
          <w:szCs w:val="24"/>
        </w:rPr>
        <w:t xml:space="preserve">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 xml:space="preserve">basal </w:t>
      </w:r>
      <w:r w:rsidR="00A20517">
        <w:rPr>
          <w:rFonts w:ascii="Times New Roman" w:eastAsia="Times New Roman" w:hAnsi="Times New Roman" w:cs="Times New Roman"/>
          <w:sz w:val="24"/>
          <w:szCs w:val="24"/>
        </w:rPr>
        <w:t xml:space="preserve">energy </w:t>
      </w:r>
      <w:r w:rsidR="0003785F">
        <w:rPr>
          <w:rFonts w:ascii="Times New Roman" w:eastAsia="Times New Roman" w:hAnsi="Times New Roman" w:cs="Times New Roman"/>
          <w:sz w:val="24"/>
          <w:szCs w:val="24"/>
        </w:rPr>
        <w:t>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00A20517">
        <w:rPr>
          <w:rFonts w:ascii="Times New Roman" w:eastAsia="Times New Roman" w:hAnsi="Times New Roman" w:cs="Times New Roman"/>
          <w:sz w:val="24"/>
          <w:szCs w:val="24"/>
        </w:rPr>
        <w:t xml:space="preserve"> (representative of uniform feeding behavior)</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 xml:space="preserve">4) trophic position of consumers calculated </w:t>
      </w:r>
      <w:r w:rsidR="00A20517">
        <w:rPr>
          <w:rFonts w:ascii="Times New Roman" w:eastAsia="Times New Roman" w:hAnsi="Times New Roman" w:cs="Times New Roman"/>
          <w:sz w:val="24"/>
          <w:szCs w:val="24"/>
        </w:rPr>
        <w:t>using</w:t>
      </w:r>
      <w:r w:rsidR="0004687E" w:rsidRPr="0056545F">
        <w:rPr>
          <w:rFonts w:ascii="Times New Roman" w:eastAsia="Times New Roman" w:hAnsi="Times New Roman" w:cs="Times New Roman"/>
          <w:sz w:val="24"/>
          <w:szCs w:val="24"/>
        </w:rPr>
        <w:t xml:space="preserve">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del w:id="1" w:author="Frank J. Rahel" w:date="2023-12-28T12:59:00Z">
        <w:r w:rsidR="00A20517" w:rsidDel="00E47AE1">
          <w:rPr>
            <w:rFonts w:ascii="Times New Roman" w:eastAsia="Times New Roman" w:hAnsi="Times New Roman" w:cs="Times New Roman"/>
            <w:sz w:val="24"/>
            <w:szCs w:val="24"/>
          </w:rPr>
          <w:delText xml:space="preserve">We found that </w:delText>
        </w:r>
      </w:del>
      <w:proofErr w:type="spellStart"/>
      <w:r w:rsidRPr="0056545F">
        <w:rPr>
          <w:rFonts w:ascii="Times New Roman" w:eastAsia="Times New Roman" w:hAnsi="Times New Roman" w:cs="Times New Roman"/>
          <w:sz w:val="24"/>
          <w:szCs w:val="24"/>
        </w:rPr>
        <w:t>Simuliidae</w:t>
      </w:r>
      <w:proofErr w:type="spellEnd"/>
      <w:r w:rsidRPr="0056545F">
        <w:rPr>
          <w:rFonts w:ascii="Times New Roman" w:eastAsia="Times New Roman" w:hAnsi="Times New Roman" w:cs="Times New Roman"/>
          <w:sz w:val="24"/>
          <w:szCs w:val="24"/>
        </w:rPr>
        <w:t xml:space="preserve"> (obligate</w:t>
      </w:r>
      <w:r w:rsidR="000420C2" w:rsidRPr="0056545F">
        <w:rPr>
          <w:rFonts w:ascii="Times New Roman" w:eastAsia="Times New Roman" w:hAnsi="Times New Roman" w:cs="Times New Roman"/>
          <w:sz w:val="24"/>
          <w:szCs w:val="24"/>
        </w:rPr>
        <w:t xml:space="preserve">, </w:t>
      </w:r>
      <w:proofErr w:type="spellStart"/>
      <w:r w:rsidR="000420C2" w:rsidRPr="0056545F">
        <w:rPr>
          <w:rFonts w:ascii="Times New Roman" w:eastAsia="Times New Roman" w:hAnsi="Times New Roman" w:cs="Times New Roman"/>
          <w:sz w:val="24"/>
          <w:szCs w:val="24"/>
        </w:rPr>
        <w:t>sestonic</w:t>
      </w:r>
      <w:proofErr w:type="spellEnd"/>
      <w:r w:rsidR="000420C2"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 xml:space="preserve">filter feeders) met all four </w:t>
      </w:r>
      <w:commentRangeStart w:id="2"/>
      <w:r w:rsidRPr="0056545F">
        <w:rPr>
          <w:rFonts w:ascii="Times New Roman" w:eastAsia="Times New Roman" w:hAnsi="Times New Roman" w:cs="Times New Roman"/>
          <w:sz w:val="24"/>
          <w:szCs w:val="24"/>
        </w:rPr>
        <w:t>criteria</w:t>
      </w:r>
      <w:commentRangeEnd w:id="2"/>
      <w:r w:rsidR="008910CE">
        <w:rPr>
          <w:rStyle w:val="CommentReference"/>
        </w:rPr>
        <w:commentReference w:id="2"/>
      </w:r>
      <w:r w:rsidRPr="0056545F">
        <w:rPr>
          <w:rFonts w:ascii="Times New Roman" w:eastAsia="Times New Roman" w:hAnsi="Times New Roman" w:cs="Times New Roman"/>
          <w:sz w:val="24"/>
          <w:szCs w:val="24"/>
        </w:rPr>
        <w:t xml:space="preserve">. Trophic position estimates </w:t>
      </w:r>
      <w:r w:rsidR="00630A2E">
        <w:rPr>
          <w:rFonts w:ascii="Times New Roman" w:eastAsia="Times New Roman" w:hAnsi="Times New Roman" w:cs="Times New Roman"/>
          <w:sz w:val="24"/>
          <w:szCs w:val="24"/>
        </w:rPr>
        <w:t xml:space="preserve">using </w:t>
      </w:r>
      <w:proofErr w:type="spellStart"/>
      <w:r w:rsidR="00630A2E">
        <w:rPr>
          <w:rFonts w:ascii="Times New Roman" w:eastAsia="Times New Roman" w:hAnsi="Times New Roman" w:cs="Times New Roman"/>
          <w:sz w:val="24"/>
          <w:szCs w:val="24"/>
        </w:rPr>
        <w:t>Simuliidae</w:t>
      </w:r>
      <w:proofErr w:type="spellEnd"/>
      <w:r w:rsidR="00630A2E">
        <w:rPr>
          <w:rFonts w:ascii="Times New Roman" w:eastAsia="Times New Roman" w:hAnsi="Times New Roman" w:cs="Times New Roman"/>
          <w:sz w:val="24"/>
          <w:szCs w:val="24"/>
        </w:rPr>
        <w:t xml:space="preserv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w:t>
      </w:r>
      <w:proofErr w:type="gramStart"/>
      <w:r w:rsidR="000420C2" w:rsidRPr="0056545F">
        <w:rPr>
          <w:rFonts w:ascii="Times New Roman" w:eastAsia="Times New Roman" w:hAnsi="Times New Roman" w:cs="Times New Roman"/>
          <w:sz w:val="24"/>
          <w:szCs w:val="24"/>
        </w:rPr>
        <w:t>America</w:t>
      </w:r>
      <w:r w:rsidRPr="0056545F">
        <w:rPr>
          <w:rFonts w:ascii="Times New Roman" w:eastAsia="Times New Roman" w:hAnsi="Times New Roman" w:cs="Times New Roman"/>
          <w:sz w:val="24"/>
          <w:szCs w:val="24"/>
        </w:rPr>
        <w:t>, and</w:t>
      </w:r>
      <w:proofErr w:type="gramEnd"/>
      <w:r w:rsidRPr="0056545F">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w:t>
      </w:r>
      <w:proofErr w:type="spellStart"/>
      <w:r w:rsidRPr="0056545F">
        <w:rPr>
          <w:rFonts w:ascii="Times New Roman" w:eastAsia="Times New Roman" w:hAnsi="Times New Roman" w:cs="Times New Roman"/>
          <w:sz w:val="24"/>
          <w:szCs w:val="24"/>
        </w:rPr>
        <w:t>Simuliidae</w:t>
      </w:r>
      <w:proofErr w:type="spellEnd"/>
      <w:r w:rsidRPr="0056545F">
        <w:rPr>
          <w:rFonts w:ascii="Times New Roman" w:eastAsia="Times New Roman" w:hAnsi="Times New Roman" w:cs="Times New Roman"/>
          <w:sz w:val="24"/>
          <w:szCs w:val="24"/>
        </w:rPr>
        <w:t xml:space="preserve"> or </w:t>
      </w:r>
      <w:r w:rsidR="00A20517">
        <w:rPr>
          <w:rFonts w:ascii="Times New Roman" w:eastAsia="Times New Roman" w:hAnsi="Times New Roman" w:cs="Times New Roman"/>
          <w:sz w:val="24"/>
          <w:szCs w:val="24"/>
        </w:rPr>
        <w:t xml:space="preserve">potentially grouped </w:t>
      </w:r>
      <w:r w:rsidRPr="0056545F">
        <w:rPr>
          <w:rFonts w:ascii="Times New Roman" w:eastAsia="Times New Roman" w:hAnsi="Times New Roman" w:cs="Times New Roman"/>
          <w:sz w:val="24"/>
          <w:szCs w:val="24"/>
        </w:rPr>
        <w:t>filter feeders as baseline organisms for stable isotope studies quantifying trophic position</w:t>
      </w:r>
      <w:r w:rsidR="00A20517">
        <w:rPr>
          <w:rFonts w:ascii="Times New Roman" w:eastAsia="Times New Roman" w:hAnsi="Times New Roman" w:cs="Times New Roman"/>
          <w:sz w:val="24"/>
          <w:szCs w:val="24"/>
        </w:rPr>
        <w:t xml:space="preserve"> in higher consumers</w:t>
      </w:r>
      <w:r w:rsidRPr="0056545F">
        <w:rPr>
          <w:rFonts w:ascii="Times New Roman" w:eastAsia="Times New Roman" w:hAnsi="Times New Roman" w:cs="Times New Roman"/>
          <w:sz w:val="24"/>
          <w:szCs w:val="24"/>
        </w:rPr>
        <w:t xml:space="preserve">.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2AA8D249"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w:t>
      </w:r>
      <w:r w:rsidR="00A20517" w:rsidRPr="00A63FC0">
        <w:rPr>
          <w:rFonts w:ascii="Times New Roman" w:eastAsia="Times New Roman" w:hAnsi="Times New Roman" w:cs="Times New Roman"/>
          <w:sz w:val="24"/>
          <w:szCs w:val="24"/>
        </w:rPr>
        <w:t xml:space="preserve">(TP) </w:t>
      </w:r>
      <w:r w:rsidRPr="00A63FC0">
        <w:rPr>
          <w:rFonts w:ascii="Times New Roman" w:eastAsia="Times New Roman" w:hAnsi="Times New Roman" w:cs="Times New Roman"/>
          <w:sz w:val="24"/>
          <w:szCs w:val="24"/>
        </w:rPr>
        <w:t xml:space="preserve">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{"citationID":"6ZP40BuX","properties":{"formattedCitation":"(Post, 2002; Mart\\uc0\\u237{}nez del Rio et al., 2009)","plainCitation":"(Post, 2002; Martínez del Rio et al., 2009)","noteIndex":0},"citationItems":[{"id":717,"uris":["http://zotero.org/users/8331576/items/MVN6N5VA"],"itemData":{"id":717,"type":"article-journal","abstract":"Department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w:t>
      </w:r>
      <w:r w:rsidR="00A20517">
        <w:rPr>
          <w:rFonts w:ascii="Times New Roman" w:eastAsia="Times New Roman" w:hAnsi="Times New Roman" w:cs="Times New Roman"/>
          <w:sz w:val="24"/>
          <w:szCs w:val="24"/>
        </w:rPr>
        <w:t>TP</w:t>
      </w:r>
      <w:r w:rsidRPr="00A63FC0">
        <w:rPr>
          <w:rFonts w:ascii="Times New Roman" w:eastAsia="Times New Roman" w:hAnsi="Times New Roman" w:cs="Times New Roman"/>
          <w:sz w:val="24"/>
          <w:szCs w:val="24"/>
        </w:rPr>
        <w:t xml:space="preserve">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 xml:space="preserve">organisms because of changes in the proportion of light to heavy nitrogen isotopes during trophic transfers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{"citationID":"UsRztzsS","properties":{"formattedCitation":"(DeNiro &amp; Epstein, 1981; Minagawa &amp; Wada, 1984)","plainCitation":"(DeNiro &amp; Epstein, 1981; Minagawa &amp;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(DeNiro &amp; Epstein, 1981; Minagawa &amp;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xml:space="preserve">. </w:t>
      </w:r>
      <w:r w:rsidR="004F73C6">
        <w:rPr>
          <w:rFonts w:ascii="Times New Roman" w:eastAsia="Times New Roman" w:hAnsi="Times New Roman" w:cs="Times New Roman"/>
          <w:sz w:val="24"/>
          <w:szCs w:val="24"/>
        </w:rPr>
        <w:t>Trophic transfers</w:t>
      </w:r>
      <w:r w:rsidR="00A20517">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result in consumers having tissues </w:t>
      </w:r>
      <w:r w:rsidR="00A20517">
        <w:rPr>
          <w:rFonts w:ascii="Times New Roman" w:eastAsia="Times New Roman" w:hAnsi="Times New Roman" w:cs="Times New Roman"/>
          <w:sz w:val="24"/>
          <w:szCs w:val="24"/>
        </w:rPr>
        <w:t xml:space="preserve">being </w:t>
      </w:r>
      <w:r w:rsidRPr="00A63FC0">
        <w:rPr>
          <w:rFonts w:ascii="Times New Roman" w:eastAsia="Times New Roman" w:hAnsi="Times New Roman" w:cs="Times New Roman"/>
          <w:sz w:val="24"/>
          <w:szCs w:val="24"/>
        </w:rPr>
        <w:t>enriched with the heavy isotope relative to their food resource</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w:t>
      </w:r>
      <w:r w:rsidR="00A20517">
        <w:rPr>
          <w:rFonts w:ascii="Times New Roman" w:eastAsia="Times New Roman" w:hAnsi="Times New Roman" w:cs="Times New Roman"/>
          <w:sz w:val="24"/>
          <w:szCs w:val="24"/>
        </w:rPr>
        <w:t xml:space="preserve">therefore </w:t>
      </w:r>
      <w:r w:rsidRPr="00A63FC0">
        <w:rPr>
          <w:rFonts w:ascii="Times New Roman" w:eastAsia="Times New Roman" w:hAnsi="Times New Roman" w:cs="Times New Roman"/>
          <w:sz w:val="24"/>
          <w:szCs w:val="24"/>
        </w:rPr>
        <w:t xml:space="preserve">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{"citationID":"7XT1yOXb","properties":{"formattedCitation":"(Vander Zanden &amp; Rasmussen, 1999; Hickerson et al., 2019; Kirk et al., 2022a)","plainCitation":"(Vander Zanden &amp; Rasmussen, 1999; Hickerson et al., 2019; Kirk et al., 2022a)","noteIndex":0},"citationItems":[{"id":431,"uris":["http://zotero.org/users/8331576/items/NFDJHNPU"],"itemData":{"id":431,"type":"article-journal","abstract":"Stable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1999; Hickerson et al., 2019; Kirk et al., 2022a)</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and across environmental gradients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{"citationID":"C55Qbo6j","properties":{"formattedCitation":"(Maitland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3D1A45">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Ecotoxicology","ISBN":"978-0-12-812144-3","language":"en","page":"39-74","publisher":"Academic Press","source":"ScienceDirect","title":"Chapter 2 - Feeding Ecology Tools to Assess Contaminant Exposure in Coastal Mammals","author":[{"family":"McHuron","given":"Elizabeth A."},{"family":"Peterson","given":"Sarah H."},{"family":"O’Hara","given":"Todd M."}],"editor":[{"family":"Fossi","given":"Maria Cristina"},{"family":"Panti","given":"Cristina"}],"accessed":{"date-parts":[["2023",5,3]]},"issued":{"date-parts":[["2018",1,1]]}}},{"id":7935,"uris":["http://zotero.org/users/8331576/items/B6IMVQD2"],"itemData":{"id":7935,"type":"article-journal","abstract":"Significance\n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{"citationID":"san4WnAt","properties":{"formattedCitation":"(Anderson &amp; Cabana, 2005; Barnes et al., 2008)","plainCitation":"(Anderson &amp;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6391,"uris":["http://zotero.org/users/8331576/items/UN7JELGA"],"itemData":{"id":6391,"type":"article-journal","container-title":"Oecologia","issue":"2","page":"227–235","title":"The importance of quantifying inherent variability when interpreting stable isotope field data","volume":"155","author":[{"family":"Barnes","given":"Carolyn"},{"family":"Jennings","given":"Simon"},{"family":"Polunin","given":"Nicholas VC"},{"family":"Lancaster","given":"John E"}],"issued":{"date-parts":[["2008"]]}}}],"schema":"https://github.com/citation-style-language/schema/raw/master/csl-citation.json"}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4C02C0D8"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Biology","DOI":"10.1111/fwb.12996","ISSN":"00465070","issue":"11","note":"Citation Key: Chappuis2017","page":"1-12","title":"Decrypting stable-isotope (δ13C and δ15N) variability in aquatic plants","volume":"62","author":[{"family":"Chappuis","given":"Eglantine"},{"family":"Seriñá","given":"Vanesa"},{"family":"Martí","given":"Eugènia"},{"family":"Ballesteros","given":"Enric"},{"family":"Gacia","given":"Esperança"}],"issued":{"date-part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{"citationID":"pI9BLFWs","properties":{"formattedCitation":"(Anderson &amp; Cabana, 2005)","plainCitation":"(Anderson &amp;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xml:space="preserve">. </w:t>
      </w:r>
      <w:del w:id="3" w:author="Frank J. Rahel" w:date="2023-12-28T13:07:00Z">
        <w:r w:rsidR="004F73C6" w:rsidDel="00E47AE1">
          <w:rPr>
            <w:rFonts w:ascii="Times New Roman" w:eastAsia="Times New Roman" w:hAnsi="Times New Roman" w:cs="Times New Roman"/>
            <w:sz w:val="24"/>
            <w:szCs w:val="24"/>
          </w:rPr>
          <w:delText>Futher</w:delText>
        </w:r>
      </w:del>
      <w:ins w:id="4" w:author="Frank J. Rahel" w:date="2023-12-28T13:08:00Z">
        <w:r w:rsidR="00E47AE1">
          <w:rPr>
            <w:rFonts w:ascii="Times New Roman" w:eastAsia="Times New Roman" w:hAnsi="Times New Roman" w:cs="Times New Roman"/>
            <w:sz w:val="24"/>
            <w:szCs w:val="24"/>
          </w:rPr>
          <w:t>F</w:t>
        </w:r>
      </w:ins>
      <w:ins w:id="5" w:author="Frank J. Rahel" w:date="2023-12-28T13:07:00Z">
        <w:r w:rsidR="00E47AE1">
          <w:rPr>
            <w:rFonts w:ascii="Times New Roman" w:eastAsia="Times New Roman" w:hAnsi="Times New Roman" w:cs="Times New Roman"/>
            <w:sz w:val="24"/>
            <w:szCs w:val="24"/>
          </w:rPr>
          <w:t>urther</w:t>
        </w:r>
      </w:ins>
      <w:r w:rsidR="004F73C6">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anthropogenic land-use practices have </w:t>
      </w:r>
      <w:del w:id="6" w:author="Frank J. Rahel" w:date="2023-12-28T13:08:00Z">
        <w:r w:rsidRPr="00675700" w:rsidDel="00516762">
          <w:rPr>
            <w:rFonts w:ascii="Times New Roman" w:eastAsia="Times New Roman" w:hAnsi="Times New Roman" w:cs="Times New Roman"/>
            <w:sz w:val="24"/>
            <w:szCs w:val="24"/>
          </w:rPr>
          <w:delText xml:space="preserve">been shown to </w:delText>
        </w:r>
      </w:del>
      <w:r w:rsidRPr="00675700">
        <w:rPr>
          <w:rFonts w:ascii="Times New Roman" w:eastAsia="Times New Roman" w:hAnsi="Times New Roman" w:cs="Times New Roman"/>
          <w:sz w:val="24"/>
          <w:szCs w:val="24"/>
        </w:rPr>
        <w:t>increase</w:t>
      </w:r>
      <w:ins w:id="7" w:author="Frank J. Rahel" w:date="2023-12-28T13:08:00Z">
        <w:r w:rsidR="00516762">
          <w:rPr>
            <w:rFonts w:ascii="Times New Roman" w:eastAsia="Times New Roman" w:hAnsi="Times New Roman" w:cs="Times New Roman"/>
            <w:sz w:val="24"/>
            <w:szCs w:val="24"/>
          </w:rPr>
          <w:t>d</w:t>
        </w:r>
      </w:ins>
      <w:r w:rsidRPr="00675700">
        <w:rPr>
          <w:rFonts w:ascii="Times New Roman" w:eastAsia="Times New Roman" w:hAnsi="Times New Roman" w:cs="Times New Roman"/>
          <w:sz w:val="24"/>
          <w:szCs w:val="24"/>
        </w:rPr>
        <w:t xml:space="preserv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lastRenderedPageBreak/>
        <w:t xml:space="preserve">without correcting for these baseline 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7AC03B6D"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{"citationID":"4DHGJ3nn","properties":{"formattedCitation":"(Cabana &amp; Rasmussen, 1996; Jardine et al., 2014; Kristensen et al., 2016)","plainCitation":"(Cabana &amp; Rasmussen, 1996;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4F73C6">
        <w:rPr>
          <w:rFonts w:ascii="Times New Roman" w:eastAsia="Times New Roman" w:hAnsi="Times New Roman" w:cs="Times New Roman"/>
          <w:sz w:val="24"/>
          <w:szCs w:val="24"/>
        </w:rPr>
        <w:t>Commonly</w:t>
      </w:r>
      <w:r w:rsidR="00C20D93"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bivalves, with tissue turnover rates closer to higher level consumers</w:t>
      </w:r>
      <w:r w:rsidR="00A20517">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are more appropriate than primary producers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{"citationID":"AdAYOcAg","properties":{"formattedCitation":"(Vander Zanden &amp; Rasmussen, 2001; Jardine et al., 2014)","plainCitation":"(Vander Zanden &amp;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1FF0C832"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B61ACB">
        <w:rPr>
          <w:rFonts w:ascii="Times New Roman" w:eastAsia="Times New Roman" w:hAnsi="Times New Roman" w:cs="Times New Roman"/>
          <w:sz w:val="24"/>
          <w:szCs w:val="24"/>
        </w:rPr>
        <w:t>—</w:t>
      </w:r>
      <w:r w:rsidR="00B61ACB" w:rsidRPr="00FF739A">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{"citationID":"pzFQsKYV","properties":{"formattedCitation":"(Anderson &amp; Cabana, 2007; Kristensen et al., 2016)","plainCitation":"(Anderson &amp;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sidRPr="00FF739A">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 xml:space="preserve">2007; 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sidRPr="00FF739A">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—have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w:t>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B61ACB">
        <w:rPr>
          <w:rFonts w:ascii="Times New Roman" w:eastAsia="Times New Roman" w:hAnsi="Times New Roman" w:cs="Times New Roman"/>
          <w:sz w:val="24"/>
          <w:szCs w:val="24"/>
        </w:rPr>
        <w:t>optimal</w:t>
      </w:r>
      <w:r w:rsidR="00C647C9" w:rsidRPr="00FF739A">
        <w:rPr>
          <w:rFonts w:ascii="Times New Roman" w:eastAsia="Times New Roman" w:hAnsi="Times New Roman" w:cs="Times New Roman"/>
          <w:sz w:val="24"/>
          <w:szCs w:val="24"/>
        </w:rPr>
        <w:t xml:space="preserve">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{"citationID":"3DrbbhAn","properties":{"formattedCitation":"(Anderson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6D4753">
        <w:rPr>
          <w:rFonts w:ascii="Times New Roman" w:eastAsia="Times New Roman" w:hAnsi="Times New Roman" w:cs="Times New Roman"/>
          <w:sz w:val="24"/>
          <w:szCs w:val="24"/>
        </w:rPr>
        <w:fldChar w:fldCharType="end"/>
      </w:r>
      <w:r w:rsidR="009A02C5" w:rsidRPr="00FF739A">
        <w:rPr>
          <w:rFonts w:ascii="Times New Roman" w:eastAsia="Times New Roman" w:hAnsi="Times New Roman" w:cs="Times New Roman"/>
          <w:sz w:val="24"/>
          <w:szCs w:val="24"/>
        </w:rPr>
        <w:t xml:space="preserve">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 xml:space="preserve">i.e., low </w:t>
      </w:r>
      <w:proofErr w:type="spellStart"/>
      <w:r w:rsidR="00DD7E15" w:rsidRPr="00FF739A">
        <w:rPr>
          <w:rFonts w:ascii="Times New Roman" w:eastAsia="Times New Roman" w:hAnsi="Times New Roman" w:cs="Times New Roman"/>
          <w:sz w:val="24"/>
          <w:szCs w:val="24"/>
        </w:rPr>
        <w:t>omnivory</w:t>
      </w:r>
      <w:proofErr w:type="spellEnd"/>
      <w:r w:rsidR="00DD7E15" w:rsidRPr="00FF739A">
        <w:rPr>
          <w:rFonts w:ascii="Times New Roman" w:eastAsia="Times New Roman" w:hAnsi="Times New Roman" w:cs="Times New Roman"/>
          <w:sz w:val="24"/>
          <w:szCs w:val="24"/>
        </w:rPr>
        <w:t>)</w:t>
      </w:r>
      <w:r w:rsidR="006E05AD" w:rsidRPr="00FF739A">
        <w:rPr>
          <w:rFonts w:ascii="Times New Roman" w:eastAsia="Times New Roman" w:hAnsi="Times New Roman" w:cs="Times New Roman"/>
          <w:sz w:val="24"/>
          <w:szCs w:val="24"/>
        </w:rPr>
        <w:t>.</w:t>
      </w:r>
      <w:r w:rsidR="006D4753">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{"citationID":"iWSxDYQ1","properties":{"formattedCitation":"(Kristensen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w:t>
      </w:r>
      <w:del w:id="8" w:author="Frank J. Rahel" w:date="2023-12-28T13:18:00Z">
        <w:r w:rsidR="00AB79D9" w:rsidDel="00437321">
          <w:rPr>
            <w:rFonts w:ascii="Times New Roman" w:eastAsia="Times New Roman" w:hAnsi="Times New Roman" w:cs="Times New Roman"/>
            <w:noProof/>
            <w:sz w:val="24"/>
            <w:szCs w:val="24"/>
          </w:rPr>
          <w:delText>,</w:delText>
        </w:r>
      </w:del>
      <w:r w:rsidR="00AB79D9">
        <w:rPr>
          <w:rFonts w:ascii="Times New Roman" w:eastAsia="Times New Roman" w:hAnsi="Times New Roman" w:cs="Times New Roman"/>
          <w:noProof/>
          <w:sz w:val="24"/>
          <w:szCs w:val="24"/>
        </w:rPr>
        <w:t xml:space="preserve">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6D4753">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track</w:t>
      </w:r>
      <w:ins w:id="9" w:author="Frank J. Rahel" w:date="2023-12-28T13:19:00Z">
        <w:r w:rsidR="00204A63">
          <w:rPr>
            <w:rFonts w:ascii="Times New Roman" w:eastAsia="Times New Roman" w:hAnsi="Times New Roman" w:cs="Times New Roman"/>
            <w:sz w:val="24"/>
            <w:szCs w:val="24"/>
          </w:rPr>
          <w:t xml:space="preserve"> </w:t>
        </w:r>
        <w:commentRangeStart w:id="10"/>
        <w:r w:rsidR="00204A63">
          <w:rPr>
            <w:rFonts w:ascii="Times New Roman" w:eastAsia="Times New Roman" w:hAnsi="Times New Roman" w:cs="Times New Roman"/>
            <w:sz w:val="24"/>
            <w:szCs w:val="24"/>
          </w:rPr>
          <w:t>geographic</w:t>
        </w:r>
      </w:ins>
      <w:commentRangeEnd w:id="10"/>
      <w:ins w:id="11" w:author="Frank J. Rahel" w:date="2023-12-28T13:20:00Z">
        <w:r w:rsidR="00204A63">
          <w:rPr>
            <w:rStyle w:val="CommentReference"/>
          </w:rPr>
          <w:commentReference w:id="10"/>
        </w:r>
      </w:ins>
      <w:ins w:id="12" w:author="Frank J. Rahel" w:date="2023-12-28T13:19:00Z">
        <w:r w:rsidR="00204A63">
          <w:rPr>
            <w:rFonts w:ascii="Times New Roman" w:eastAsia="Times New Roman" w:hAnsi="Times New Roman" w:cs="Times New Roman"/>
            <w:sz w:val="24"/>
            <w:szCs w:val="24"/>
          </w:rPr>
          <w:t xml:space="preserve"> variability in</w:t>
        </w:r>
      </w:ins>
      <w:r w:rsidR="00D23ADC" w:rsidRPr="00FF739A">
        <w:rPr>
          <w:rFonts w:ascii="Times New Roman" w:eastAsia="Times New Roman" w:hAnsi="Times New Roman" w:cs="Times New Roman"/>
          <w:sz w:val="24"/>
          <w:szCs w:val="24"/>
        </w:rPr>
        <w:t xml:space="preserve">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w:t>
      </w:r>
      <w:del w:id="13" w:author="Frank J. Rahel" w:date="2023-12-28T13:20:00Z">
        <w:r w:rsidR="009D217E" w:rsidRPr="00FF739A" w:rsidDel="00204A63">
          <w:rPr>
            <w:rFonts w:ascii="Times New Roman" w:eastAsia="Times New Roman" w:hAnsi="Times New Roman" w:cs="Times New Roman"/>
            <w:sz w:val="24"/>
            <w:szCs w:val="24"/>
          </w:rPr>
          <w:delText xml:space="preserve"> variation</w:delText>
        </w:r>
      </w:del>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However, o</w:t>
      </w:r>
      <w:r w:rsidR="000D4349" w:rsidRPr="00FF739A">
        <w:rPr>
          <w:rFonts w:ascii="Times New Roman" w:eastAsia="Times New Roman" w:hAnsi="Times New Roman" w:cs="Times New Roman"/>
          <w:sz w:val="24"/>
          <w:szCs w:val="24"/>
        </w:rPr>
        <w:t xml:space="preserve">ne limitation </w:t>
      </w:r>
      <w:r w:rsidR="00AC3875" w:rsidRPr="00FF739A">
        <w:rPr>
          <w:rFonts w:ascii="Times New Roman" w:eastAsia="Times New Roman" w:hAnsi="Times New Roman" w:cs="Times New Roman"/>
          <w:sz w:val="24"/>
          <w:szCs w:val="24"/>
        </w:rPr>
        <w:t xml:space="preserve">was that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{"citationID":"L0xudz7q","properties":{"formattedCitation":"(Anderson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w:t>
      </w:r>
      <w:r w:rsidR="00AB79D9">
        <w:rPr>
          <w:rFonts w:ascii="Times New Roman" w:eastAsia="Times New Roman" w:hAnsi="Times New Roman" w:cs="Times New Roman"/>
          <w:noProof/>
          <w:sz w:val="24"/>
          <w:szCs w:val="24"/>
        </w:rPr>
        <w:lastRenderedPageBreak/>
        <w:t xml:space="preserve">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as the metric for</w:t>
      </w:r>
      <w:r w:rsidR="00773A19" w:rsidRPr="00FF739A">
        <w:rPr>
          <w:rFonts w:ascii="Times New Roman" w:eastAsia="Times New Roman" w:hAnsi="Times New Roman" w:cs="Times New Roman"/>
          <w:sz w:val="24"/>
          <w:szCs w:val="24"/>
        </w:rPr>
        <w:t xml:space="preserve"> low </w:t>
      </w:r>
      <w:proofErr w:type="spellStart"/>
      <w:r w:rsidR="00773A19" w:rsidRPr="00FF739A">
        <w:rPr>
          <w:rFonts w:ascii="Times New Roman" w:eastAsia="Times New Roman" w:hAnsi="Times New Roman" w:cs="Times New Roman"/>
          <w:sz w:val="24"/>
          <w:szCs w:val="24"/>
        </w:rPr>
        <w:t>omnivory</w:t>
      </w:r>
      <w:proofErr w:type="spellEnd"/>
      <w:r w:rsidR="00773A19" w:rsidRPr="00FF739A">
        <w:rPr>
          <w:rFonts w:ascii="Times New Roman" w:eastAsia="Times New Roman" w:hAnsi="Times New Roman" w:cs="Times New Roman"/>
          <w:sz w:val="24"/>
          <w:szCs w:val="24"/>
        </w:rPr>
        <w:t xml:space="preserve">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 xml:space="preserve">would meet the low </w:t>
      </w:r>
      <w:proofErr w:type="spellStart"/>
      <w:r w:rsidR="00832C28">
        <w:rPr>
          <w:rFonts w:ascii="Times New Roman" w:eastAsia="Times New Roman" w:hAnsi="Times New Roman" w:cs="Times New Roman"/>
          <w:sz w:val="24"/>
          <w:szCs w:val="24"/>
        </w:rPr>
        <w:t>omnivory</w:t>
      </w:r>
      <w:proofErr w:type="spellEnd"/>
      <w:r w:rsidR="00832C28">
        <w:rPr>
          <w:rFonts w:ascii="Times New Roman" w:eastAsia="Times New Roman" w:hAnsi="Times New Roman" w:cs="Times New Roman"/>
          <w:sz w:val="24"/>
          <w:szCs w:val="24"/>
        </w:rPr>
        <w:t xml:space="preserve">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{"citationID":"ixrc0bXV","properties":{"formattedCitation":"(Kristensen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w:t>
      </w:r>
      <w:del w:id="14" w:author="Frank J. Rahel" w:date="2023-12-28T13:21:00Z">
        <w:r w:rsidR="00AB79D9" w:rsidDel="00204A63">
          <w:rPr>
            <w:rFonts w:ascii="Times New Roman" w:eastAsia="Times New Roman" w:hAnsi="Times New Roman" w:cs="Times New Roman"/>
            <w:noProof/>
            <w:sz w:val="24"/>
            <w:szCs w:val="24"/>
          </w:rPr>
          <w:delText>,</w:delText>
        </w:r>
      </w:del>
      <w:r w:rsidR="00AB79D9">
        <w:rPr>
          <w:rFonts w:ascii="Times New Roman" w:eastAsia="Times New Roman" w:hAnsi="Times New Roman" w:cs="Times New Roman"/>
          <w:noProof/>
          <w:sz w:val="24"/>
          <w:szCs w:val="24"/>
        </w:rPr>
        <w:t xml:space="preserve">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0F0316" w:rsidRPr="00FF739A">
        <w:rPr>
          <w:rFonts w:ascii="Times New Roman" w:eastAsia="Times New Roman" w:hAnsi="Times New Roman" w:cs="Times New Roman"/>
          <w:sz w:val="24"/>
          <w:szCs w:val="24"/>
        </w:rPr>
        <w:t xml:space="preserve">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proofErr w:type="spellStart"/>
      <w:r w:rsidR="00915FF2" w:rsidRPr="00FF739A">
        <w:rPr>
          <w:rFonts w:ascii="Times New Roman" w:eastAsia="Times New Roman" w:hAnsi="Times New Roman" w:cs="Times New Roman"/>
          <w:sz w:val="24"/>
          <w:szCs w:val="24"/>
        </w:rPr>
        <w:t>omnivory</w:t>
      </w:r>
      <w:proofErr w:type="spellEnd"/>
      <w:r w:rsidR="00915FF2" w:rsidRPr="00FF739A">
        <w:rPr>
          <w:rFonts w:ascii="Times New Roman" w:eastAsia="Times New Roman" w:hAnsi="Times New Roman" w:cs="Times New Roman"/>
          <w:sz w:val="24"/>
          <w:szCs w:val="24"/>
        </w:rPr>
        <w:t xml:space="preserve">. However, </w:t>
      </w:r>
      <w:r w:rsidR="00B8208F" w:rsidRPr="00FF739A">
        <w:rPr>
          <w:rFonts w:ascii="Times New Roman" w:eastAsia="Times New Roman" w:hAnsi="Times New Roman" w:cs="Times New Roman"/>
          <w:sz w:val="24"/>
          <w:szCs w:val="24"/>
        </w:rPr>
        <w:t xml:space="preserve">when determining </w:t>
      </w:r>
      <w:r w:rsidR="001D1445">
        <w:rPr>
          <w:rFonts w:ascii="Times New Roman" w:eastAsia="Times New Roman" w:hAnsi="Times New Roman" w:cs="Times New Roman"/>
          <w:sz w:val="24"/>
          <w:szCs w:val="24"/>
        </w:rPr>
        <w:t>whether</w:t>
      </w:r>
      <w:r w:rsidR="00B8208F" w:rsidRPr="00FF739A">
        <w:rPr>
          <w:rFonts w:ascii="Times New Roman" w:eastAsia="Times New Roman" w:hAnsi="Times New Roman" w:cs="Times New Roman"/>
          <w:sz w:val="24"/>
          <w:szCs w:val="24"/>
        </w:rPr>
        <w:t xml:space="preserve"> baselines track </w:t>
      </w:r>
      <w:commentRangeStart w:id="15"/>
      <w:ins w:id="16" w:author="Frank J. Rahel" w:date="2023-12-28T13:21:00Z">
        <w:r w:rsidR="00204A63">
          <w:rPr>
            <w:rFonts w:ascii="Times New Roman" w:eastAsia="Times New Roman" w:hAnsi="Times New Roman" w:cs="Times New Roman"/>
            <w:sz w:val="24"/>
            <w:szCs w:val="24"/>
          </w:rPr>
          <w:t>geographic</w:t>
        </w:r>
      </w:ins>
      <w:del w:id="17" w:author="Frank J. Rahel" w:date="2023-12-28T13:21:00Z">
        <w:r w:rsidR="00020CD4" w:rsidDel="00204A63">
          <w:rPr>
            <w:rFonts w:ascii="Times New Roman" w:eastAsia="Times New Roman" w:hAnsi="Times New Roman" w:cs="Times New Roman"/>
            <w:sz w:val="24"/>
            <w:szCs w:val="24"/>
          </w:rPr>
          <w:delText>systematic</w:delText>
        </w:r>
      </w:del>
      <w:commentRangeEnd w:id="15"/>
      <w:r w:rsidR="00204A63">
        <w:rPr>
          <w:rStyle w:val="CommentReference"/>
        </w:rPr>
        <w:commentReference w:id="15"/>
      </w:r>
      <w:r w:rsidR="00020CD4">
        <w:rPr>
          <w:rFonts w:ascii="Times New Roman" w:eastAsia="Times New Roman" w:hAnsi="Times New Roman" w:cs="Times New Roman"/>
          <w:sz w:val="24"/>
          <w:szCs w:val="24"/>
        </w:rPr>
        <w:t xml:space="preserve">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4F73C6">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{"citationID":"6rRFx8PJ","properties":{"formattedCitation":"(Kristensen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w:t>
      </w:r>
      <w:r w:rsidR="001D1445">
        <w:rPr>
          <w:rFonts w:ascii="Times New Roman" w:eastAsia="Times New Roman" w:hAnsi="Times New Roman" w:cs="Times New Roman"/>
          <w:sz w:val="24"/>
          <w:szCs w:val="24"/>
        </w:rPr>
        <w:t xml:space="preserve">assessing whether chosen </w:t>
      </w:r>
      <w:r w:rsidR="009D6C0D" w:rsidRPr="00FF739A">
        <w:rPr>
          <w:rFonts w:ascii="Times New Roman" w:eastAsia="Times New Roman" w:hAnsi="Times New Roman" w:cs="Times New Roman"/>
          <w:sz w:val="24"/>
          <w:szCs w:val="24"/>
        </w:rPr>
        <w:t xml:space="preserve">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{"citationID":"eNcNCJxZ","properties":{"formattedCitation":"(Kristensen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9D6C0D" w:rsidRPr="00FF739A">
        <w:rPr>
          <w:rFonts w:ascii="Times New Roman" w:eastAsia="Times New Roman" w:hAnsi="Times New Roman" w:cs="Times New Roman"/>
          <w:sz w:val="24"/>
          <w:szCs w:val="24"/>
        </w:rPr>
        <w:t xml:space="preserve">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D1445">
        <w:rPr>
          <w:rFonts w:ascii="Times New Roman" w:eastAsia="Times New Roman" w:hAnsi="Times New Roman" w:cs="Times New Roman"/>
          <w:sz w:val="24"/>
          <w:szCs w:val="24"/>
        </w:rPr>
        <w:t>Therefore, u</w:t>
      </w:r>
      <w:r w:rsidR="0018129B" w:rsidRPr="00FF739A">
        <w:rPr>
          <w:rFonts w:ascii="Times New Roman" w:eastAsia="Times New Roman" w:hAnsi="Times New Roman" w:cs="Times New Roman"/>
          <w:sz w:val="24"/>
          <w:szCs w:val="24"/>
        </w:rPr>
        <w:t xml:space="preserve">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749CC660"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 xml:space="preserve">by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{"citationID":"uJo7gRcJ","properties":{"formattedCitation":"(Kristensen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xml:space="preserve"> to</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w:t>
      </w:r>
      <w:commentRangeStart w:id="18"/>
      <w:ins w:id="19" w:author="Frank J. Rahel" w:date="2023-12-28T13:24:00Z">
        <w:r w:rsidR="00204A63">
          <w:rPr>
            <w:rFonts w:ascii="Times New Roman" w:eastAsia="Times New Roman" w:hAnsi="Times New Roman" w:cs="Times New Roman"/>
            <w:sz w:val="24"/>
            <w:szCs w:val="24"/>
          </w:rPr>
          <w:t>taxa</w:t>
        </w:r>
      </w:ins>
      <w:del w:id="20" w:author="Frank J. Rahel" w:date="2023-12-28T13:24:00Z">
        <w:r w:rsidR="004A73CD" w:rsidDel="00204A63">
          <w:rPr>
            <w:rFonts w:ascii="Times New Roman" w:eastAsia="Times New Roman" w:hAnsi="Times New Roman" w:cs="Times New Roman"/>
            <w:sz w:val="24"/>
            <w:szCs w:val="24"/>
          </w:rPr>
          <w:delText>proxies</w:delText>
        </w:r>
      </w:del>
      <w:commentRangeEnd w:id="18"/>
      <w:r w:rsidR="00204A63">
        <w:rPr>
          <w:rStyle w:val="CommentReference"/>
        </w:rPr>
        <w:commentReference w:id="18"/>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 xml:space="preserve">treams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{"citationID":"JPgRru2v","properties":{"formattedCitation":"(Kristensen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to basal resource compartments, and common aggregation methods</w:t>
      </w:r>
      <w:r w:rsidR="00835902" w:rsidRPr="00CE3C66">
        <w:rPr>
          <w:rFonts w:ascii="Times New Roman" w:eastAsia="Times New Roman" w:hAnsi="Times New Roman" w:cs="Times New Roman"/>
          <w:sz w:val="24"/>
          <w:szCs w:val="24"/>
        </w:rPr>
        <w:t xml:space="preserve"> to</w:t>
      </w:r>
      <w:r w:rsidR="00392BA7" w:rsidRPr="00CE3C66">
        <w:rPr>
          <w:rFonts w:ascii="Times New Roman" w:eastAsia="Times New Roman" w:hAnsi="Times New Roman" w:cs="Times New Roman"/>
          <w:sz w:val="24"/>
          <w:szCs w:val="24"/>
        </w:rPr>
        <w:t xml:space="preserve"> look for consensus </w:t>
      </w:r>
      <w:del w:id="21" w:author="Frank J. Rahel" w:date="2023-12-28T13:25:00Z">
        <w:r w:rsidR="00392BA7" w:rsidRPr="00CE3C66" w:rsidDel="00204A63">
          <w:rPr>
            <w:rFonts w:ascii="Times New Roman" w:eastAsia="Times New Roman" w:hAnsi="Times New Roman" w:cs="Times New Roman"/>
            <w:sz w:val="24"/>
            <w:szCs w:val="24"/>
          </w:rPr>
          <w:delText xml:space="preserve">between </w:delText>
        </w:r>
      </w:del>
      <w:ins w:id="22" w:author="Frank J. Rahel" w:date="2023-12-28T13:25:00Z">
        <w:r w:rsidR="00204A63">
          <w:rPr>
            <w:rFonts w:ascii="Times New Roman" w:eastAsia="Times New Roman" w:hAnsi="Times New Roman" w:cs="Times New Roman"/>
            <w:sz w:val="24"/>
            <w:szCs w:val="24"/>
          </w:rPr>
          <w:t xml:space="preserve">among </w:t>
        </w:r>
      </w:ins>
      <w:r w:rsidR="00392BA7" w:rsidRPr="00CE3C66">
        <w:rPr>
          <w:rFonts w:ascii="Times New Roman" w:eastAsia="Times New Roman" w:hAnsi="Times New Roman" w:cs="Times New Roman"/>
          <w:sz w:val="24"/>
          <w:szCs w:val="24"/>
        </w:rPr>
        <w:t>regions</w:t>
      </w:r>
      <w:r w:rsidR="004F73C6">
        <w:rPr>
          <w:rFonts w:ascii="Times New Roman" w:eastAsia="Times New Roman" w:hAnsi="Times New Roman" w:cs="Times New Roman"/>
          <w:sz w:val="24"/>
          <w:szCs w:val="24"/>
        </w:rPr>
        <w:t xml:space="preserve"> and </w:t>
      </w:r>
      <w:ins w:id="23" w:author="Frank J. Rahel" w:date="2023-12-28T13:25:00Z">
        <w:r w:rsidR="00204A63">
          <w:rPr>
            <w:rFonts w:ascii="Times New Roman" w:eastAsia="Times New Roman" w:hAnsi="Times New Roman" w:cs="Times New Roman"/>
            <w:sz w:val="24"/>
            <w:szCs w:val="24"/>
          </w:rPr>
          <w:t xml:space="preserve">among </w:t>
        </w:r>
      </w:ins>
      <w:r w:rsidR="004F73C6">
        <w:rPr>
          <w:rFonts w:ascii="Times New Roman" w:eastAsia="Times New Roman" w:hAnsi="Times New Roman" w:cs="Times New Roman"/>
          <w:sz w:val="24"/>
          <w:szCs w:val="24"/>
        </w:rPr>
        <w:t>aggregation methods</w:t>
      </w:r>
      <w:r w:rsidR="00392BA7" w:rsidRPr="00CE3C66">
        <w:rPr>
          <w:rFonts w:ascii="Times New Roman" w:eastAsia="Times New Roman" w:hAnsi="Times New Roman" w:cs="Times New Roman"/>
          <w:sz w:val="24"/>
          <w:szCs w:val="24"/>
        </w:rPr>
        <w:t>.</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2AB8C95C"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w:t>
      </w:r>
      <w:r w:rsidR="001D1445">
        <w:rPr>
          <w:rFonts w:ascii="Times New Roman" w:eastAsia="Times New Roman" w:hAnsi="Times New Roman" w:cs="Times New Roman"/>
          <w:sz w:val="24"/>
          <w:szCs w:val="24"/>
        </w:rPr>
        <w:t xml:space="preserve"> </w:t>
      </w:r>
      <w:r w:rsidR="001D1445" w:rsidRPr="00C70282">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Fig.</w:t>
      </w:r>
      <w:r w:rsidR="001D1445" w:rsidRPr="00C70282">
        <w:rPr>
          <w:rFonts w:ascii="Times New Roman" w:eastAsia="Times New Roman" w:hAnsi="Times New Roman" w:cs="Times New Roman"/>
          <w:sz w:val="24"/>
          <w:szCs w:val="24"/>
        </w:rPr>
        <w:t xml:space="preserve"> 1)</w:t>
      </w:r>
      <w:r w:rsidRPr="00C70282">
        <w:rPr>
          <w:rFonts w:ascii="Times New Roman" w:eastAsia="Times New Roman" w:hAnsi="Times New Roman" w:cs="Times New Roman"/>
          <w:sz w:val="24"/>
          <w:szCs w:val="24"/>
        </w:rPr>
        <w:t xml:space="preserv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ins w:id="24" w:author="Frank J. Rahel" w:date="2023-12-28T13:28:00Z">
        <w:r w:rsidR="00D76EFC">
          <w:rPr>
            <w:rFonts w:ascii="Times New Roman" w:eastAsia="Times New Roman" w:hAnsi="Times New Roman" w:cs="Times New Roman"/>
            <w:sz w:val="24"/>
            <w:szCs w:val="24"/>
          </w:rPr>
          <w:t>H</w:t>
        </w:r>
      </w:ins>
      <w:del w:id="25" w:author="Frank J. Rahel" w:date="2023-12-28T13:28:00Z">
        <w:r w:rsidR="008514AF" w:rsidRPr="00C70282" w:rsidDel="00D76EFC">
          <w:rPr>
            <w:rFonts w:ascii="Times New Roman" w:eastAsia="Times New Roman" w:hAnsi="Times New Roman" w:cs="Times New Roman"/>
            <w:sz w:val="24"/>
            <w:szCs w:val="24"/>
          </w:rPr>
          <w:delText xml:space="preserve">Sites located at </w:delText>
        </w:r>
        <w:r w:rsidR="00293437" w:rsidRPr="00C70282" w:rsidDel="00D76EFC">
          <w:rPr>
            <w:rFonts w:ascii="Times New Roman" w:eastAsia="Times New Roman" w:hAnsi="Times New Roman" w:cs="Times New Roman"/>
            <w:sz w:val="24"/>
            <w:szCs w:val="24"/>
          </w:rPr>
          <w:delText>h</w:delText>
        </w:r>
      </w:del>
      <w:r w:rsidR="00293437" w:rsidRPr="00C70282">
        <w:rPr>
          <w:rFonts w:ascii="Times New Roman" w:eastAsia="Times New Roman" w:hAnsi="Times New Roman" w:cs="Times New Roman"/>
          <w:sz w:val="24"/>
          <w:szCs w:val="24"/>
        </w:rPr>
        <w:t>igh elevation</w:t>
      </w:r>
      <w:r w:rsidR="00BE0C42" w:rsidRPr="00C70282">
        <w:rPr>
          <w:rFonts w:ascii="Times New Roman" w:eastAsia="Times New Roman" w:hAnsi="Times New Roman" w:cs="Times New Roman"/>
          <w:sz w:val="24"/>
          <w:szCs w:val="24"/>
        </w:rPr>
        <w:t xml:space="preserve"> </w:t>
      </w:r>
      <w:ins w:id="26" w:author="Frank J. Rahel" w:date="2023-12-28T13:28:00Z">
        <w:r w:rsidR="00D76EFC">
          <w:rPr>
            <w:rFonts w:ascii="Times New Roman" w:eastAsia="Times New Roman" w:hAnsi="Times New Roman" w:cs="Times New Roman"/>
            <w:sz w:val="24"/>
            <w:szCs w:val="24"/>
          </w:rPr>
          <w:t xml:space="preserve">sites </w:t>
        </w:r>
      </w:ins>
      <w:r w:rsidR="00BE0C42" w:rsidRPr="00C70282">
        <w:rPr>
          <w:rFonts w:ascii="Times New Roman" w:eastAsia="Times New Roman" w:hAnsi="Times New Roman" w:cs="Times New Roman"/>
          <w:sz w:val="24"/>
          <w:szCs w:val="24"/>
        </w:rPr>
        <w:t>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w:t>
      </w:r>
      <w:del w:id="27" w:author="Frank J. Rahel" w:date="2023-12-28T13:28:00Z">
        <w:r w:rsidRPr="00C70282" w:rsidDel="00D76EFC">
          <w:rPr>
            <w:rFonts w:ascii="Times New Roman" w:eastAsia="Times New Roman" w:hAnsi="Times New Roman" w:cs="Times New Roman"/>
            <w:sz w:val="24"/>
            <w:szCs w:val="24"/>
          </w:rPr>
          <w:delText xml:space="preserve"> at high elevations</w:delText>
        </w:r>
      </w:del>
      <w:r w:rsidR="008514AF" w:rsidRPr="00C70282">
        <w:rPr>
          <w:rFonts w:ascii="Times New Roman" w:eastAsia="Times New Roman" w:hAnsi="Times New Roman" w:cs="Times New Roman"/>
          <w:sz w:val="24"/>
          <w:szCs w:val="24"/>
        </w:rPr>
        <w:t xml:space="preserve">, and </w:t>
      </w:r>
      <w:del w:id="28" w:author="Frank J. Rahel" w:date="2023-12-28T13:28:00Z">
        <w:r w:rsidR="008514AF" w:rsidRPr="00C70282" w:rsidDel="00D76EFC">
          <w:rPr>
            <w:rFonts w:ascii="Times New Roman" w:eastAsia="Times New Roman" w:hAnsi="Times New Roman" w:cs="Times New Roman"/>
            <w:sz w:val="24"/>
            <w:szCs w:val="24"/>
          </w:rPr>
          <w:delText>sites</w:delText>
        </w:r>
      </w:del>
      <w:del w:id="29" w:author="Frank J. Rahel" w:date="2023-12-28T13:29:00Z">
        <w:r w:rsidR="008514AF" w:rsidRPr="00C70282" w:rsidDel="00D76EFC">
          <w:rPr>
            <w:rFonts w:ascii="Times New Roman" w:eastAsia="Times New Roman" w:hAnsi="Times New Roman" w:cs="Times New Roman"/>
            <w:sz w:val="24"/>
            <w:szCs w:val="24"/>
          </w:rPr>
          <w:delText xml:space="preserve"> at </w:delText>
        </w:r>
      </w:del>
      <w:r w:rsidR="00BE0C42" w:rsidRPr="00C70282">
        <w:rPr>
          <w:rFonts w:ascii="Times New Roman" w:eastAsia="Times New Roman" w:hAnsi="Times New Roman" w:cs="Times New Roman"/>
          <w:sz w:val="24"/>
          <w:szCs w:val="24"/>
        </w:rPr>
        <w:t>low elevation</w:t>
      </w:r>
      <w:ins w:id="30" w:author="Frank J. Rahel" w:date="2023-12-28T13:29:00Z">
        <w:r w:rsidR="00D76EFC">
          <w:rPr>
            <w:rFonts w:ascii="Times New Roman" w:eastAsia="Times New Roman" w:hAnsi="Times New Roman" w:cs="Times New Roman"/>
            <w:sz w:val="24"/>
            <w:szCs w:val="24"/>
          </w:rPr>
          <w:t xml:space="preserve"> sites</w:t>
        </w:r>
      </w:ins>
      <w:r w:rsidR="00BE0C42" w:rsidRPr="00C70282">
        <w:rPr>
          <w:rFonts w:ascii="Times New Roman" w:eastAsia="Times New Roman" w:hAnsi="Times New Roman" w:cs="Times New Roman"/>
          <w:sz w:val="24"/>
          <w:szCs w:val="24"/>
        </w:rPr>
        <w:t xml:space="preserve">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ins w:id="31" w:author="Frank J. Rahel" w:date="2023-12-28T13:29:00Z">
        <w:r w:rsidR="00D76EFC">
          <w:rPr>
            <w:rFonts w:ascii="Times New Roman" w:eastAsia="Times New Roman" w:hAnsi="Times New Roman" w:cs="Times New Roman"/>
            <w:sz w:val="24"/>
            <w:szCs w:val="24"/>
          </w:rPr>
          <w:t xml:space="preserve">land </w:t>
        </w:r>
      </w:ins>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 xml:space="preserve">system to identify a widely </w:t>
      </w:r>
      <w:ins w:id="32" w:author="Frank J. Rahel" w:date="2023-12-28T13:30:00Z">
        <w:r w:rsidR="00D76EFC">
          <w:rPr>
            <w:rFonts w:ascii="Times New Roman" w:eastAsia="Times New Roman" w:hAnsi="Times New Roman" w:cs="Times New Roman"/>
            <w:sz w:val="24"/>
            <w:szCs w:val="24"/>
          </w:rPr>
          <w:t>distributed</w:t>
        </w:r>
      </w:ins>
      <w:del w:id="33" w:author="Frank J. Rahel" w:date="2023-12-28T13:30:00Z">
        <w:r w:rsidR="00E42874" w:rsidRPr="00C70282" w:rsidDel="00D76EFC">
          <w:rPr>
            <w:rFonts w:ascii="Times New Roman" w:eastAsia="Times New Roman" w:hAnsi="Times New Roman" w:cs="Times New Roman"/>
            <w:sz w:val="24"/>
            <w:szCs w:val="24"/>
          </w:rPr>
          <w:delText>usable</w:delText>
        </w:r>
      </w:del>
      <w:r w:rsidR="00E42874" w:rsidRPr="00C70282">
        <w:rPr>
          <w:rFonts w:ascii="Times New Roman" w:eastAsia="Times New Roman" w:hAnsi="Times New Roman" w:cs="Times New Roman"/>
          <w:sz w:val="24"/>
          <w:szCs w:val="24"/>
        </w:rPr>
        <w:t xml:space="preserve"> and reliable baseline indicator.</w:t>
      </w:r>
    </w:p>
    <w:p w14:paraId="7F46B85D" w14:textId="118AD7A8" w:rsidR="00A23148" w:rsidRPr="00C70282" w:rsidRDefault="0016613D"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Environmental gradient</w:t>
      </w:r>
    </w:p>
    <w:p w14:paraId="571BC297" w14:textId="53D7E498"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00B61ACB">
        <w:rPr>
          <w:rFonts w:ascii="Times New Roman" w:eastAsia="Times New Roman" w:hAnsi="Times New Roman" w:cs="Times New Roman"/>
          <w:sz w:val="24"/>
          <w:szCs w:val="24"/>
        </w:rPr>
        <w:t xml:space="preserve">from headwater to lowland environments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{"citationID":"Pnu6k4l2","properties":{"formattedCitation":"(Maitland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075D34" w:rsidRPr="00B61ACB">
        <w:rPr>
          <w:rFonts w:ascii="Times New Roman" w:eastAsia="Times New Roman" w:hAnsi="Times New Roman" w:cs="Times New Roman"/>
          <w:sz w:val="24"/>
          <w:szCs w:val="24"/>
        </w:rPr>
        <w:fldChar w:fldCharType="end"/>
      </w:r>
      <w:r w:rsidR="00CE042B" w:rsidRPr="00B61ACB">
        <w:rPr>
          <w:rFonts w:ascii="Times New Roman" w:eastAsia="Times New Roman" w:hAnsi="Times New Roman" w:cs="Times New Roman"/>
          <w:sz w:val="24"/>
          <w:szCs w:val="24"/>
        </w:rPr>
        <w:t xml:space="preserve"> but </w:t>
      </w:r>
      <w:r w:rsidR="004F73C6">
        <w:rPr>
          <w:rFonts w:ascii="Times New Roman" w:eastAsia="Times New Roman" w:hAnsi="Times New Roman" w:cs="Times New Roman"/>
          <w:sz w:val="24"/>
          <w:szCs w:val="24"/>
        </w:rPr>
        <w:t xml:space="preserve">geographic </w:t>
      </w:r>
      <w:r w:rsidR="003D264D" w:rsidRPr="00B61ACB">
        <w:rPr>
          <w:rFonts w:ascii="Times New Roman" w:eastAsia="Times New Roman" w:hAnsi="Times New Roman" w:cs="Times New Roman"/>
          <w:sz w:val="24"/>
          <w:szCs w:val="24"/>
        </w:rPr>
        <w:t xml:space="preserve">context </w:t>
      </w:r>
      <w:r w:rsidR="000B2B72" w:rsidRPr="00B61ACB">
        <w:rPr>
          <w:rFonts w:ascii="Times New Roman" w:eastAsia="Times New Roman" w:hAnsi="Times New Roman" w:cs="Times New Roman"/>
          <w:sz w:val="24"/>
          <w:szCs w:val="24"/>
        </w:rPr>
        <w:t>also drives</w:t>
      </w:r>
      <w:r w:rsidR="001A176F" w:rsidRPr="00B61ACB">
        <w:rPr>
          <w:rFonts w:ascii="Times New Roman" w:eastAsia="Times New Roman" w:hAnsi="Times New Roman" w:cs="Times New Roman"/>
          <w:sz w:val="24"/>
          <w:szCs w:val="24"/>
        </w:rPr>
        <w:t xml:space="preserve"> background variability in δ</w:t>
      </w:r>
      <w:r w:rsidR="001A176F" w:rsidRPr="00B61ACB">
        <w:rPr>
          <w:rFonts w:ascii="Times New Roman" w:eastAsia="Times New Roman" w:hAnsi="Times New Roman" w:cs="Times New Roman"/>
          <w:sz w:val="24"/>
          <w:szCs w:val="24"/>
          <w:vertAlign w:val="superscript"/>
        </w:rPr>
        <w:t>15</w:t>
      </w:r>
      <w:r w:rsidR="001A176F" w:rsidRPr="00B61ACB">
        <w:rPr>
          <w:rFonts w:ascii="Times New Roman" w:eastAsia="Times New Roman" w:hAnsi="Times New Roman" w:cs="Times New Roman"/>
          <w:sz w:val="24"/>
          <w:szCs w:val="24"/>
        </w:rPr>
        <w:t xml:space="preserve">N values. </w:t>
      </w:r>
      <w:r w:rsidR="00DF00A0" w:rsidRPr="00B61ACB">
        <w:rPr>
          <w:rFonts w:ascii="Times New Roman" w:eastAsia="Times New Roman" w:hAnsi="Times New Roman" w:cs="Times New Roman"/>
          <w:sz w:val="24"/>
          <w:szCs w:val="24"/>
        </w:rPr>
        <w:t xml:space="preserve"> </w:t>
      </w:r>
      <w:r w:rsidR="00BC0784" w:rsidRPr="00B61ACB">
        <w:rPr>
          <w:rFonts w:ascii="Times New Roman" w:eastAsia="Times New Roman" w:hAnsi="Times New Roman" w:cs="Times New Roman"/>
          <w:sz w:val="24"/>
          <w:szCs w:val="24"/>
        </w:rPr>
        <w:t>Our</w:t>
      </w:r>
      <w:r w:rsidR="00DF00A0" w:rsidRPr="00B61ACB">
        <w:rPr>
          <w:rFonts w:ascii="Times New Roman" w:eastAsia="Times New Roman" w:hAnsi="Times New Roman" w:cs="Times New Roman"/>
          <w:sz w:val="24"/>
          <w:szCs w:val="24"/>
        </w:rPr>
        <w:t xml:space="preserve"> </w:t>
      </w:r>
      <w:r w:rsidR="00C20D93" w:rsidRPr="00B61ACB">
        <w:rPr>
          <w:rFonts w:ascii="Times New Roman" w:eastAsia="Times New Roman" w:hAnsi="Times New Roman" w:cs="Times New Roman"/>
          <w:sz w:val="24"/>
          <w:szCs w:val="24"/>
        </w:rPr>
        <w:t>synthetic</w:t>
      </w:r>
      <w:r w:rsidR="00DF00A0" w:rsidRPr="00B61ACB">
        <w:rPr>
          <w:rFonts w:ascii="Times New Roman" w:eastAsia="Times New Roman" w:hAnsi="Times New Roman" w:cs="Times New Roman"/>
          <w:sz w:val="24"/>
          <w:szCs w:val="24"/>
        </w:rPr>
        <w:t xml:space="preserve"> variable combine</w:t>
      </w:r>
      <w:r w:rsidR="00CE042B" w:rsidRPr="00B61ACB">
        <w:rPr>
          <w:rFonts w:ascii="Times New Roman" w:eastAsia="Times New Roman" w:hAnsi="Times New Roman" w:cs="Times New Roman"/>
          <w:sz w:val="24"/>
          <w:szCs w:val="24"/>
        </w:rPr>
        <w:t>d</w:t>
      </w:r>
      <w:r w:rsidR="00DF00A0" w:rsidRPr="00B61ACB">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B61ACB">
        <w:rPr>
          <w:rFonts w:ascii="Times New Roman" w:eastAsia="Times New Roman" w:hAnsi="Times New Roman" w:cs="Times New Roman"/>
          <w:sz w:val="24"/>
          <w:szCs w:val="24"/>
        </w:rPr>
        <w:t>a.s.l</w:t>
      </w:r>
      <w:proofErr w:type="spellEnd"/>
      <w:r w:rsidR="00DF00A0" w:rsidRPr="00B61ACB">
        <w:rPr>
          <w:rFonts w:ascii="Times New Roman" w:eastAsia="Times New Roman" w:hAnsi="Times New Roman" w:cs="Times New Roman"/>
          <w:sz w:val="24"/>
          <w:szCs w:val="24"/>
        </w:rPr>
        <w:t xml:space="preserve">.), stream slope (km/km), </w:t>
      </w:r>
      <w:r w:rsidR="003D1A45">
        <w:rPr>
          <w:rFonts w:ascii="Times New Roman" w:eastAsia="Times New Roman" w:hAnsi="Times New Roman" w:cs="Times New Roman"/>
          <w:sz w:val="24"/>
          <w:szCs w:val="24"/>
        </w:rPr>
        <w:t xml:space="preserve">downstream </w:t>
      </w:r>
      <w:r w:rsidR="00DF00A0" w:rsidRPr="00B61ACB">
        <w:rPr>
          <w:rFonts w:ascii="Times New Roman" w:eastAsia="Times New Roman" w:hAnsi="Times New Roman" w:cs="Times New Roman"/>
          <w:sz w:val="24"/>
          <w:szCs w:val="24"/>
        </w:rPr>
        <w:t>distance to North Platte River (km), Strahler stream order, mean August water temperature (℃), upstream drainage area (km</w:t>
      </w:r>
      <w:r w:rsidR="00DF00A0" w:rsidRPr="00B61ACB">
        <w:rPr>
          <w:rFonts w:ascii="Times New Roman" w:eastAsia="Times New Roman" w:hAnsi="Times New Roman" w:cs="Times New Roman"/>
          <w:sz w:val="24"/>
          <w:szCs w:val="24"/>
          <w:vertAlign w:val="superscript"/>
        </w:rPr>
        <w:t>2</w:t>
      </w:r>
      <w:r w:rsidR="00DF00A0" w:rsidRPr="00B61ACB">
        <w:rPr>
          <w:rFonts w:ascii="Times New Roman" w:eastAsia="Times New Roman" w:hAnsi="Times New Roman" w:cs="Times New Roman"/>
          <w:sz w:val="24"/>
          <w:szCs w:val="24"/>
        </w:rPr>
        <w:t xml:space="preserve">), and stream width (m). </w:t>
      </w:r>
      <w:r w:rsidR="00AC190B" w:rsidRPr="00B61ACB">
        <w:rPr>
          <w:rFonts w:ascii="Times New Roman" w:hAnsi="Times New Roman" w:cs="Times New Roman"/>
          <w:sz w:val="24"/>
          <w:szCs w:val="24"/>
        </w:rPr>
        <w:t>We recorded hourly water temperature at each reach from June to September each year with loggers (Onset Computer Corporation, Bourne, Massachusetts) to quantify mean August water temperature (August, ℃). Stream slope (km/km), upstream drainage area (km</w:t>
      </w:r>
      <w:r w:rsidR="00AC190B" w:rsidRPr="00B61ACB">
        <w:rPr>
          <w:rFonts w:ascii="Times New Roman" w:hAnsi="Times New Roman" w:cs="Times New Roman"/>
          <w:sz w:val="24"/>
          <w:szCs w:val="24"/>
          <w:vertAlign w:val="superscript"/>
        </w:rPr>
        <w:t>2</w:t>
      </w:r>
      <w:r w:rsidR="00AC190B" w:rsidRPr="00B61ACB">
        <w:rPr>
          <w:rFonts w:ascii="Times New Roman" w:hAnsi="Times New Roman" w:cs="Times New Roman"/>
          <w:sz w:val="24"/>
          <w:szCs w:val="24"/>
        </w:rPr>
        <w:t>), and downstream distance to the North Platte River (km) were estimated using ArcGIS. Channel width (m) was measured at 10 equally spaced transects at each reach in 2016</w:t>
      </w:r>
      <w:r w:rsidR="00F21C18" w:rsidRPr="00B61ACB">
        <w:rPr>
          <w:rFonts w:ascii="Times New Roman" w:hAnsi="Times New Roman" w:cs="Times New Roman"/>
          <w:sz w:val="24"/>
          <w:szCs w:val="24"/>
        </w:rPr>
        <w:t xml:space="preserve">.  </w:t>
      </w:r>
      <w:r w:rsidR="00DF00A0" w:rsidRPr="00B61ACB">
        <w:rPr>
          <w:rFonts w:ascii="Times New Roman" w:eastAsia="Times New Roman" w:hAnsi="Times New Roman" w:cs="Times New Roman"/>
          <w:sz w:val="24"/>
          <w:szCs w:val="24"/>
        </w:rPr>
        <w:t>Th</w:t>
      </w:r>
      <w:r w:rsidR="00CE042B" w:rsidRPr="00B61ACB">
        <w:rPr>
          <w:rFonts w:ascii="Times New Roman" w:eastAsia="Times New Roman" w:hAnsi="Times New Roman" w:cs="Times New Roman"/>
          <w:sz w:val="24"/>
          <w:szCs w:val="24"/>
        </w:rPr>
        <w:t>e</w:t>
      </w:r>
      <w:r w:rsidR="00DF00A0" w:rsidRPr="00B61ACB">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w:t>
      </w:r>
      <w:r w:rsidR="00513D45" w:rsidRPr="00C70282">
        <w:rPr>
          <w:rFonts w:ascii="Times New Roman" w:eastAsia="Times New Roman" w:hAnsi="Times New Roman" w:cs="Times New Roman"/>
          <w:sz w:val="24"/>
          <w:szCs w:val="24"/>
        </w:rPr>
        <w:t xml:space="preserve">In a previous study, </w:t>
      </w:r>
      <w:r w:rsidR="00B61ACB">
        <w:rPr>
          <w:rFonts w:ascii="Times New Roman" w:eastAsia="Times New Roman" w:hAnsi="Times New Roman" w:cs="Times New Roman"/>
          <w:sz w:val="24"/>
          <w:szCs w:val="24"/>
        </w:rPr>
        <w:t xml:space="preserve">the </w:t>
      </w:r>
      <w:r w:rsidR="00B61ACB">
        <w:rPr>
          <w:rFonts w:ascii="Times New Roman" w:eastAsia="Times New Roman" w:hAnsi="Times New Roman" w:cs="Times New Roman"/>
          <w:sz w:val="24"/>
          <w:szCs w:val="24"/>
        </w:rPr>
        <w:lastRenderedPageBreak/>
        <w:t xml:space="preserve">index </w:t>
      </w:r>
      <w:r w:rsidR="00DF00A0" w:rsidRPr="00C70282">
        <w:rPr>
          <w:rFonts w:ascii="Times New Roman" w:eastAsia="Times New Roman" w:hAnsi="Times New Roman" w:cs="Times New Roman"/>
          <w:sz w:val="24"/>
          <w:szCs w:val="24"/>
        </w:rPr>
        <w:t>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in the system </w:t>
      </w:r>
      <w:r w:rsidR="00B61ACB">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{"citationID":"lHM1a2qk","properties":{"formattedCitation":"(Maitland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B61ACB">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research</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elsewhere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{"citationID":"9OKpt7Lj","properties":{"formattedCitation":"(Cabana &amp; Rasmussen, 1996; Lake et al., 2001; Kristensen et al., 2016)","plainCitation":"(Cabana &amp;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 xml:space="preserve">e used </w:t>
      </w:r>
      <w:r w:rsidR="003D1A45">
        <w:rPr>
          <w:rFonts w:ascii="Times New Roman" w:eastAsia="Times New Roman" w:hAnsi="Times New Roman" w:cs="Times New Roman"/>
          <w:sz w:val="24"/>
          <w:szCs w:val="24"/>
        </w:rPr>
        <w:t>the index</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values for all </w:t>
      </w:r>
      <w:r w:rsidR="003D1A45">
        <w:rPr>
          <w:rFonts w:ascii="Times New Roman" w:eastAsia="Times New Roman" w:hAnsi="Times New Roman" w:cs="Times New Roman"/>
          <w:sz w:val="24"/>
          <w:szCs w:val="24"/>
        </w:rPr>
        <w:t>subsequent</w:t>
      </w:r>
      <w:r w:rsidR="00DF00A0" w:rsidRPr="00C70282">
        <w:rPr>
          <w:rFonts w:ascii="Times New Roman" w:eastAsia="Times New Roman" w:hAnsi="Times New Roman" w:cs="Times New Roman"/>
          <w:sz w:val="24"/>
          <w:szCs w:val="24"/>
        </w:rPr>
        <w:t xml:space="preserv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1C71B39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w:t>
      </w:r>
      <w:proofErr w:type="gramStart"/>
      <w:r w:rsidRPr="00C70282">
        <w:rPr>
          <w:rFonts w:ascii="Times New Roman" w:eastAsia="Times New Roman" w:hAnsi="Times New Roman" w:cs="Times New Roman"/>
          <w:sz w:val="24"/>
          <w:szCs w:val="24"/>
        </w:rPr>
        <w:t>fishes</w:t>
      </w:r>
      <w:proofErr w:type="gramEnd"/>
      <w:r w:rsidRPr="00C70282">
        <w:rPr>
          <w:rFonts w:ascii="Times New Roman" w:eastAsia="Times New Roman" w:hAnsi="Times New Roman" w:cs="Times New Roman"/>
          <w:sz w:val="24"/>
          <w:szCs w:val="24"/>
        </w:rPr>
        <w:t xml:space="preserve">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{"citationID":"xUmtx88q","properties":{"formattedCitation":"(Kelso &amp; Baker, 2016)","plainCitation":"(Kelso &amp;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(Kelso &amp;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t>
      </w:r>
      <w:proofErr w:type="gramStart"/>
      <w:r w:rsidR="00DF00A0" w:rsidRPr="00C70282">
        <w:rPr>
          <w:rFonts w:ascii="Times New Roman" w:eastAsia="Times New Roman" w:hAnsi="Times New Roman" w:cs="Times New Roman"/>
          <w:sz w:val="24"/>
          <w:szCs w:val="24"/>
        </w:rPr>
        <w:t>was</w:t>
      </w:r>
      <w:proofErr w:type="gramEnd"/>
      <w:r w:rsidR="00DF00A0" w:rsidRPr="00C70282">
        <w:rPr>
          <w:rFonts w:ascii="Times New Roman" w:eastAsia="Times New Roman" w:hAnsi="Times New Roman" w:cs="Times New Roman"/>
          <w:sz w:val="24"/>
          <w:szCs w:val="24"/>
        </w:rPr>
        <w:t xml:space="preserve"> collected by hand. </w:t>
      </w:r>
      <w:r w:rsidR="003D1A45">
        <w:rPr>
          <w:rFonts w:ascii="Times New Roman" w:eastAsia="Times New Roman" w:hAnsi="Times New Roman" w:cs="Times New Roman"/>
          <w:sz w:val="24"/>
          <w:szCs w:val="24"/>
        </w:rPr>
        <w:t>W</w:t>
      </w:r>
      <w:r w:rsidR="0025193C" w:rsidRPr="00C70282">
        <w:rPr>
          <w:rFonts w:ascii="Times New Roman" w:eastAsia="Times New Roman" w:hAnsi="Times New Roman" w:cs="Times New Roman"/>
          <w:sz w:val="24"/>
          <w:szCs w:val="24"/>
        </w:rPr>
        <w:t>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collect a representative sample of the macroinvertebrate assemblage</w:t>
      </w:r>
      <w:r w:rsidR="00DF00A0" w:rsidRPr="00C70282">
        <w:rPr>
          <w:rFonts w:ascii="Times New Roman" w:eastAsia="Times New Roman" w:hAnsi="Times New Roman" w:cs="Times New Roman"/>
          <w:sz w:val="24"/>
          <w:szCs w:val="24"/>
        </w:rPr>
        <w:t>.  Macroinvertebrates were kept in filtered stream water for 24 hours to allow for gut clearance</w:t>
      </w:r>
      <w:ins w:id="34" w:author="Frank J. Rahel" w:date="2023-12-28T13:35:00Z">
        <w:r w:rsidR="007B1E46">
          <w:rPr>
            <w:rFonts w:ascii="Times New Roman" w:eastAsia="Times New Roman" w:hAnsi="Times New Roman" w:cs="Times New Roman"/>
            <w:sz w:val="24"/>
            <w:szCs w:val="24"/>
          </w:rPr>
          <w:t xml:space="preserve"> and</w:t>
        </w:r>
      </w:ins>
      <w:r w:rsidR="00DF00A0" w:rsidRPr="00C70282">
        <w:rPr>
          <w:rFonts w:ascii="Times New Roman" w:eastAsia="Times New Roman" w:hAnsi="Times New Roman" w:cs="Times New Roman"/>
          <w:sz w:val="24"/>
          <w:szCs w:val="24"/>
        </w:rPr>
        <w:t xml:space="preserv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 </w:t>
      </w:r>
      <w:r w:rsidR="00DF00A0" w:rsidRPr="00C70282">
        <w:rPr>
          <w:rFonts w:ascii="Times New Roman" w:eastAsia="Times New Roman" w:hAnsi="Times New Roman" w:cs="Times New Roman"/>
          <w:sz w:val="24"/>
          <w:szCs w:val="24"/>
        </w:rPr>
        <w:t xml:space="preserve">muscle </w:t>
      </w:r>
      <w:r w:rsidR="003D1A45">
        <w:rPr>
          <w:rFonts w:ascii="Times New Roman" w:eastAsia="Times New Roman" w:hAnsi="Times New Roman" w:cs="Times New Roman"/>
          <w:sz w:val="24"/>
          <w:szCs w:val="24"/>
        </w:rPr>
        <w:t>biopsy was taken</w:t>
      </w:r>
      <w:r w:rsidR="00DF00A0" w:rsidRPr="00C70282">
        <w:rPr>
          <w:rFonts w:ascii="Times New Roman" w:eastAsia="Times New Roman" w:hAnsi="Times New Roman" w:cs="Times New Roman"/>
          <w:sz w:val="24"/>
          <w:szCs w:val="24"/>
        </w:rPr>
        <w:t xml:space="preserve"> using a 5-mm biopsy punch from fish greater than 300 mm in length</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minimize the number of fish euthanized</w:t>
      </w:r>
      <w:r w:rsidR="003D1A45">
        <w:rPr>
          <w:rFonts w:ascii="Times New Roman" w:eastAsia="Times New Roman" w:hAnsi="Times New Roman" w:cs="Times New Roman"/>
          <w:sz w:val="24"/>
          <w:szCs w:val="24"/>
        </w:rPr>
        <w:t xml:space="preserve"> for stable isotope analysis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{"citationID":"Q4OkBEGV","properties":{"formattedCitation":"(Maitland &amp; Rahel, 2021)","plainCitation":"(Maitland &amp; Rahel, 2021)","noteIndex":0},"citationItems":[{"id":7204,"uris":["http://zotero.org/users/8331576/items/VLIKL978"],"itemData":{"id":7204,"type":"article-journal","abstract":"Food web investigations using stable isotope analyses inform management strategies by quantitatively describing interactions among species. Fin tissue is a nonlethal alternative to white muscle tissue for obtaining stable isotope ratios of ﬁsh. However, the relationship between ﬁn and muscle values must be evaluated before ﬁn tissue can be substituted for muscle tissue. We examined the relationships between ﬁn and muscle carbon (δ13C) and nitrogen (δ15N) isotope ratios in 15 species of North American freshwater ﬁsh using linear regression for multispecies models and species-speciﬁc models, and compared the performance of our models against models developed for European and Aus0t(rδ.a71l34iCa–n0er.r9for9re;=shR0w2.2aδ17t5eN‰r=;ﬁsδ0h1.e45sN5.–eF0rr.io9nr9=a).n0dU.2sm2e‰fuuslc),lceaoinnsdvoetrtoospioeanrslaetosisfoesﬁr ndeixfifsteoernteotdpoebuuvrtamlcuouevlstaiwsrpieeerdceiwepsirtomhvoigddoeeodlds b(eyδx1po3lCuarenrasroptroe=rcyie0sp.-5os1wp‰eecri;ﬁ(δRc125mδN1o3eCdrreo=lrs = 0.35‰) and the European models (δ13Cerror = 0.57‰; δ15Nerror = 0.42‰). Models developed for Australian ﬁshes gave less precise conversions when applied to North American freshwater species (δ13Cerror = 0.78‰; δ15Nerror = 0.82‰). We recommend using species-speciﬁc conversion models when available, but in their absence, multispecies models may be adequate. Our study contributes to a growing literature seeking ﬁn–muscle conversion models, which should serve to reduce the lethal take of individuals.","container-title":"North American Journal of Fisheries Management","DOI":"10.1002/nafm.10539","ISSN":"0275-5947, 1548-8675","issue":"2","journalAbbreviation":"North Am J Fish Manage","language":"en","license":"All rights reserved","page":"410-420","source":"DOI.org (Crossref)","title":"Nonlethal fin sampling of North American freshwater fishes for food web studies using stable isotopes","volume":"41","author":[{"family":"Maitland","given":"Bryan M."},{"family":"Rahel","given":"Frank J."}],"issued":{"date-parts":[["2021",4]]}}}],"schema":"https://github.com/citation-style-language/schema/raw/master/csl-citation.json"}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2021)</w:t>
      </w:r>
      <w:r w:rsidR="003D1A45">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S</w:t>
      </w:r>
      <w:r w:rsidR="00AC190B" w:rsidRPr="00AC190B">
        <w:rPr>
          <w:rFonts w:ascii="Times New Roman" w:eastAsia="Times New Roman" w:hAnsi="Times New Roman" w:cs="Times New Roman"/>
          <w:sz w:val="24"/>
          <w:szCs w:val="24"/>
        </w:rPr>
        <w:t xml:space="preserve">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6FAE1ABE"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w:t>
      </w:r>
      <w:proofErr w:type="spellStart"/>
      <w:r w:rsidR="00EE015C" w:rsidRPr="00C70282">
        <w:rPr>
          <w:rFonts w:ascii="Times New Roman" w:eastAsia="Times New Roman" w:hAnsi="Times New Roman" w:cs="Times New Roman"/>
          <w:sz w:val="24"/>
          <w:szCs w:val="24"/>
        </w:rPr>
        <w:t>Elmidae</w:t>
      </w:r>
      <w:proofErr w:type="spellEnd"/>
      <w:r w:rsidR="00EE015C" w:rsidRPr="00C70282">
        <w:rPr>
          <w:rFonts w:ascii="Times New Roman" w:eastAsia="Times New Roman" w:hAnsi="Times New Roman" w:cs="Times New Roman"/>
          <w:sz w:val="24"/>
          <w:szCs w:val="24"/>
        </w:rPr>
        <w:t xml:space="preserv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w:t>
      </w:r>
      <w:r w:rsidR="00DF00A0" w:rsidRPr="00C70282">
        <w:rPr>
          <w:rFonts w:ascii="Times New Roman" w:eastAsia="Times New Roman" w:hAnsi="Times New Roman" w:cs="Times New Roman"/>
          <w:sz w:val="24"/>
          <w:szCs w:val="24"/>
        </w:rPr>
        <w:lastRenderedPageBreak/>
        <w:t xml:space="preserve">USA Freshwater Biological Traits Database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{"citationID":"e3F1oUaF","properties":{"formattedCitation":"(Chevene et al., 1994; Burdon et al., 2020; Maitland &amp; Rahel, 2023)","plainCitation":"(Chevene et al., 1994; Burdon et al., 2020; Maitland &amp; Rahel, 2023)","noteIndex":0},"citationItems":[{"id":992,"uris":["http://zotero.org/users/8331576/items/E2Q6M7H8"],"itemData":{"id":992,"type":"article-journal","abstract":"We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id":1237,"uris":["http://zotero.org/users/8331576/items/PP5P7Z3N"],"itemData":{"id":1237,"type":"article-journal","abstract":"Natural and anthropogenic disturbances commonly alter patterns of biodiversity and ecosystem functioning. However, how networks of interacting species respond to these changes remains poorly understood. We described aquatic food webs using invertebrate and fish community composition, functional traits and stable isotopes from twelve agricultural streams along a landscape disturbance gradient. We predicted that excessive deposition of fine inorganic sediment (sedimentation) associated with agricultural activities would negatively influence aquatic trophic diversity (e.g. reduced vertical and horizontal trophic niche breadths). We hypothesized that multiple mechanisms might cause trophic niche ‘compression’, as indicated by changes in realized trophic roles. Food-web properties based on consumer stable isotope data (δ13C and δ15N) showed that increasing sediment disturbance was associated with reduced trophic diversity. In particular, the aquatic invertebrate community occupied a smaller area in isotopic niche space along the sedimentation gradient that was best explained by a narrowing of the invertebrate community δ13C range. Decreased niche partitioning, driven by increasing habitat homogeneity, environmental filtering and resource scarcity all seemingly lead to greater trophic equivalency caused by the collapse of the autochthonous food-web channel. Bayesian mixing-model analyses supported this contention with invertebrate consumers increasingly reliant on detritus along the sedimentation gradient, and predatory invertebrates relying more on the prey using these basal resources. The narrowing of the fish community δ13C range along the sedimentation gradient contributed to an apparent ‘trophic shift’ towards terrestrial carbon, further indicating the loss of the autochthonous food-web channel. On the vertical trophic niche axis, fish became increasingly separated from aquatic invertebrates with an increase in their estimated trophic position. In combination, these responses were most likely mediated through reduced fish densities and a diminished reliance on aquatic prey. Although species losses remain a major threat to ecosystem integrity, the functional roles of biota that persist dictate how food webs and ecosystem functioning respond to environmental change. Sedimentation was associated with nonlinear reductions in trophic diversity which could affect the functioning and stability of aquatic ecosystems. Our study helps explain how multiple mechanisms may radically reshape food-web properties in response to this type of disturbance.","container-title":"Journal of Animal Ecology","DOI":"10.1111/1365-2656.13142","ISSN":"13652656","issue":"3","note":"PMID: 31691281\nCitation Key: Burdon2020","page":"730-744","title":"Mechanisms of trophic niche compression: Evidence from landscape disturbance","volume":"89","author":[{"family":"Burdon","given":"Francis J."},{"family":"McIntosh","given":"Angus R."},{"family":"Harding","given":"Jon S."}],"issued":{"date-parts":[["2020"]]}}},{"id":8337,"uris":["http://zotero.org/users/8331576/items/VATF7HPY"],"itemData":{"id":8337,"type":"article-journal","abstract":"Changing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(Chevene et al., 1994; Burdon et al., 2020; Maitland &amp; Rahel, 2023)</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w:t>
      </w:r>
      <w:del w:id="35" w:author="Frank J. Rahel" w:date="2023-12-28T13:37:00Z">
        <w:r w:rsidR="003D7CBC" w:rsidRPr="00C70282" w:rsidDel="007B1E46">
          <w:rPr>
            <w:rFonts w:ascii="Times New Roman" w:eastAsia="Times New Roman" w:hAnsi="Times New Roman" w:cs="Times New Roman"/>
            <w:sz w:val="24"/>
            <w:szCs w:val="24"/>
          </w:rPr>
          <w:delText>taxa</w:delText>
        </w:r>
      </w:del>
      <w:ins w:id="36" w:author="Frank J. Rahel" w:date="2023-12-28T13:37:00Z">
        <w:r w:rsidR="007B1E46" w:rsidRPr="00C70282">
          <w:rPr>
            <w:rFonts w:ascii="Times New Roman" w:eastAsia="Times New Roman" w:hAnsi="Times New Roman" w:cs="Times New Roman"/>
            <w:sz w:val="24"/>
            <w:szCs w:val="24"/>
          </w:rPr>
          <w:t>taxa,</w:t>
        </w:r>
      </w:ins>
      <w:r w:rsidR="003D7CBC" w:rsidRPr="00C70282">
        <w:rPr>
          <w:rFonts w:ascii="Times New Roman" w:eastAsia="Times New Roman" w:hAnsi="Times New Roman" w:cs="Times New Roman"/>
          <w:sz w:val="24"/>
          <w:szCs w:val="24"/>
        </w:rPr>
        <w:t xml:space="preserve">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202EF5E2"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Muscle filets </w:t>
      </w:r>
      <w:r w:rsidR="003D1A45">
        <w:rPr>
          <w:rFonts w:ascii="Times New Roman" w:eastAsia="Times New Roman" w:hAnsi="Times New Roman" w:cs="Times New Roman"/>
          <w:sz w:val="24"/>
          <w:szCs w:val="24"/>
        </w:rPr>
        <w:t>(</w:t>
      </w:r>
      <w:r w:rsidR="003D1A45" w:rsidRPr="00C70282">
        <w:rPr>
          <w:rFonts w:ascii="Times New Roman" w:eastAsia="Times New Roman" w:hAnsi="Times New Roman" w:cs="Times New Roman"/>
          <w:sz w:val="24"/>
          <w:szCs w:val="24"/>
        </w:rPr>
        <w:t>from the anterior dorsal portion</w:t>
      </w:r>
      <w:r w:rsidR="003D1A45">
        <w:rPr>
          <w:rFonts w:ascii="Times New Roman" w:eastAsia="Times New Roman" w:hAnsi="Times New Roman" w:cs="Times New Roman"/>
          <w:sz w:val="24"/>
          <w:szCs w:val="24"/>
        </w:rPr>
        <w:t xml:space="preserve">) and stomachs were </w:t>
      </w:r>
      <w:r w:rsidRPr="00C70282">
        <w:rPr>
          <w:rFonts w:ascii="Times New Roman" w:eastAsia="Times New Roman" w:hAnsi="Times New Roman" w:cs="Times New Roman"/>
          <w:sz w:val="24"/>
          <w:szCs w:val="24"/>
        </w:rPr>
        <w:t xml:space="preserve">removed </w:t>
      </w:r>
      <w:ins w:id="37" w:author="Frank J. Rahel" w:date="2023-12-28T13:37:00Z">
        <w:r w:rsidR="007B1E46">
          <w:rPr>
            <w:rFonts w:ascii="Times New Roman" w:eastAsia="Times New Roman" w:hAnsi="Times New Roman" w:cs="Times New Roman"/>
            <w:sz w:val="24"/>
            <w:szCs w:val="24"/>
          </w:rPr>
          <w:t>from</w:t>
        </w:r>
      </w:ins>
      <w:del w:id="38" w:author="Frank J. Rahel" w:date="2023-12-28T13:37:00Z">
        <w:r w:rsidRPr="00C70282" w:rsidDel="007B1E46">
          <w:rPr>
            <w:rFonts w:ascii="Times New Roman" w:eastAsia="Times New Roman" w:hAnsi="Times New Roman" w:cs="Times New Roman"/>
            <w:sz w:val="24"/>
            <w:szCs w:val="24"/>
          </w:rPr>
          <w:delText>of</w:delText>
        </w:r>
      </w:del>
      <w:r w:rsidRPr="00C70282">
        <w:rPr>
          <w:rFonts w:ascii="Times New Roman" w:eastAsia="Times New Roman" w:hAnsi="Times New Roman" w:cs="Times New Roman"/>
          <w:sz w:val="24"/>
          <w:szCs w:val="24"/>
        </w:rPr>
        <w:t xml:space="preserve">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proofErr w:type="spellStart"/>
      <w:r w:rsidR="001277BA" w:rsidRPr="00C70282">
        <w:rPr>
          <w:rFonts w:ascii="Times New Roman" w:eastAsia="Times New Roman" w:hAnsi="Times New Roman" w:cs="Times New Roman"/>
          <w:i/>
          <w:sz w:val="24"/>
          <w:szCs w:val="24"/>
        </w:rPr>
        <w:t>Semotilus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atromaculatus</w:t>
      </w:r>
      <w:proofErr w:type="spellEnd"/>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cataractae</w:t>
      </w:r>
      <w:proofErr w:type="spellEnd"/>
      <w:r w:rsidR="001277BA" w:rsidRPr="00C70282">
        <w:rPr>
          <w:rFonts w:ascii="Times New Roman" w:eastAsia="Times New Roman" w:hAnsi="Times New Roman" w:cs="Times New Roman"/>
          <w:i/>
          <w:sz w:val="24"/>
          <w:szCs w:val="24"/>
        </w:rPr>
        <w:t xml:space="preserv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commersonii</w:t>
      </w:r>
      <w:proofErr w:type="spellEnd"/>
      <w:r w:rsidR="001277BA" w:rsidRPr="00C70282">
        <w:rPr>
          <w:rFonts w:ascii="Times New Roman" w:eastAsia="Times New Roman" w:hAnsi="Times New Roman" w:cs="Times New Roman"/>
          <w:sz w:val="24"/>
          <w:szCs w:val="24"/>
        </w:rPr>
        <w:t xml:space="preserve"> (Lacépède, 1803) because these species </w:t>
      </w:r>
      <w:ins w:id="39" w:author="Frank J. Rahel" w:date="2023-12-28T13:38:00Z">
        <w:r w:rsidR="003F39CF">
          <w:rPr>
            <w:rFonts w:ascii="Times New Roman" w:eastAsia="Times New Roman" w:hAnsi="Times New Roman" w:cs="Times New Roman"/>
            <w:sz w:val="24"/>
            <w:szCs w:val="24"/>
          </w:rPr>
          <w:t>were</w:t>
        </w:r>
      </w:ins>
      <w:del w:id="40" w:author="Frank J. Rahel" w:date="2023-12-28T13:38:00Z">
        <w:r w:rsidR="0016613D" w:rsidDel="003F39CF">
          <w:rPr>
            <w:rFonts w:ascii="Times New Roman" w:eastAsia="Times New Roman" w:hAnsi="Times New Roman" w:cs="Times New Roman"/>
            <w:sz w:val="24"/>
            <w:szCs w:val="24"/>
          </w:rPr>
          <w:delText>are</w:delText>
        </w:r>
      </w:del>
      <w:r w:rsidR="0016613D">
        <w:rPr>
          <w:rFonts w:ascii="Times New Roman" w:eastAsia="Times New Roman" w:hAnsi="Times New Roman" w:cs="Times New Roman"/>
          <w:sz w:val="24"/>
          <w:szCs w:val="24"/>
        </w:rPr>
        <w:t xml:space="preserve"> widely distributed </w:t>
      </w:r>
      <w:ins w:id="41" w:author="Frank J. Rahel" w:date="2023-12-28T13:38:00Z">
        <w:r w:rsidR="007B1E46">
          <w:rPr>
            <w:rFonts w:ascii="Times New Roman" w:eastAsia="Times New Roman" w:hAnsi="Times New Roman" w:cs="Times New Roman"/>
            <w:sz w:val="24"/>
            <w:szCs w:val="24"/>
          </w:rPr>
          <w:t>along the stream gradient</w:t>
        </w:r>
      </w:ins>
      <w:del w:id="42" w:author="Frank J. Rahel" w:date="2023-12-28T13:38:00Z">
        <w:r w:rsidR="0016613D" w:rsidDel="007B1E46">
          <w:rPr>
            <w:rFonts w:ascii="Times New Roman" w:eastAsia="Times New Roman" w:hAnsi="Times New Roman" w:cs="Times New Roman"/>
            <w:sz w:val="24"/>
            <w:szCs w:val="24"/>
          </w:rPr>
          <w:delText>in the region</w:delText>
        </w:r>
      </w:del>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{"citationID":"332sW9Ix","properties":{"formattedCitation":"(Kirk et al., 2020, 2022b; Maitland &amp; Rahel, 2023)","plainCitation":"(Kirk et al., 2020, 2022b; Maitland &amp; Rahel, 2023)","noteIndex":0},"citationItems":[{"id":1961,"uris":["http://zotero.org/users/8331576/items/GXTLZ9DG"],"itemData":{"id":1961,"type":"article-journal","container-title":"Hydrobiologia","DOI":"10.1007/s10750-019-04129-5","ISSN":"1573-5117","license":"All rights reserved","page":"1-15","title":"Spatial scale, reservoirs and nonnative species influence the homogenization and differentiation of Great Plains — Rocky Mountain fish faunas","volume":"847","author":[{"family":"Kirk","given":"Mark A."},{"family":"Maitland","given":"Bryan M."},{"family":"Rahel","given":"Frank J."}],"issued":{"date-parts":[["2020"]]}}},{"id":4130,"uris":["http://zotero.org/users/8331576/items/H9QMQRS2"],"itemData":{"id":4130,"type":"article-journal","abstract":"Aim: The aim was to identify drivers of historical freshwater fish community assembly by testing for interactions between functional traits and two climatic gradients, namely elevation and latitude. Many studies conclude that environmental filtering is the dominant process of community-­wide trait convergence at high elevations and high latitudes, but a full understanding of which specific filters cause trait convergence is lacking.","container-title":"Global Ecology and Biogeography","DOI":"10.1111/geb.13439","ISSN":"1466-822X, 1466-8238","issue":"3","journalAbbreviation":"Global Ecol Biogeogr","language":"en","page":"470-85","source":"DOI.org (Crossref)","title":"Environmental filters of freshwater fish community assembly along elevation and latitudinal gradients","volume":"31","author":[{"family":"Kirk","given":"Mark A."},{"family":"Rahel","given":"Frank J."},{"family":"Laughlin","given":"Daniel C."}],"editor":[{"family":"Belmaker","given":"Jonathan"}],"issued":{"date-parts":[["2022"]]}}},{"id":8337,"uris":["http://zotero.org/users/8331576/items/VATF7HPY"],"itemData":{"id":8337,"type":"article-journal","abstract":"Changing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(Kirk et al., 2020, 2022b; Maitland &amp; Rahel, 2023)</w:t>
      </w:r>
      <w:r w:rsidR="003D1A45">
        <w:rPr>
          <w:rFonts w:ascii="Times New Roman" w:eastAsia="Times New Roman" w:hAnsi="Times New Roman" w:cs="Times New Roman"/>
          <w:sz w:val="24"/>
          <w:szCs w:val="24"/>
        </w:rPr>
        <w:fldChar w:fldCharType="end"/>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w:t>
      </w:r>
      <w:proofErr w:type="gramStart"/>
      <w:r>
        <w:rPr>
          <w:rFonts w:ascii="Times New Roman" w:eastAsia="Times New Roman" w:hAnsi="Times New Roman" w:cs="Times New Roman"/>
          <w:sz w:val="24"/>
          <w:szCs w:val="24"/>
        </w:rPr>
        <w:t>invertebrate</w:t>
      </w:r>
      <w:proofErr w:type="gramEnd"/>
      <w:r>
        <w:rPr>
          <w:rFonts w:ascii="Times New Roman" w:eastAsia="Times New Roman" w:hAnsi="Times New Roman" w:cs="Times New Roman"/>
          <w:sz w:val="24"/>
          <w:szCs w:val="24"/>
        </w:rPr>
        <w:t xml:space="preserv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at the University of Wyoming Stable Isotope Facility using a Delta Plus XP Continuous Flow Stable Isotope Ratio Mass Spectrometer (</w:t>
      </w:r>
      <w:proofErr w:type="spellStart"/>
      <w:r w:rsidR="00DF00A0" w:rsidRPr="00C70282">
        <w:rPr>
          <w:rFonts w:ascii="Times New Roman" w:eastAsia="Times New Roman" w:hAnsi="Times New Roman" w:cs="Times New Roman"/>
          <w:sz w:val="24"/>
          <w:szCs w:val="24"/>
        </w:rPr>
        <w:t>Thermo</w:t>
      </w:r>
      <w:proofErr w:type="spellEnd"/>
      <w:r w:rsidR="00DF00A0" w:rsidRPr="00C70282">
        <w:rPr>
          <w:rFonts w:ascii="Times New Roman" w:eastAsia="Times New Roman" w:hAnsi="Times New Roman" w:cs="Times New Roman"/>
          <w:sz w:val="24"/>
          <w:szCs w:val="24"/>
        </w:rPr>
        <w:t xml:space="preserve"> Finnigan, Bremen, Germany) coupled to a </w:t>
      </w:r>
      <w:proofErr w:type="spellStart"/>
      <w:r w:rsidR="00DF00A0" w:rsidRPr="00C70282">
        <w:rPr>
          <w:rFonts w:ascii="Times New Roman" w:eastAsia="Times New Roman" w:hAnsi="Times New Roman" w:cs="Times New Roman"/>
          <w:sz w:val="24"/>
          <w:szCs w:val="24"/>
        </w:rPr>
        <w:t>Costech</w:t>
      </w:r>
      <w:proofErr w:type="spellEnd"/>
      <w:r w:rsidR="00DF00A0" w:rsidRPr="00C70282">
        <w:rPr>
          <w:rFonts w:ascii="Times New Roman" w:eastAsia="Times New Roman" w:hAnsi="Times New Roman" w:cs="Times New Roman"/>
          <w:sz w:val="24"/>
          <w:szCs w:val="24"/>
        </w:rPr>
        <w:t xml:space="preserve">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37515C"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4576C1BE"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t>
      </w:r>
      <w:ins w:id="43" w:author="Frank J. Rahel" w:date="2023-12-28T14:06:00Z">
        <w:r w:rsidR="00957C41">
          <w:rPr>
            <w:rFonts w:ascii="Times New Roman" w:eastAsia="Times New Roman" w:hAnsi="Times New Roman" w:cs="Times New Roman"/>
            <w:sz w:val="24"/>
            <w:szCs w:val="24"/>
          </w:rPr>
          <w:t>was</w:t>
        </w:r>
      </w:ins>
      <w:del w:id="44" w:author="Frank J. Rahel" w:date="2023-12-28T14:06:00Z">
        <w:r w:rsidRPr="00C70282" w:rsidDel="00957C41">
          <w:rPr>
            <w:rFonts w:ascii="Times New Roman" w:eastAsia="Times New Roman" w:hAnsi="Times New Roman" w:cs="Times New Roman"/>
            <w:sz w:val="24"/>
            <w:szCs w:val="24"/>
          </w:rPr>
          <w:delText>were</w:delText>
        </w:r>
      </w:del>
      <w:r w:rsidRPr="00C70282">
        <w:rPr>
          <w:rFonts w:ascii="Times New Roman" w:eastAsia="Times New Roman" w:hAnsi="Times New Roman" w:cs="Times New Roman"/>
          <w:sz w:val="24"/>
          <w:szCs w:val="24"/>
        </w:rPr>
        <w:t xml:space="preserv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variation </w:t>
      </w:r>
      <w:ins w:id="45" w:author="Frank J. Rahel" w:date="2023-12-28T14:07:00Z">
        <w:r w:rsidR="00957C41">
          <w:rPr>
            <w:rFonts w:ascii="Times New Roman" w:eastAsia="Times New Roman" w:hAnsi="Times New Roman" w:cs="Times New Roman"/>
            <w:sz w:val="24"/>
            <w:szCs w:val="24"/>
          </w:rPr>
          <w:t>within a</w:t>
        </w:r>
      </w:ins>
      <w:ins w:id="46" w:author="Frank J. Rahel" w:date="2023-12-28T14:08:00Z">
        <w:r w:rsidR="00957C41">
          <w:rPr>
            <w:rFonts w:ascii="Times New Roman" w:eastAsia="Times New Roman" w:hAnsi="Times New Roman" w:cs="Times New Roman"/>
            <w:sz w:val="24"/>
            <w:szCs w:val="24"/>
          </w:rPr>
          <w:t xml:space="preserve"> potential</w:t>
        </w:r>
      </w:ins>
      <w:ins w:id="47" w:author="Frank J. Rahel" w:date="2023-12-28T14:07:00Z">
        <w:r w:rsidR="00957C41">
          <w:rPr>
            <w:rFonts w:ascii="Times New Roman" w:eastAsia="Times New Roman" w:hAnsi="Times New Roman" w:cs="Times New Roman"/>
            <w:sz w:val="24"/>
            <w:szCs w:val="24"/>
          </w:rPr>
          <w:t xml:space="preserve"> baseline group </w:t>
        </w:r>
      </w:ins>
      <w:r w:rsidR="001104E0" w:rsidRPr="0056545F">
        <w:rPr>
          <w:rFonts w:ascii="Times New Roman" w:eastAsia="Times New Roman" w:hAnsi="Times New Roman" w:cs="Times New Roman"/>
          <w:sz w:val="24"/>
          <w:szCs w:val="24"/>
        </w:rPr>
        <w:t>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 xml:space="preserve">values should be </w:t>
      </w:r>
      <w:r w:rsidR="001104E0" w:rsidRPr="0056545F">
        <w:rPr>
          <w:rFonts w:ascii="Times New Roman" w:eastAsia="Times New Roman" w:hAnsi="Times New Roman" w:cs="Times New Roman"/>
          <w:sz w:val="24"/>
          <w:szCs w:val="24"/>
        </w:rPr>
        <w:lastRenderedPageBreak/>
        <w:t>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w:t>
      </w:r>
      <w:r w:rsidR="004F73C6">
        <w:rPr>
          <w:rFonts w:ascii="Times New Roman" w:eastAsia="Times New Roman" w:hAnsi="Times New Roman" w:cs="Times New Roman"/>
          <w:sz w:val="24"/>
          <w:szCs w:val="24"/>
        </w:rPr>
        <w:t xml:space="preserve"> widely distributed</w:t>
      </w:r>
      <w:r w:rsidR="001A5581" w:rsidRPr="00C70282">
        <w:rPr>
          <w:rFonts w:ascii="Times New Roman" w:eastAsia="Times New Roman" w:hAnsi="Times New Roman" w:cs="Times New Roman"/>
          <w:sz w:val="24"/>
          <w:szCs w:val="24"/>
        </w:rPr>
        <w:t xml:space="preserve">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7E2EFD">
        <w:rPr>
          <w:rFonts w:ascii="Times New Roman" w:eastAsia="Times New Roman" w:hAnsi="Times New Roman" w:cs="Times New Roman"/>
          <w:sz w:val="24"/>
          <w:szCs w:val="24"/>
        </w:rPr>
        <w:t>C</w:t>
      </w:r>
      <w:r w:rsidR="00943405">
        <w:rPr>
          <w:rFonts w:ascii="Times New Roman" w:eastAsia="Times New Roman" w:hAnsi="Times New Roman" w:cs="Times New Roman"/>
          <w:sz w:val="24"/>
          <w:szCs w:val="24"/>
        </w:rPr>
        <w:t>ommon method</w:t>
      </w:r>
      <w:r w:rsidR="007E2EFD">
        <w:rPr>
          <w:rFonts w:ascii="Times New Roman" w:eastAsia="Times New Roman" w:hAnsi="Times New Roman" w:cs="Times New Roman"/>
          <w:sz w:val="24"/>
          <w:szCs w:val="24"/>
        </w:rPr>
        <w:t>s</w:t>
      </w:r>
      <w:r w:rsidR="00943405">
        <w:rPr>
          <w:rFonts w:ascii="Times New Roman" w:eastAsia="Times New Roman" w:hAnsi="Times New Roman" w:cs="Times New Roman"/>
          <w:sz w:val="24"/>
          <w:szCs w:val="24"/>
        </w:rPr>
        <w:t xml:space="preserve"> </w:t>
      </w:r>
      <w:r w:rsidR="00301E03">
        <w:rPr>
          <w:rFonts w:ascii="Times New Roman" w:eastAsia="Times New Roman" w:hAnsi="Times New Roman" w:cs="Times New Roman"/>
          <w:sz w:val="24"/>
          <w:szCs w:val="24"/>
        </w:rPr>
        <w:t>for baseline</w:t>
      </w:r>
      <w:del w:id="48" w:author="Frank J. Rahel" w:date="2023-12-28T14:09:00Z">
        <w:r w:rsidR="00301E03" w:rsidDel="00957C41">
          <w:rPr>
            <w:rFonts w:ascii="Times New Roman" w:eastAsia="Times New Roman" w:hAnsi="Times New Roman" w:cs="Times New Roman"/>
            <w:sz w:val="24"/>
            <w:szCs w:val="24"/>
          </w:rPr>
          <w:delText>s</w:delText>
        </w:r>
      </w:del>
      <w:r w:rsidR="00301E03">
        <w:rPr>
          <w:rFonts w:ascii="Times New Roman" w:eastAsia="Times New Roman" w:hAnsi="Times New Roman" w:cs="Times New Roman"/>
          <w:sz w:val="24"/>
          <w:szCs w:val="24"/>
        </w:rPr>
        <w:t xml:space="preserve"> corrections</w:t>
      </w:r>
      <w:r w:rsidR="007E2EFD">
        <w:rPr>
          <w:rFonts w:ascii="Times New Roman" w:eastAsia="Times New Roman" w:hAnsi="Times New Roman" w:cs="Times New Roman"/>
          <w:sz w:val="24"/>
          <w:szCs w:val="24"/>
        </w:rPr>
        <w:t xml:space="preserve"> in the literature are</w:t>
      </w:r>
      <w:r w:rsidR="00301E03">
        <w:rPr>
          <w:rFonts w:ascii="Times New Roman" w:eastAsia="Times New Roman" w:hAnsi="Times New Roman" w:cs="Times New Roman"/>
          <w:sz w:val="24"/>
          <w:szCs w:val="24"/>
        </w:rPr>
        <w:t xml:space="preserve"> to</w:t>
      </w:r>
      <w:r w:rsidR="000F267E">
        <w:rPr>
          <w:rFonts w:ascii="Times New Roman" w:eastAsia="Times New Roman" w:hAnsi="Times New Roman" w:cs="Times New Roman"/>
          <w:sz w:val="24"/>
          <w:szCs w:val="24"/>
        </w:rPr>
        <w:t xml:space="preserve"> either</w:t>
      </w:r>
      <w:r w:rsidR="00301E03">
        <w:rPr>
          <w:rFonts w:ascii="Times New Roman" w:eastAsia="Times New Roman" w:hAnsi="Times New Roman" w:cs="Times New Roman"/>
          <w:sz w:val="24"/>
          <w:szCs w:val="24"/>
        </w:rPr>
        <w:t xml:space="preserve"> use</w:t>
      </w:r>
      <w:r w:rsidR="00F0488A">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individual</w:t>
      </w:r>
      <w:r w:rsidR="000F267E">
        <w:rPr>
          <w:rFonts w:ascii="Times New Roman" w:eastAsia="Times New Roman" w:hAnsi="Times New Roman" w:cs="Times New Roman"/>
          <w:sz w:val="24"/>
          <w:szCs w:val="24"/>
        </w:rPr>
        <w:t xml:space="preserve"> basal resource compartments, </w:t>
      </w:r>
      <w:r w:rsidR="00F04BBE">
        <w:rPr>
          <w:rFonts w:ascii="Times New Roman" w:eastAsia="Times New Roman" w:hAnsi="Times New Roman" w:cs="Times New Roman"/>
          <w:sz w:val="24"/>
          <w:szCs w:val="24"/>
        </w:rPr>
        <w:t xml:space="preserve">the </w:t>
      </w:r>
      <w:r w:rsidR="00F0488A">
        <w:rPr>
          <w:rFonts w:ascii="Times New Roman" w:eastAsia="Times New Roman" w:hAnsi="Times New Roman" w:cs="Times New Roman"/>
          <w:sz w:val="24"/>
          <w:szCs w:val="24"/>
        </w:rPr>
        <w:t xml:space="preserve">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primary consumers</w:t>
      </w:r>
      <w:r w:rsidR="000F267E">
        <w:rPr>
          <w:rFonts w:ascii="Times New Roman" w:eastAsia="Times New Roman" w:hAnsi="Times New Roman" w:cs="Times New Roman"/>
          <w:sz w:val="24"/>
          <w:szCs w:val="24"/>
        </w:rPr>
        <w:t xml:space="preserve">, </w:t>
      </w:r>
      <w:r w:rsidR="00F04BBE">
        <w:rPr>
          <w:rFonts w:ascii="Times New Roman" w:eastAsia="Times New Roman" w:hAnsi="Times New Roman" w:cs="Times New Roman"/>
          <w:sz w:val="24"/>
          <w:szCs w:val="24"/>
        </w:rPr>
        <w:t>or the</w:t>
      </w:r>
      <w:r w:rsidR="009E7494">
        <w:rPr>
          <w:rFonts w:ascii="Times New Roman" w:eastAsia="Times New Roman" w:hAnsi="Times New Roman" w:cs="Times New Roman"/>
          <w:sz w:val="24"/>
          <w:szCs w:val="24"/>
        </w:rPr>
        <w:t xml:space="preserve">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w:t>
      </w:r>
      <w:r w:rsidR="00F04BBE">
        <w:rPr>
          <w:rFonts w:ascii="Times New Roman" w:eastAsia="Times New Roman" w:hAnsi="Times New Roman" w:cs="Times New Roman"/>
          <w:sz w:val="24"/>
          <w:szCs w:val="24"/>
        </w:rPr>
        <w:t>.  W</w:t>
      </w:r>
      <w:r w:rsidR="00301E03">
        <w:rPr>
          <w:rFonts w:ascii="Times New Roman" w:eastAsia="Times New Roman" w:hAnsi="Times New Roman" w:cs="Times New Roman"/>
          <w:sz w:val="24"/>
          <w:szCs w:val="24"/>
        </w:rPr>
        <w:t>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w:t>
      </w:r>
      <w:del w:id="49" w:author="Frank J. Rahel" w:date="2023-12-28T14:10:00Z">
        <w:r w:rsidR="00A55042" w:rsidDel="00957C41">
          <w:rPr>
            <w:rFonts w:ascii="Times New Roman" w:eastAsia="Times New Roman" w:hAnsi="Times New Roman" w:cs="Times New Roman"/>
            <w:sz w:val="24"/>
            <w:szCs w:val="24"/>
          </w:rPr>
          <w:delText xml:space="preserve">using </w:delText>
        </w:r>
      </w:del>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 xml:space="preserve">would meet </w:t>
      </w:r>
      <w:r w:rsidR="00EB05D5">
        <w:rPr>
          <w:rFonts w:ascii="Times New Roman" w:eastAsia="Times New Roman" w:hAnsi="Times New Roman" w:cs="Times New Roman"/>
          <w:sz w:val="24"/>
          <w:szCs w:val="24"/>
        </w:rPr>
        <w:t>criteria 3 and 4</w:t>
      </w:r>
      <w:r w:rsidR="00301E03">
        <w:rPr>
          <w:rFonts w:ascii="Times New Roman" w:eastAsia="Times New Roman" w:hAnsi="Times New Roman" w:cs="Times New Roman"/>
          <w:sz w:val="24"/>
          <w:szCs w:val="24"/>
        </w:rPr>
        <w:t>.</w:t>
      </w:r>
    </w:p>
    <w:p w14:paraId="1AC98667" w14:textId="41CF44DC"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Although 75% was chosen arbitrarily,</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{"citationID":"6CtYZGPW","properties":{"formattedCitation":"(Kristensen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{"citationID":"3IN4myHW","properties":{"formattedCitation":"(Kristensen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003D1A45"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w:t>
      </w:r>
      <w:del w:id="50" w:author="Frank J. Rahel" w:date="2023-12-28T14:11:00Z">
        <w:r w:rsidR="001D3F89" w:rsidRPr="00C70282" w:rsidDel="00957C41">
          <w:rPr>
            <w:rFonts w:ascii="Times New Roman" w:eastAsia="Times New Roman" w:hAnsi="Times New Roman" w:cs="Times New Roman"/>
            <w:sz w:val="24"/>
            <w:szCs w:val="24"/>
          </w:rPr>
          <w:delText xml:space="preserve">Taxonomic or feeding groups present at greater than 75% of sites </w:delText>
        </w:r>
        <w:r w:rsidR="009D3739" w:rsidRPr="00C70282" w:rsidDel="00957C41">
          <w:rPr>
            <w:rFonts w:ascii="Times New Roman" w:eastAsia="Times New Roman" w:hAnsi="Times New Roman" w:cs="Times New Roman"/>
            <w:sz w:val="24"/>
            <w:szCs w:val="24"/>
          </w:rPr>
          <w:delText>were</w:delText>
        </w:r>
        <w:r w:rsidR="001D3F89" w:rsidRPr="00C70282" w:rsidDel="00957C41">
          <w:rPr>
            <w:rFonts w:ascii="Times New Roman" w:eastAsia="Times New Roman" w:hAnsi="Times New Roman" w:cs="Times New Roman"/>
            <w:sz w:val="24"/>
            <w:szCs w:val="24"/>
          </w:rPr>
          <w:delText xml:space="preserve"> </w:delText>
        </w:r>
        <w:r w:rsidR="009D3739" w:rsidDel="00957C41">
          <w:rPr>
            <w:rFonts w:ascii="Times New Roman" w:eastAsia="Times New Roman" w:hAnsi="Times New Roman" w:cs="Times New Roman"/>
            <w:sz w:val="24"/>
            <w:szCs w:val="24"/>
          </w:rPr>
          <w:delText xml:space="preserve">considered </w:delText>
        </w:r>
        <w:r w:rsidR="001D3F89" w:rsidRPr="00C70282" w:rsidDel="00957C41">
          <w:rPr>
            <w:rFonts w:ascii="Times New Roman" w:eastAsia="Times New Roman" w:hAnsi="Times New Roman" w:cs="Times New Roman"/>
            <w:sz w:val="24"/>
            <w:szCs w:val="24"/>
          </w:rPr>
          <w:delText>widely distributed.</w:delText>
        </w:r>
      </w:del>
      <w:commentRangeStart w:id="51"/>
      <w:commentRangeEnd w:id="51"/>
      <w:r w:rsidR="00957C41">
        <w:rPr>
          <w:rStyle w:val="CommentReference"/>
        </w:rPr>
        <w:commentReference w:id="51"/>
      </w:r>
    </w:p>
    <w:p w14:paraId="25471AA0" w14:textId="502C489B"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values of single tax</w:t>
      </w:r>
      <w:r w:rsidR="00EB05D5">
        <w:rPr>
          <w:rFonts w:ascii="Times New Roman" w:eastAsia="Times New Roman" w:hAnsi="Times New Roman" w:cs="Times New Roman"/>
          <w:sz w:val="24"/>
          <w:szCs w:val="24"/>
        </w:rPr>
        <w:t>onomic</w:t>
      </w:r>
      <w:r w:rsidRPr="0016613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w:t>
      </w:r>
      <w:r w:rsidR="00EB05D5">
        <w:rPr>
          <w:rFonts w:ascii="Times New Roman" w:eastAsia="Times New Roman" w:hAnsi="Times New Roman" w:cs="Times New Roman"/>
          <w:sz w:val="24"/>
          <w:szCs w:val="24"/>
        </w:rPr>
        <w:t xml:space="preserve">within-site </w:t>
      </w:r>
      <w:r w:rsidRPr="0016613D">
        <w:rPr>
          <w:rFonts w:ascii="Times New Roman" w:eastAsia="Times New Roman" w:hAnsi="Times New Roman" w:cs="Times New Roman"/>
          <w:sz w:val="24"/>
          <w:szCs w:val="24"/>
        </w:rPr>
        <w:t>CV as SD/mean</w:t>
      </w:r>
      <w:r w:rsidR="00EB05D5">
        <w:rPr>
          <w:rFonts w:ascii="Times New Roman" w:eastAsia="Times New Roman" w:hAnsi="Times New Roman" w:cs="Times New Roman"/>
          <w:sz w:val="24"/>
          <w:szCs w:val="24"/>
        </w:rPr>
        <w:t xml:space="preserve"> at a site</w:t>
      </w:r>
      <w:r w:rsidRPr="001661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The</w:t>
      </w:r>
      <w:r w:rsidR="00EB05D5">
        <w:rPr>
          <w:rFonts w:ascii="Times New Roman" w:eastAsia="Times New Roman" w:hAnsi="Times New Roman" w:cs="Times New Roman"/>
          <w:sz w:val="24"/>
          <w:szCs w:val="24"/>
        </w:rPr>
        <w:t xml:space="preserve"> within</w:t>
      </w:r>
      <w:del w:id="52" w:author="Frank J. Rahel" w:date="2023-12-28T14:12:00Z">
        <w:r w:rsidR="00EB05D5" w:rsidDel="00957C41">
          <w:rPr>
            <w:rFonts w:ascii="Times New Roman" w:eastAsia="Times New Roman" w:hAnsi="Times New Roman" w:cs="Times New Roman"/>
            <w:sz w:val="24"/>
            <w:szCs w:val="24"/>
          </w:rPr>
          <w:delText>i</w:delText>
        </w:r>
      </w:del>
      <w:r w:rsidR="00EB05D5">
        <w:rPr>
          <w:rFonts w:ascii="Times New Roman" w:eastAsia="Times New Roman" w:hAnsi="Times New Roman" w:cs="Times New Roman"/>
          <w:sz w:val="24"/>
          <w:szCs w:val="24"/>
        </w:rPr>
        <w:t>-site</w:t>
      </w:r>
      <w:r w:rsidR="006940B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3DE794CB"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w:t>
      </w:r>
      <w:commentRangeStart w:id="53"/>
      <w:ins w:id="54" w:author="Frank J. Rahel" w:date="2023-12-28T14:14:00Z">
        <w:r w:rsidR="00957C41">
          <w:rPr>
            <w:rFonts w:ascii="Times New Roman" w:eastAsia="Gungsuh" w:hAnsi="Times New Roman" w:cs="Times New Roman"/>
            <w:sz w:val="24"/>
            <w:szCs w:val="24"/>
          </w:rPr>
          <w:t>geographic</w:t>
        </w:r>
        <w:commentRangeEnd w:id="53"/>
        <w:r w:rsidR="00957C41">
          <w:rPr>
            <w:rStyle w:val="CommentReference"/>
          </w:rPr>
          <w:commentReference w:id="53"/>
        </w:r>
        <w:r w:rsidR="00957C41">
          <w:rPr>
            <w:rFonts w:ascii="Times New Roman" w:eastAsia="Gungsuh" w:hAnsi="Times New Roman" w:cs="Times New Roman"/>
            <w:sz w:val="24"/>
            <w:szCs w:val="24"/>
          </w:rPr>
          <w:t xml:space="preserve"> variation in </w:t>
        </w:r>
      </w:ins>
      <w:del w:id="55" w:author="Frank J. Rahel" w:date="2023-12-28T14:14:00Z">
        <w:r w:rsidR="00B41902" w:rsidRPr="00C70282" w:rsidDel="00957C41">
          <w:rPr>
            <w:rFonts w:ascii="Times New Roman" w:eastAsia="Gungsuh" w:hAnsi="Times New Roman" w:cs="Times New Roman"/>
            <w:sz w:val="24"/>
            <w:szCs w:val="24"/>
          </w:rPr>
          <w:delText xml:space="preserve">background </w:delText>
        </w:r>
      </w:del>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 xml:space="preserve">N </w:t>
      </w:r>
      <w:ins w:id="56" w:author="Frank J. Rahel" w:date="2023-12-28T14:14:00Z">
        <w:r w:rsidR="00957C41">
          <w:rPr>
            <w:rFonts w:ascii="Times New Roman" w:eastAsia="Times New Roman" w:hAnsi="Times New Roman" w:cs="Times New Roman"/>
            <w:sz w:val="24"/>
            <w:szCs w:val="24"/>
          </w:rPr>
          <w:t>values</w:t>
        </w:r>
      </w:ins>
      <w:del w:id="57" w:author="Frank J. Rahel" w:date="2023-12-28T14:14:00Z">
        <w:r w:rsidR="00B41902" w:rsidRPr="00C70282" w:rsidDel="00957C41">
          <w:rPr>
            <w:rFonts w:ascii="Times New Roman" w:eastAsia="Times New Roman" w:hAnsi="Times New Roman" w:cs="Times New Roman"/>
            <w:sz w:val="24"/>
            <w:szCs w:val="24"/>
          </w:rPr>
          <w:delText>variatio</w:delText>
        </w:r>
      </w:del>
      <w:del w:id="58" w:author="Frank J. Rahel" w:date="2023-12-28T14:15:00Z">
        <w:r w:rsidR="00B41902" w:rsidRPr="00C70282" w:rsidDel="00957C41">
          <w:rPr>
            <w:rFonts w:ascii="Times New Roman" w:eastAsia="Times New Roman" w:hAnsi="Times New Roman" w:cs="Times New Roman"/>
            <w:sz w:val="24"/>
            <w:szCs w:val="24"/>
          </w:rPr>
          <w:delText>n</w:delText>
        </w:r>
      </w:del>
      <w:r w:rsidR="00DF00A0" w:rsidRPr="00C70282">
        <w:rPr>
          <w:rFonts w:ascii="Times New Roman" w:eastAsia="Gungsuh" w:hAnsi="Times New Roman" w:cs="Times New Roman"/>
          <w:sz w:val="24"/>
          <w:szCs w:val="24"/>
        </w:rPr>
        <w:t>.</w:t>
      </w:r>
    </w:p>
    <w:p w14:paraId="3C18FAAE" w14:textId="5516A998"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w:t>
      </w:r>
      <w:ins w:id="59" w:author="Frank J. Rahel" w:date="2023-12-28T14:17:00Z">
        <w:r w:rsidR="004203E2">
          <w:rPr>
            <w:rFonts w:ascii="Times New Roman" w:eastAsia="Times New Roman" w:hAnsi="Times New Roman" w:cs="Times New Roman"/>
            <w:sz w:val="24"/>
            <w:szCs w:val="24"/>
          </w:rPr>
          <w:t>d</w:t>
        </w:r>
      </w:ins>
      <w:r w:rsidR="001D3F89" w:rsidRPr="00C70282">
        <w:rPr>
          <w:rFonts w:ascii="Times New Roman" w:eastAsia="Times New Roman" w:hAnsi="Times New Roman" w:cs="Times New Roman"/>
          <w:sz w:val="24"/>
          <w:szCs w:val="24"/>
        </w:rPr>
        <w:t>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{"citationID":"Rzo9HiWE","properties":{"formattedCitation":"(Post, 2002)","plainCitation":"(Post, 2002)","noteIndex":0},"citationItems":[{"id":717,"uris":["http://zotero.org/users/8331576/items/MVN6N5VA"],"itemData":{"id":717,"type":"article-journal","abstract":"Department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(Post, 2002)</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w:t>
      </w:r>
    </w:p>
    <w:p w14:paraId="2555A8B9" w14:textId="77777777" w:rsidR="00A23148" w:rsidRPr="00C70282" w:rsidRDefault="0037515C"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00FE7B97" w:rsidRPr="00C70282">
        <w:rPr>
          <w:rFonts w:ascii="Times New Roman" w:eastAsia="Times New Roman" w:hAnsi="Times New Roman" w:cs="Times New Roman"/>
          <w:sz w:val="24"/>
          <w:szCs w:val="24"/>
          <w:vertAlign w:val="subscript"/>
        </w:rPr>
        <w:t>corrected</w:t>
      </w:r>
      <w:proofErr w:type="spellEnd"/>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proofErr w:type="gramStart"/>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ucker</w:t>
      </w:r>
      <w:proofErr w:type="gramEnd"/>
      <w:r w:rsidRPr="00C70282">
        <w:rPr>
          <w:rFonts w:ascii="Times New Roman" w:eastAsia="Times New Roman" w:hAnsi="Times New Roman" w:cs="Times New Roman"/>
          <w:sz w:val="24"/>
          <w:szCs w:val="24"/>
        </w:rPr>
        <w:t xml:space="preserve">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37515C"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uncorrected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4D3E58CF"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Pr="00C70282">
        <w:rPr>
          <w:rFonts w:ascii="Times New Roman" w:eastAsia="Times New Roman" w:hAnsi="Times New Roman" w:cs="Times New Roman"/>
          <w:sz w:val="24"/>
          <w:szCs w:val="24"/>
          <w:vertAlign w:val="subscript"/>
        </w:rPr>
        <w:t>uncorrected</w:t>
      </w:r>
      <w:proofErr w:type="spellEnd"/>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w:t>
      </w:r>
      <w:r w:rsidR="004F5840">
        <w:rPr>
          <w:rFonts w:ascii="Times New Roman" w:eastAsia="Times New Roman" w:hAnsi="Times New Roman" w:cs="Times New Roman"/>
          <w:sz w:val="24"/>
          <w:szCs w:val="24"/>
        </w:rPr>
        <w:t>calculated</w:t>
      </w:r>
      <w:r w:rsidR="00955735" w:rsidRPr="00C70282">
        <w:rPr>
          <w:rFonts w:ascii="Times New Roman" w:eastAsia="Times New Roman" w:hAnsi="Times New Roman" w:cs="Times New Roman"/>
          <w:sz w:val="24"/>
          <w:szCs w:val="24"/>
        </w:rPr>
        <w:t xml:space="preserve"> </w:t>
      </w:r>
      <w:r w:rsidR="004F5840">
        <w:rPr>
          <w:rFonts w:ascii="Times New Roman" w:eastAsia="Times New Roman" w:hAnsi="Times New Roman" w:cs="Times New Roman"/>
          <w:sz w:val="24"/>
          <w:szCs w:val="24"/>
        </w:rPr>
        <w:t xml:space="preserve">for each species </w:t>
      </w:r>
      <w:r w:rsidR="00955735" w:rsidRPr="00C70282">
        <w:rPr>
          <w:rFonts w:ascii="Times New Roman" w:eastAsia="Times New Roman" w:hAnsi="Times New Roman" w:cs="Times New Roman"/>
          <w:sz w:val="24"/>
          <w:szCs w:val="24"/>
        </w:rPr>
        <w:t xml:space="preserve">using </w:t>
      </w:r>
      <w:commentRangeStart w:id="60"/>
      <w:r w:rsidR="004F5840">
        <w:rPr>
          <w:rFonts w:ascii="Times New Roman" w:eastAsia="Times New Roman" w:hAnsi="Times New Roman" w:cs="Times New Roman"/>
          <w:sz w:val="24"/>
          <w:szCs w:val="24"/>
        </w:rPr>
        <w:t>a</w:t>
      </w:r>
      <w:commentRangeEnd w:id="60"/>
      <w:r w:rsidR="004203E2">
        <w:rPr>
          <w:rStyle w:val="CommentReference"/>
        </w:rPr>
        <w:commentReference w:id="60"/>
      </w:r>
      <w:r w:rsidR="004F5840">
        <w:rPr>
          <w:rFonts w:ascii="Times New Roman" w:eastAsia="Times New Roman" w:hAnsi="Times New Roman" w:cs="Times New Roman"/>
          <w:sz w:val="24"/>
          <w:szCs w:val="24"/>
        </w:rPr>
        <w:t xml:space="preserve"> </w:t>
      </w:r>
      <w:del w:id="61" w:author="Frank J. Rahel" w:date="2023-12-28T14:16:00Z">
        <w:r w:rsidR="004F5840" w:rsidDel="004203E2">
          <w:rPr>
            <w:rFonts w:ascii="Times New Roman" w:eastAsia="Times New Roman" w:hAnsi="Times New Roman" w:cs="Times New Roman"/>
            <w:sz w:val="24"/>
            <w:szCs w:val="24"/>
          </w:rPr>
          <w:delText xml:space="preserve">specific </w:delText>
        </w:r>
      </w:del>
      <w:r w:rsidR="004F5840">
        <w:rPr>
          <w:rFonts w:ascii="Times New Roman" w:eastAsia="Times New Roman" w:hAnsi="Times New Roman" w:cs="Times New Roman"/>
          <w:sz w:val="24"/>
          <w:szCs w:val="24"/>
        </w:rPr>
        <w:t xml:space="preserve">conversion factor for fish muscle tissue </w:t>
      </w:r>
      <w:r w:rsidR="004F584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{"citationID":"bSsC8WPw","properties":{"formattedCitation":"(Caut et al., 2009)","plainCitation":"(Caut et al., 2009)","noteIndex":0},"citationItems":[{"id":1657,"uris":["http://zotero.org/users/8331576/items/35JJPXEJ"],"itemData":{"id":1657,"type":"article-journal","abstract":"1. The use of stable isotopic techniques to study animal diets and trophic levels requires a priori estimates of discrimination factors (Δ13C and Δ15N,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Δ13C (n = 290) and Δ15N (n = 268). We analysed this data set to test the effect of diet isotopic ratio on the discrimination factor, taking into account taxa, tissues, environments and lipid extraction treatments. Our results showed differences among taxonomic classes for Δ13C, but not for Δ15N, and significant differences among tissues for both Δ13C and Δ15N. We found a significant negative relationship between both, Δ13C and Δ15N, with their corresponding diet isotopic ratios. This relationship was found also within taxonomic classes for mammals (Δ13C and Δ15N), birds (Δ13C), fishes (Δ13C and Δ 15N) and invertebrates (Δ13C and Δ15N).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Δ13C or Δ15N was used for all resources, even if resources had very different isotopic ratios. Also, we estimated DDDFs for the studies that used isotopic models. More than 40% used Δ15N values and more than 33% used Δ13C values differing &gt;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 © 2009 British Ecological Society.","container-title":"Journal of Applied Ecology","DOI":"10.1111/j.1365-2664.2009.01620.x","ISSN":"00218901","issue":"2","note":"Citation Key: Caut2009","page":"443-453","title":"Variation in discrimination factors (Δ15N and Δ13C): The effect of diet isotopic values and applications for diet reconstruction","volume":"46","author":[{"family":"Caut","given":"Stéphane"},{"family":"Angulo","given":"Elena"},{"family":"Courchamp","given":"Franck"}],"issued":{"date-parts":[["2009"]]}}}],"schema":"https://github.com/citation-style-language/schema/raw/master/csl-citation.json"} </w:instrText>
      </w:r>
      <w:r w:rsidR="004F584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(Caut et al., 2009)</w:t>
      </w:r>
      <w:r w:rsidR="004F5840">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p>
    <w:p w14:paraId="7B4A9FD6" w14:textId="5879D1B5"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To inform our expectations of how TP might change across the environmental gradient, we </w:t>
      </w:r>
      <w:r w:rsidR="001D1445">
        <w:rPr>
          <w:rFonts w:ascii="Times New Roman" w:eastAsia="Times New Roman" w:hAnsi="Times New Roman" w:cs="Times New Roman"/>
          <w:sz w:val="24"/>
          <w:szCs w:val="24"/>
        </w:rPr>
        <w:t>examined</w:t>
      </w:r>
      <w:r w:rsidRPr="00C70282">
        <w:rPr>
          <w:rFonts w:ascii="Times New Roman" w:eastAsia="Times New Roman" w:hAnsi="Times New Roman" w:cs="Times New Roman"/>
          <w:sz w:val="24"/>
          <w:szCs w:val="24"/>
        </w:rPr>
        <w:t xml:space="preserve">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w:t>
      </w:r>
      <w:ins w:id="62" w:author="Frank J. Rahel" w:date="2023-12-28T14:20:00Z">
        <w:r w:rsidR="004203E2">
          <w:rPr>
            <w:rFonts w:ascii="Times New Roman" w:eastAsia="Times New Roman" w:hAnsi="Times New Roman" w:cs="Times New Roman"/>
            <w:sz w:val="24"/>
            <w:szCs w:val="24"/>
          </w:rPr>
          <w:t xml:space="preserve"> that </w:t>
        </w:r>
      </w:ins>
      <w:del w:id="63" w:author="Frank J. Rahel" w:date="2023-12-28T14:20:00Z">
        <w:r w:rsidRPr="00C70282" w:rsidDel="004203E2">
          <w:rPr>
            <w:rFonts w:ascii="Times New Roman" w:eastAsia="Times New Roman" w:hAnsi="Times New Roman" w:cs="Times New Roman"/>
            <w:sz w:val="24"/>
            <w:szCs w:val="24"/>
          </w:rPr>
          <w:delText xml:space="preserve">. The index of relative importance </w:delText>
        </w:r>
      </w:del>
      <w:r w:rsidRPr="00C70282">
        <w:rPr>
          <w:rFonts w:ascii="Times New Roman" w:eastAsia="Times New Roman" w:hAnsi="Times New Roman" w:cs="Times New Roman"/>
          <w:sz w:val="24"/>
          <w:szCs w:val="24"/>
        </w:rPr>
        <w:t xml:space="preserve">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We then used analysis of covariance (ANCOVA), to </w:t>
      </w:r>
      <w:ins w:id="64" w:author="Frank J. Rahel" w:date="2023-12-28T14:20:00Z">
        <w:r w:rsidR="004203E2">
          <w:rPr>
            <w:rFonts w:ascii="Times New Roman" w:eastAsia="Times New Roman" w:hAnsi="Times New Roman" w:cs="Times New Roman"/>
            <w:sz w:val="24"/>
            <w:szCs w:val="24"/>
          </w:rPr>
          <w:t xml:space="preserve">determine </w:t>
        </w:r>
      </w:ins>
      <w:del w:id="65" w:author="Frank J. Rahel" w:date="2023-12-28T14:20:00Z">
        <w:r w:rsidRPr="00C70282" w:rsidDel="004203E2">
          <w:rPr>
            <w:rFonts w:ascii="Times New Roman" w:eastAsia="Times New Roman" w:hAnsi="Times New Roman" w:cs="Times New Roman"/>
            <w:sz w:val="24"/>
            <w:szCs w:val="24"/>
          </w:rPr>
          <w:delText xml:space="preserve">identify </w:delText>
        </w:r>
      </w:del>
      <w:r w:rsidRPr="00C70282">
        <w:rPr>
          <w:rFonts w:ascii="Times New Roman" w:eastAsia="Times New Roman" w:hAnsi="Times New Roman" w:cs="Times New Roman"/>
          <w:sz w:val="24"/>
          <w:szCs w:val="24"/>
        </w:rPr>
        <w:t>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3918C19B"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compared </w:t>
      </w:r>
      <w:del w:id="66" w:author="Frank J. Rahel" w:date="2023-12-28T14:23:00Z">
        <w:r w:rsidR="00521AC9" w:rsidRPr="00C70282" w:rsidDel="004203E2">
          <w:rPr>
            <w:rFonts w:ascii="Times New Roman" w:eastAsia="Times New Roman" w:hAnsi="Times New Roman" w:cs="Times New Roman"/>
            <w:sz w:val="24"/>
            <w:szCs w:val="24"/>
          </w:rPr>
          <w:delText>the TP estimates of the fish species corrected by each taxonomic</w:delText>
        </w:r>
        <w:r w:rsidR="00C41045" w:rsidRPr="00C70282" w:rsidDel="004203E2">
          <w:rPr>
            <w:rFonts w:ascii="Times New Roman" w:eastAsia="Times New Roman" w:hAnsi="Times New Roman" w:cs="Times New Roman"/>
            <w:sz w:val="24"/>
            <w:szCs w:val="24"/>
          </w:rPr>
          <w:delText xml:space="preserve"> and feeding</w:delText>
        </w:r>
        <w:r w:rsidR="00521AC9" w:rsidRPr="00C70282" w:rsidDel="004203E2">
          <w:rPr>
            <w:rFonts w:ascii="Times New Roman" w:eastAsia="Times New Roman" w:hAnsi="Times New Roman" w:cs="Times New Roman"/>
            <w:sz w:val="24"/>
            <w:szCs w:val="24"/>
          </w:rPr>
          <w:delText xml:space="preserve"> group </w:delText>
        </w:r>
        <w:r w:rsidR="00391257" w:rsidRPr="00C70282" w:rsidDel="004203E2">
          <w:rPr>
            <w:rFonts w:ascii="Times New Roman" w:eastAsia="Times New Roman" w:hAnsi="Times New Roman" w:cs="Times New Roman"/>
            <w:sz w:val="24"/>
            <w:szCs w:val="24"/>
          </w:rPr>
          <w:delText xml:space="preserve">to </w:delText>
        </w:r>
      </w:del>
      <w:r w:rsidR="00391257" w:rsidRPr="00C70282">
        <w:rPr>
          <w:rFonts w:ascii="Times New Roman" w:eastAsia="Times New Roman" w:hAnsi="Times New Roman" w:cs="Times New Roman"/>
          <w:sz w:val="24"/>
          <w:szCs w:val="24"/>
        </w:rPr>
        <w:t xml:space="preserve">the uncorrected </w:t>
      </w:r>
      <w:ins w:id="67" w:author="Frank J. Rahel" w:date="2023-12-28T14:21:00Z">
        <w:r w:rsidR="004203E2">
          <w:rPr>
            <w:rFonts w:ascii="Times New Roman" w:eastAsia="Times New Roman" w:hAnsi="Times New Roman" w:cs="Times New Roman"/>
            <w:sz w:val="24"/>
            <w:szCs w:val="24"/>
          </w:rPr>
          <w:t xml:space="preserve">and corrected </w:t>
        </w:r>
      </w:ins>
      <w:r w:rsidR="00C41045" w:rsidRPr="00C70282">
        <w:rPr>
          <w:rFonts w:ascii="Times New Roman" w:eastAsia="Times New Roman" w:hAnsi="Times New Roman" w:cs="Times New Roman"/>
          <w:sz w:val="24"/>
          <w:szCs w:val="24"/>
        </w:rPr>
        <w:t>TP estimates</w:t>
      </w:r>
      <w:ins w:id="68" w:author="Frank J. Rahel" w:date="2023-12-28T14:22:00Z">
        <w:r w:rsidR="004203E2">
          <w:rPr>
            <w:rFonts w:ascii="Times New Roman" w:eastAsia="Times New Roman" w:hAnsi="Times New Roman" w:cs="Times New Roman"/>
            <w:sz w:val="24"/>
            <w:szCs w:val="24"/>
          </w:rPr>
          <w:t xml:space="preserve"> </w:t>
        </w:r>
      </w:ins>
      <w:ins w:id="69" w:author="Frank J. Rahel" w:date="2023-12-28T14:24:00Z">
        <w:r w:rsidR="004203E2">
          <w:rPr>
            <w:rFonts w:ascii="Times New Roman" w:eastAsia="Times New Roman" w:hAnsi="Times New Roman" w:cs="Times New Roman"/>
            <w:sz w:val="24"/>
            <w:szCs w:val="24"/>
          </w:rPr>
          <w:t xml:space="preserve">derived from </w:t>
        </w:r>
      </w:ins>
      <w:ins w:id="70" w:author="Frank J. Rahel" w:date="2023-12-28T14:25:00Z">
        <w:r w:rsidR="004203E2" w:rsidRPr="00C70282">
          <w:rPr>
            <w:rFonts w:ascii="Times New Roman" w:eastAsia="Times New Roman" w:hAnsi="Times New Roman" w:cs="Times New Roman"/>
            <w:sz w:val="24"/>
            <w:szCs w:val="24"/>
          </w:rPr>
          <w:t>δ</w:t>
        </w:r>
        <w:r w:rsidR="004203E2" w:rsidRPr="00C70282">
          <w:rPr>
            <w:rFonts w:ascii="Times New Roman" w:eastAsia="Times New Roman" w:hAnsi="Times New Roman" w:cs="Times New Roman"/>
            <w:sz w:val="24"/>
            <w:szCs w:val="24"/>
            <w:vertAlign w:val="superscript"/>
          </w:rPr>
          <w:t>15</w:t>
        </w:r>
        <w:r w:rsidR="004203E2" w:rsidRPr="00C70282">
          <w:rPr>
            <w:rFonts w:ascii="Times New Roman" w:eastAsia="Times New Roman" w:hAnsi="Times New Roman" w:cs="Times New Roman"/>
            <w:sz w:val="24"/>
            <w:szCs w:val="24"/>
          </w:rPr>
          <w:t>N</w:t>
        </w:r>
      </w:ins>
      <w:ins w:id="71" w:author="Frank J. Rahel" w:date="2023-12-28T14:23:00Z">
        <w:r w:rsidR="004203E2">
          <w:rPr>
            <w:rFonts w:ascii="Times New Roman" w:eastAsia="Times New Roman" w:hAnsi="Times New Roman" w:cs="Times New Roman"/>
            <w:sz w:val="24"/>
            <w:szCs w:val="24"/>
          </w:rPr>
          <w:t xml:space="preserve"> values</w:t>
        </w:r>
      </w:ins>
      <w:r w:rsidR="00C41045" w:rsidRPr="00C70282">
        <w:rPr>
          <w:rFonts w:ascii="Times New Roman" w:eastAsia="Times New Roman" w:hAnsi="Times New Roman" w:cs="Times New Roman"/>
          <w:sz w:val="24"/>
          <w:szCs w:val="24"/>
        </w:rPr>
        <w:t xml:space="preserve"> to assess if</w:t>
      </w:r>
      <w:ins w:id="72" w:author="Frank J. Rahel" w:date="2023-12-28T14:23:00Z">
        <w:r w:rsidR="004203E2">
          <w:rPr>
            <w:rFonts w:ascii="Times New Roman" w:eastAsia="Times New Roman" w:hAnsi="Times New Roman" w:cs="Times New Roman"/>
            <w:sz w:val="24"/>
            <w:szCs w:val="24"/>
          </w:rPr>
          <w:t xml:space="preserve"> a given </w:t>
        </w:r>
      </w:ins>
      <w:del w:id="73" w:author="Frank J. Rahel" w:date="2023-12-28T14:23:00Z">
        <w:r w:rsidR="00C41045" w:rsidRPr="00C70282" w:rsidDel="004203E2">
          <w:rPr>
            <w:rFonts w:ascii="Times New Roman" w:eastAsia="Times New Roman" w:hAnsi="Times New Roman" w:cs="Times New Roman"/>
            <w:sz w:val="24"/>
            <w:szCs w:val="24"/>
          </w:rPr>
          <w:delText xml:space="preserve"> each </w:delText>
        </w:r>
      </w:del>
      <w:r w:rsidR="00C41045" w:rsidRPr="00C70282">
        <w:rPr>
          <w:rFonts w:ascii="Times New Roman" w:eastAsia="Times New Roman" w:hAnsi="Times New Roman" w:cs="Times New Roman"/>
          <w:sz w:val="24"/>
          <w:szCs w:val="24"/>
        </w:rPr>
        <w:t xml:space="preserve">taxonomic or feeding </w:t>
      </w:r>
      <w:ins w:id="74" w:author="Frank J. Rahel" w:date="2023-12-28T14:30:00Z">
        <w:r w:rsidR="00085E4A">
          <w:rPr>
            <w:rFonts w:ascii="Times New Roman" w:eastAsia="Times New Roman" w:hAnsi="Times New Roman" w:cs="Times New Roman"/>
            <w:sz w:val="24"/>
            <w:szCs w:val="24"/>
          </w:rPr>
          <w:t xml:space="preserve">baseline </w:t>
        </w:r>
      </w:ins>
      <w:r w:rsidR="00C41045" w:rsidRPr="00C70282">
        <w:rPr>
          <w:rFonts w:ascii="Times New Roman" w:eastAsia="Times New Roman" w:hAnsi="Times New Roman" w:cs="Times New Roman"/>
          <w:sz w:val="24"/>
          <w:szCs w:val="24"/>
        </w:rPr>
        <w:t xml:space="preserve">group </w:t>
      </w:r>
      <w:r w:rsidR="00E46F5C" w:rsidRPr="00C70282">
        <w:rPr>
          <w:rFonts w:ascii="Times New Roman" w:eastAsia="Times New Roman" w:hAnsi="Times New Roman" w:cs="Times New Roman"/>
          <w:sz w:val="24"/>
          <w:szCs w:val="24"/>
        </w:rPr>
        <w:t xml:space="preserve">removed the influence of </w:t>
      </w:r>
      <w:ins w:id="75" w:author="Frank J. Rahel" w:date="2023-12-28T14:24:00Z">
        <w:r w:rsidR="004203E2">
          <w:rPr>
            <w:rFonts w:ascii="Times New Roman" w:eastAsia="Times New Roman" w:hAnsi="Times New Roman" w:cs="Times New Roman"/>
            <w:sz w:val="24"/>
            <w:szCs w:val="24"/>
          </w:rPr>
          <w:t xml:space="preserve">geographic </w:t>
        </w:r>
      </w:ins>
      <w:del w:id="76" w:author="Frank J. Rahel" w:date="2023-12-28T14:24:00Z">
        <w:r w:rsidR="00E46F5C" w:rsidRPr="00C70282" w:rsidDel="004203E2">
          <w:rPr>
            <w:rFonts w:ascii="Times New Roman" w:eastAsia="Times New Roman" w:hAnsi="Times New Roman" w:cs="Times New Roman"/>
            <w:sz w:val="24"/>
            <w:szCs w:val="24"/>
          </w:rPr>
          <w:delText xml:space="preserve">background </w:delText>
        </w:r>
      </w:del>
      <w:r w:rsidR="00E46F5C" w:rsidRPr="00C70282">
        <w:rPr>
          <w:rFonts w:ascii="Times New Roman" w:eastAsia="Times New Roman" w:hAnsi="Times New Roman" w:cs="Times New Roman"/>
          <w:sz w:val="24"/>
          <w:szCs w:val="24"/>
        </w:rPr>
        <w:t>variability</w:t>
      </w:r>
      <w:ins w:id="77" w:author="Frank J. Rahel" w:date="2023-12-28T14:23:00Z">
        <w:r w:rsidR="004203E2">
          <w:rPr>
            <w:rFonts w:ascii="Times New Roman" w:eastAsia="Times New Roman" w:hAnsi="Times New Roman" w:cs="Times New Roman"/>
            <w:sz w:val="24"/>
            <w:szCs w:val="24"/>
          </w:rPr>
          <w:t xml:space="preserve"> in</w:t>
        </w:r>
      </w:ins>
      <w:ins w:id="78" w:author="Frank J. Rahel" w:date="2023-12-28T14:24:00Z">
        <w:r w:rsidR="004203E2">
          <w:rPr>
            <w:rFonts w:ascii="Times New Roman" w:eastAsia="Times New Roman" w:hAnsi="Times New Roman" w:cs="Times New Roman"/>
            <w:sz w:val="24"/>
            <w:szCs w:val="24"/>
          </w:rPr>
          <w:t xml:space="preserve"> </w:t>
        </w:r>
      </w:ins>
      <w:ins w:id="79" w:author="Frank J. Rahel" w:date="2023-12-28T14:25:00Z">
        <w:r w:rsidR="004203E2" w:rsidRPr="00C70282">
          <w:rPr>
            <w:rFonts w:ascii="Times New Roman" w:eastAsia="Times New Roman" w:hAnsi="Times New Roman" w:cs="Times New Roman"/>
            <w:sz w:val="24"/>
            <w:szCs w:val="24"/>
          </w:rPr>
          <w:t>δ</w:t>
        </w:r>
        <w:r w:rsidR="004203E2" w:rsidRPr="00C70282">
          <w:rPr>
            <w:rFonts w:ascii="Times New Roman" w:eastAsia="Times New Roman" w:hAnsi="Times New Roman" w:cs="Times New Roman"/>
            <w:sz w:val="24"/>
            <w:szCs w:val="24"/>
            <w:vertAlign w:val="superscript"/>
          </w:rPr>
          <w:t>15</w:t>
        </w:r>
        <w:r w:rsidR="004203E2" w:rsidRPr="00C70282">
          <w:rPr>
            <w:rFonts w:ascii="Times New Roman" w:eastAsia="Times New Roman" w:hAnsi="Times New Roman" w:cs="Times New Roman"/>
            <w:sz w:val="24"/>
            <w:szCs w:val="24"/>
          </w:rPr>
          <w:t>N</w:t>
        </w:r>
      </w:ins>
      <w:r w:rsidR="00E46F5C" w:rsidRPr="00C70282">
        <w:rPr>
          <w:rFonts w:ascii="Times New Roman" w:eastAsia="Times New Roman" w:hAnsi="Times New Roman" w:cs="Times New Roman"/>
          <w:sz w:val="24"/>
          <w:szCs w:val="24"/>
        </w:rPr>
        <w:t xml:space="preserve">.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w:t>
      </w:r>
      <w:ins w:id="80" w:author="Frank J. Rahel" w:date="2023-12-28T14:29:00Z">
        <w:r w:rsidR="00085E4A">
          <w:rPr>
            <w:rFonts w:ascii="Times New Roman" w:eastAsia="Times New Roman" w:hAnsi="Times New Roman" w:cs="Times New Roman"/>
            <w:sz w:val="24"/>
            <w:szCs w:val="24"/>
          </w:rPr>
          <w:t xml:space="preserve">tested for a </w:t>
        </w:r>
      </w:ins>
      <w:ins w:id="81" w:author="Frank J. Rahel" w:date="2023-12-28T14:27:00Z">
        <w:r w:rsidR="00085E4A">
          <w:rPr>
            <w:rFonts w:ascii="Times New Roman" w:eastAsia="Times New Roman" w:hAnsi="Times New Roman" w:cs="Times New Roman"/>
            <w:sz w:val="24"/>
            <w:szCs w:val="24"/>
          </w:rPr>
          <w:t xml:space="preserve">geographical </w:t>
        </w:r>
      </w:ins>
      <w:ins w:id="82" w:author="Frank J. Rahel" w:date="2023-12-28T14:26:00Z">
        <w:r w:rsidR="00085E4A">
          <w:rPr>
            <w:rFonts w:ascii="Times New Roman" w:eastAsia="Times New Roman" w:hAnsi="Times New Roman" w:cs="Times New Roman"/>
            <w:sz w:val="24"/>
            <w:szCs w:val="24"/>
          </w:rPr>
          <w:t xml:space="preserve">gradient </w:t>
        </w:r>
      </w:ins>
      <w:ins w:id="83" w:author="Frank J. Rahel" w:date="2023-12-28T14:27:00Z">
        <w:r w:rsidR="00085E4A">
          <w:rPr>
            <w:rFonts w:ascii="Times New Roman" w:eastAsia="Times New Roman" w:hAnsi="Times New Roman" w:cs="Times New Roman"/>
            <w:sz w:val="24"/>
            <w:szCs w:val="24"/>
          </w:rPr>
          <w:t>i</w:t>
        </w:r>
      </w:ins>
      <w:ins w:id="84" w:author="Frank J. Rahel" w:date="2023-12-28T14:26:00Z">
        <w:r w:rsidR="004203E2">
          <w:rPr>
            <w:rFonts w:ascii="Times New Roman" w:eastAsia="Times New Roman" w:hAnsi="Times New Roman" w:cs="Times New Roman"/>
            <w:sz w:val="24"/>
            <w:szCs w:val="24"/>
          </w:rPr>
          <w:t xml:space="preserve">n TP by </w:t>
        </w:r>
      </w:ins>
      <w:r w:rsidR="00E46F5C" w:rsidRPr="00C70282">
        <w:rPr>
          <w:rFonts w:ascii="Times New Roman" w:eastAsia="Times New Roman" w:hAnsi="Times New Roman" w:cs="Times New Roman"/>
          <w:sz w:val="24"/>
          <w:szCs w:val="24"/>
        </w:rPr>
        <w:t>regress</w:t>
      </w:r>
      <w:ins w:id="85" w:author="Frank J. Rahel" w:date="2023-12-28T14:26:00Z">
        <w:r w:rsidR="004203E2">
          <w:rPr>
            <w:rFonts w:ascii="Times New Roman" w:eastAsia="Times New Roman" w:hAnsi="Times New Roman" w:cs="Times New Roman"/>
            <w:sz w:val="24"/>
            <w:szCs w:val="24"/>
          </w:rPr>
          <w:t xml:space="preserve">ing </w:t>
        </w:r>
      </w:ins>
      <w:del w:id="86" w:author="Frank J. Rahel" w:date="2023-12-28T14:26:00Z">
        <w:r w:rsidR="00E46F5C" w:rsidRPr="00C70282" w:rsidDel="004203E2">
          <w:rPr>
            <w:rFonts w:ascii="Times New Roman" w:eastAsia="Times New Roman" w:hAnsi="Times New Roman" w:cs="Times New Roman"/>
            <w:sz w:val="24"/>
            <w:szCs w:val="24"/>
          </w:rPr>
          <w:delText xml:space="preserve">ed </w:delText>
        </w:r>
      </w:del>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w:t>
      </w:r>
      <w:ins w:id="87" w:author="Frank J. Rahel" w:date="2023-12-28T14:28:00Z">
        <w:r w:rsidR="00085E4A">
          <w:rPr>
            <w:rFonts w:ascii="Times New Roman" w:eastAsia="Times New Roman" w:hAnsi="Times New Roman" w:cs="Times New Roman"/>
            <w:sz w:val="24"/>
            <w:szCs w:val="24"/>
          </w:rPr>
          <w:t xml:space="preserve">corrected </w:t>
        </w:r>
      </w:ins>
      <w:r w:rsidR="009A0702" w:rsidRPr="00C70282">
        <w:rPr>
          <w:rFonts w:ascii="Times New Roman" w:eastAsia="Times New Roman" w:hAnsi="Times New Roman" w:cs="Times New Roman"/>
          <w:sz w:val="24"/>
          <w:szCs w:val="24"/>
        </w:rPr>
        <w:t xml:space="preserve">TP </w:t>
      </w:r>
      <w:ins w:id="88" w:author="Frank J. Rahel" w:date="2023-12-28T14:28:00Z">
        <w:r w:rsidR="00085E4A">
          <w:rPr>
            <w:rFonts w:ascii="Times New Roman" w:eastAsia="Times New Roman" w:hAnsi="Times New Roman" w:cs="Times New Roman"/>
            <w:sz w:val="24"/>
            <w:szCs w:val="24"/>
          </w:rPr>
          <w:t xml:space="preserve">estimates </w:t>
        </w:r>
      </w:ins>
      <w:del w:id="89" w:author="Frank J. Rahel" w:date="2023-12-28T14:30:00Z">
        <w:r w:rsidR="009A0702" w:rsidRPr="00C70282" w:rsidDel="00085E4A">
          <w:rPr>
            <w:rFonts w:ascii="Times New Roman" w:eastAsia="Times New Roman" w:hAnsi="Times New Roman" w:cs="Times New Roman"/>
            <w:sz w:val="24"/>
            <w:szCs w:val="24"/>
          </w:rPr>
          <w:delText xml:space="preserve">of each </w:delText>
        </w:r>
        <w:r w:rsidR="006B4A69" w:rsidRPr="00C70282" w:rsidDel="00085E4A">
          <w:rPr>
            <w:rFonts w:ascii="Times New Roman" w:eastAsia="Times New Roman" w:hAnsi="Times New Roman" w:cs="Times New Roman"/>
            <w:sz w:val="24"/>
            <w:szCs w:val="24"/>
          </w:rPr>
          <w:delText>fish s</w:delText>
        </w:r>
        <w:r w:rsidR="00E46F5C" w:rsidRPr="00C70282" w:rsidDel="00085E4A">
          <w:rPr>
            <w:rFonts w:ascii="Times New Roman" w:eastAsia="Times New Roman" w:hAnsi="Times New Roman" w:cs="Times New Roman"/>
            <w:sz w:val="24"/>
            <w:szCs w:val="24"/>
          </w:rPr>
          <w:delText>p</w:delText>
        </w:r>
        <w:r w:rsidR="009A0702" w:rsidRPr="00C70282" w:rsidDel="00085E4A">
          <w:rPr>
            <w:rFonts w:ascii="Times New Roman" w:eastAsia="Times New Roman" w:hAnsi="Times New Roman" w:cs="Times New Roman"/>
            <w:sz w:val="24"/>
            <w:szCs w:val="24"/>
          </w:rPr>
          <w:delText>ecies corrected</w:delText>
        </w:r>
        <w:r w:rsidR="00E46F5C" w:rsidRPr="00C70282" w:rsidDel="00085E4A">
          <w:rPr>
            <w:rFonts w:ascii="Times New Roman" w:eastAsia="Times New Roman" w:hAnsi="Times New Roman" w:cs="Times New Roman"/>
            <w:sz w:val="24"/>
            <w:szCs w:val="24"/>
          </w:rPr>
          <w:delText xml:space="preserve"> by</w:delText>
        </w:r>
        <w:r w:rsidR="009A0702" w:rsidRPr="00C70282" w:rsidDel="00085E4A">
          <w:rPr>
            <w:rFonts w:ascii="Times New Roman" w:eastAsia="Times New Roman" w:hAnsi="Times New Roman" w:cs="Times New Roman"/>
            <w:sz w:val="24"/>
            <w:szCs w:val="24"/>
          </w:rPr>
          <w:delText xml:space="preserve"> each </w:delText>
        </w:r>
        <w:r w:rsidR="00E46F5C" w:rsidRPr="00C70282" w:rsidDel="00085E4A">
          <w:rPr>
            <w:rFonts w:ascii="Times New Roman" w:eastAsia="Times New Roman" w:hAnsi="Times New Roman" w:cs="Times New Roman"/>
            <w:sz w:val="24"/>
            <w:szCs w:val="24"/>
          </w:rPr>
          <w:delText>taxonomic/feeding group</w:delText>
        </w:r>
        <w:r w:rsidR="007A5C6D" w:rsidRPr="00C70282" w:rsidDel="00085E4A">
          <w:rPr>
            <w:rFonts w:ascii="Times New Roman" w:eastAsia="Times New Roman" w:hAnsi="Times New Roman" w:cs="Times New Roman"/>
            <w:sz w:val="24"/>
            <w:szCs w:val="24"/>
          </w:rPr>
          <w:delText xml:space="preserve"> </w:delText>
        </w:r>
      </w:del>
      <w:r w:rsidR="006B4A69" w:rsidRPr="00C70282">
        <w:rPr>
          <w:rFonts w:ascii="Times New Roman" w:eastAsia="Times New Roman" w:hAnsi="Times New Roman" w:cs="Times New Roman"/>
          <w:sz w:val="24"/>
          <w:szCs w:val="24"/>
        </w:rPr>
        <w:t>across the longitudinal gradient</w:t>
      </w:r>
      <w:del w:id="90" w:author="Frank J. Rahel" w:date="2023-12-28T14:30:00Z">
        <w:r w:rsidR="00BD3940" w:rsidRPr="00C70282" w:rsidDel="00085E4A">
          <w:rPr>
            <w:rFonts w:ascii="Times New Roman" w:eastAsia="Times New Roman" w:hAnsi="Times New Roman" w:cs="Times New Roman"/>
            <w:sz w:val="24"/>
            <w:szCs w:val="24"/>
          </w:rPr>
          <w:delText xml:space="preserve"> to obtain the</w:delText>
        </w:r>
        <w:r w:rsidR="00750C64" w:rsidRPr="00C70282" w:rsidDel="00085E4A">
          <w:rPr>
            <w:rFonts w:ascii="Times New Roman" w:eastAsia="Times New Roman" w:hAnsi="Times New Roman" w:cs="Times New Roman"/>
            <w:sz w:val="24"/>
            <w:szCs w:val="24"/>
          </w:rPr>
          <w:delText xml:space="preserve"> effect of the </w:delText>
        </w:r>
        <w:r w:rsidR="00300A9D" w:rsidRPr="00C70282" w:rsidDel="00085E4A">
          <w:rPr>
            <w:rFonts w:ascii="Times New Roman" w:eastAsia="Times New Roman" w:hAnsi="Times New Roman" w:cs="Times New Roman"/>
            <w:sz w:val="24"/>
            <w:szCs w:val="24"/>
          </w:rPr>
          <w:delText>longitudinal</w:delText>
        </w:r>
        <w:r w:rsidR="00750C64" w:rsidRPr="00C70282" w:rsidDel="00085E4A">
          <w:rPr>
            <w:rFonts w:ascii="Times New Roman" w:eastAsia="Times New Roman" w:hAnsi="Times New Roman" w:cs="Times New Roman"/>
            <w:sz w:val="24"/>
            <w:szCs w:val="24"/>
          </w:rPr>
          <w:delText xml:space="preserve"> gradient on TP estimates (</w:delText>
        </w:r>
        <w:r w:rsidR="003C0389" w:rsidRPr="00C70282" w:rsidDel="00085E4A">
          <w:rPr>
            <w:rFonts w:ascii="Times New Roman" w:eastAsia="Times New Roman" w:hAnsi="Times New Roman" w:cs="Times New Roman"/>
            <w:sz w:val="24"/>
            <w:szCs w:val="24"/>
          </w:rPr>
          <w:delText xml:space="preserve">slope or </w:delText>
        </w:r>
        <w:r w:rsidR="00234A77" w:rsidRPr="00C70282" w:rsidDel="00085E4A">
          <w:rPr>
            <w:rFonts w:ascii="Times New Roman" w:eastAsia="Times New Roman" w:hAnsi="Times New Roman" w:cs="Times New Roman"/>
            <w:sz w:val="24"/>
            <w:szCs w:val="24"/>
          </w:rPr>
          <w:delText>β</w:delText>
        </w:r>
        <w:r w:rsidR="00300A9D" w:rsidRPr="00C70282" w:rsidDel="00085E4A">
          <w:rPr>
            <w:rFonts w:ascii="Times New Roman" w:eastAsia="Times New Roman" w:hAnsi="Times New Roman" w:cs="Times New Roman"/>
            <w:sz w:val="24"/>
            <w:szCs w:val="24"/>
            <w:vertAlign w:val="subscript"/>
          </w:rPr>
          <w:delText>1</w:delText>
        </w:r>
        <w:r w:rsidR="00234A77" w:rsidRPr="00C70282" w:rsidDel="00085E4A">
          <w:rPr>
            <w:rFonts w:ascii="Times New Roman" w:eastAsia="Times New Roman" w:hAnsi="Times New Roman" w:cs="Times New Roman"/>
            <w:sz w:val="24"/>
            <w:szCs w:val="24"/>
          </w:rPr>
          <w:delText>)</w:delText>
        </w:r>
      </w:del>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ins w:id="91" w:author="Frank J. Rahel" w:date="2023-12-28T14:32:00Z">
        <w:r w:rsidR="00085E4A">
          <w:rPr>
            <w:rFonts w:ascii="Times New Roman" w:eastAsia="Times New Roman" w:hAnsi="Times New Roman" w:cs="Times New Roman"/>
            <w:sz w:val="24"/>
            <w:szCs w:val="24"/>
          </w:rPr>
          <w:t xml:space="preserve"> (</w:t>
        </w:r>
        <w:r w:rsidR="00085E4A" w:rsidRPr="00C70282">
          <w:rPr>
            <w:rFonts w:ascii="Times New Roman" w:eastAsia="Times New Roman" w:hAnsi="Times New Roman" w:cs="Times New Roman"/>
            <w:sz w:val="24"/>
            <w:szCs w:val="24"/>
          </w:rPr>
          <w:t>β</w:t>
        </w:r>
        <w:r w:rsidR="00085E4A" w:rsidRPr="00C70282">
          <w:rPr>
            <w:rFonts w:ascii="Times New Roman" w:eastAsia="Times New Roman" w:hAnsi="Times New Roman" w:cs="Times New Roman"/>
            <w:sz w:val="24"/>
            <w:szCs w:val="24"/>
            <w:vertAlign w:val="subscript"/>
          </w:rPr>
          <w:t>1</w:t>
        </w:r>
        <w:r w:rsidR="00085E4A">
          <w:rPr>
            <w:rFonts w:ascii="Times New Roman" w:eastAsia="Times New Roman" w:hAnsi="Times New Roman" w:cs="Times New Roman"/>
            <w:sz w:val="24"/>
            <w:szCs w:val="24"/>
          </w:rPr>
          <w:t xml:space="preserve">) </w:t>
        </w:r>
      </w:ins>
      <w:del w:id="92" w:author="Frank J. Rahel" w:date="2023-12-28T14:32:00Z">
        <w:r w:rsidR="00A14DA5" w:rsidRPr="00C70282" w:rsidDel="00085E4A">
          <w:rPr>
            <w:rFonts w:ascii="Times New Roman" w:eastAsia="Times New Roman" w:hAnsi="Times New Roman" w:cs="Times New Roman"/>
            <w:sz w:val="24"/>
            <w:szCs w:val="24"/>
          </w:rPr>
          <w:delText xml:space="preserve"> </w:delText>
        </w:r>
      </w:del>
      <w:r w:rsidR="00A14DA5" w:rsidRPr="00C70282">
        <w:rPr>
          <w:rFonts w:ascii="Times New Roman" w:eastAsia="Times New Roman" w:hAnsi="Times New Roman" w:cs="Times New Roman"/>
          <w:sz w:val="24"/>
          <w:szCs w:val="24"/>
        </w:rPr>
        <w:t>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xml:space="preserve">, </w:t>
      </w:r>
      <w:del w:id="93" w:author="Frank J. Rahel" w:date="2023-12-28T14:33:00Z">
        <w:r w:rsidR="00DB2DDE" w:rsidRPr="00C70282" w:rsidDel="00085E4A">
          <w:rPr>
            <w:rFonts w:ascii="Times New Roman" w:eastAsia="Times New Roman" w:hAnsi="Times New Roman" w:cs="Times New Roman"/>
            <w:sz w:val="24"/>
            <w:szCs w:val="24"/>
          </w:rPr>
          <w:delText xml:space="preserve">then </w:delText>
        </w:r>
      </w:del>
      <w:r w:rsidR="00DB2DDE" w:rsidRPr="00C70282">
        <w:rPr>
          <w:rFonts w:ascii="Times New Roman" w:eastAsia="Times New Roman" w:hAnsi="Times New Roman" w:cs="Times New Roman"/>
          <w:sz w:val="24"/>
          <w:szCs w:val="24"/>
        </w:rPr>
        <w:t>we inferred that</w:t>
      </w:r>
      <w:r w:rsidR="00A91BBC" w:rsidRPr="00C70282">
        <w:rPr>
          <w:rFonts w:ascii="Times New Roman" w:eastAsia="Times New Roman" w:hAnsi="Times New Roman" w:cs="Times New Roman"/>
          <w:sz w:val="24"/>
          <w:szCs w:val="24"/>
        </w:rPr>
        <w:t xml:space="preserve"> environmental variability </w:t>
      </w:r>
      <w:r w:rsidR="00EB05D5">
        <w:rPr>
          <w:rFonts w:ascii="Times New Roman" w:eastAsia="Times New Roman" w:hAnsi="Times New Roman" w:cs="Times New Roman"/>
          <w:sz w:val="24"/>
          <w:szCs w:val="24"/>
        </w:rPr>
        <w:t>was reduced or</w:t>
      </w:r>
      <w:r w:rsidR="00A91BBC" w:rsidRPr="00C70282">
        <w:rPr>
          <w:rFonts w:ascii="Times New Roman" w:eastAsia="Times New Roman" w:hAnsi="Times New Roman" w:cs="Times New Roman"/>
          <w:sz w:val="24"/>
          <w:szCs w:val="24"/>
        </w:rPr>
        <w:t xml:space="preserve">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w:t>
      </w:r>
      <w:r w:rsidR="00EB05D5">
        <w:rPr>
          <w:rFonts w:ascii="Times New Roman" w:eastAsia="Times New Roman" w:hAnsi="Times New Roman" w:cs="Times New Roman"/>
          <w:sz w:val="24"/>
          <w:szCs w:val="24"/>
        </w:rPr>
        <w:t>0</w:t>
      </w:r>
      <w:r w:rsidR="00CA1BF5" w:rsidRPr="00C70282">
        <w:rPr>
          <w:rFonts w:ascii="Times New Roman" w:eastAsia="Times New Roman" w:hAnsi="Times New Roman" w:cs="Times New Roman"/>
          <w:sz w:val="24"/>
          <w:szCs w:val="24"/>
        </w:rPr>
        <w:t>)</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del w:id="94" w:author="Frank J. Rahel" w:date="2023-12-28T14:34:00Z">
        <w:r w:rsidR="00C526CA" w:rsidRPr="00C70282" w:rsidDel="00085E4A">
          <w:rPr>
            <w:rFonts w:ascii="Times New Roman" w:eastAsia="Times New Roman" w:hAnsi="Times New Roman" w:cs="Times New Roman"/>
            <w:sz w:val="24"/>
            <w:szCs w:val="24"/>
          </w:rPr>
          <w:delText xml:space="preserve"> of the different diet items</w:delText>
        </w:r>
      </w:del>
      <w:r w:rsidR="00585686" w:rsidRPr="00C70282">
        <w:rPr>
          <w:rFonts w:ascii="Times New Roman" w:eastAsia="Times New Roman" w:hAnsi="Times New Roman" w:cs="Times New Roman"/>
          <w:sz w:val="24"/>
          <w:szCs w:val="24"/>
        </w:rPr>
        <w:t>, then we expected</w:t>
      </w:r>
      <w:ins w:id="95" w:author="Frank J. Rahel" w:date="2023-12-28T14:34:00Z">
        <w:r w:rsidR="00085E4A">
          <w:rPr>
            <w:rFonts w:ascii="Times New Roman" w:eastAsia="Times New Roman" w:hAnsi="Times New Roman" w:cs="Times New Roman"/>
            <w:sz w:val="24"/>
            <w:szCs w:val="24"/>
          </w:rPr>
          <w:t xml:space="preserve"> the corrected</w:t>
        </w:r>
      </w:ins>
      <w:r w:rsidR="00585686" w:rsidRPr="00C70282">
        <w:rPr>
          <w:rFonts w:ascii="Times New Roman" w:eastAsia="Times New Roman" w:hAnsi="Times New Roman" w:cs="Times New Roman"/>
          <w:sz w:val="24"/>
          <w:szCs w:val="24"/>
        </w:rPr>
        <w:t xml:space="preserve">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w:t>
      </w:r>
      <w:r w:rsidR="00EB05D5">
        <w:rPr>
          <w:rFonts w:ascii="Times New Roman" w:eastAsia="Times New Roman" w:hAnsi="Times New Roman" w:cs="Times New Roman"/>
          <w:sz w:val="24"/>
          <w:szCs w:val="24"/>
        </w:rPr>
        <w:t xml:space="preserve"> or reduced</w:t>
      </w:r>
      <w:r w:rsidR="004F1A04" w:rsidRPr="00C70282">
        <w:rPr>
          <w:rFonts w:ascii="Times New Roman" w:eastAsia="Times New Roman" w:hAnsi="Times New Roman" w:cs="Times New Roman"/>
          <w:sz w:val="24"/>
          <w:szCs w:val="24"/>
        </w:rPr>
        <w:t xml:space="preserve">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w:t>
      </w:r>
      <w:r w:rsidR="00EB05D5">
        <w:rPr>
          <w:rFonts w:ascii="Times New Roman" w:eastAsia="Times New Roman" w:hAnsi="Times New Roman" w:cs="Times New Roman"/>
          <w:i/>
          <w:iCs/>
          <w:sz w:val="24"/>
          <w:szCs w:val="24"/>
        </w:rPr>
        <w:t>and</w:t>
      </w:r>
      <w:r w:rsidR="004F1A04" w:rsidRPr="00C70282">
        <w:rPr>
          <w:rFonts w:ascii="Times New Roman" w:eastAsia="Times New Roman" w:hAnsi="Times New Roman" w:cs="Times New Roman"/>
          <w:sz w:val="24"/>
          <w:szCs w:val="24"/>
        </w:rPr>
        <w:t xml:space="preserve">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379C799F"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w:t>
      </w:r>
      <w:r w:rsidR="00A30953">
        <w:rPr>
          <w:rFonts w:ascii="Times New Roman" w:eastAsia="Times New Roman" w:hAnsi="Times New Roman" w:cs="Times New Roman"/>
          <w:sz w:val="24"/>
          <w:szCs w:val="24"/>
        </w:rPr>
        <w:t>62</w:t>
      </w:r>
      <w:r w:rsidRPr="006F70AA">
        <w:rPr>
          <w:rFonts w:ascii="Times New Roman" w:eastAsia="Times New Roman" w:hAnsi="Times New Roman" w:cs="Times New Roman"/>
          <w:sz w:val="24"/>
          <w:szCs w:val="24"/>
        </w:rPr>
        <w:t xml:space="preserve"> taxonomic groups and 6 feeding groups</w:t>
      </w:r>
      <w:r w:rsidR="00766BFC">
        <w:rPr>
          <w:rFonts w:ascii="Times New Roman" w:eastAsia="Times New Roman" w:hAnsi="Times New Roman" w:cs="Times New Roman"/>
          <w:sz w:val="24"/>
          <w:szCs w:val="24"/>
        </w:rPr>
        <w:t xml:space="preserve"> observed across all sites</w:t>
      </w:r>
      <w:r w:rsidRPr="006F70AA">
        <w:rPr>
          <w:rFonts w:ascii="Times New Roman" w:eastAsia="Times New Roman" w:hAnsi="Times New Roman" w:cs="Times New Roman"/>
          <w:sz w:val="24"/>
          <w:szCs w:val="24"/>
        </w:rPr>
        <w:t xml:space="preserve">, </w:t>
      </w:r>
      <w:r w:rsidR="00325D8C">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and 5 feeding groups were found at </w:t>
      </w:r>
      <w:r w:rsidR="00766A22">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Pr="006F70AA">
        <w:rPr>
          <w:rFonts w:ascii="Times New Roman" w:eastAsia="Times New Roman" w:hAnsi="Times New Roman" w:cs="Times New Roman"/>
          <w:sz w:val="24"/>
          <w:szCs w:val="24"/>
        </w:rPr>
        <w:t>Elmidae</w:t>
      </w:r>
      <w:proofErr w:type="spellEnd"/>
      <w:r w:rsidR="00766BFC">
        <w:rPr>
          <w:rFonts w:ascii="Times New Roman" w:eastAsia="Times New Roman" w:hAnsi="Times New Roman" w:cs="Times New Roman"/>
          <w:sz w:val="24"/>
          <w:szCs w:val="24"/>
        </w:rPr>
        <w:t xml:space="preserve"> (both adult and larval life stages),</w:t>
      </w:r>
      <w:r w:rsidRPr="006F70AA">
        <w:rPr>
          <w:rFonts w:ascii="Times New Roman" w:eastAsia="Times New Roman" w:hAnsi="Times New Roman" w:cs="Times New Roman"/>
          <w:sz w:val="24"/>
          <w:szCs w:val="24"/>
        </w:rPr>
        <w:t xml:space="preserve"> </w:t>
      </w:r>
      <w:proofErr w:type="spellStart"/>
      <w:r w:rsidRPr="006F70AA">
        <w:rPr>
          <w:rFonts w:ascii="Times New Roman" w:eastAsia="Times New Roman" w:hAnsi="Times New Roman" w:cs="Times New Roman"/>
          <w:sz w:val="24"/>
          <w:szCs w:val="24"/>
        </w:rPr>
        <w:t>Heptaganeidae</w:t>
      </w:r>
      <w:proofErr w:type="spellEnd"/>
      <w:r w:rsidRPr="006F70AA">
        <w:rPr>
          <w:rFonts w:ascii="Times New Roman" w:eastAsia="Times New Roman" w:hAnsi="Times New Roman" w:cs="Times New Roman"/>
          <w:sz w:val="24"/>
          <w:szCs w:val="24"/>
        </w:rPr>
        <w:t xml:space="preserve">, and </w:t>
      </w:r>
      <w:proofErr w:type="spellStart"/>
      <w:r w:rsidRPr="006F70AA">
        <w:rPr>
          <w:rFonts w:ascii="Times New Roman" w:eastAsia="Times New Roman" w:hAnsi="Times New Roman" w:cs="Times New Roman"/>
          <w:sz w:val="24"/>
          <w:szCs w:val="24"/>
        </w:rPr>
        <w:t>Hydropyschidae</w:t>
      </w:r>
      <w:proofErr w:type="spellEnd"/>
      <w:r w:rsidRPr="006F70AA">
        <w:rPr>
          <w:rFonts w:ascii="Times New Roman" w:eastAsia="Times New Roman" w:hAnsi="Times New Roman" w:cs="Times New Roman"/>
          <w:sz w:val="24"/>
          <w:szCs w:val="24"/>
        </w:rPr>
        <w:t xml:space="preserve"> were the most common taxa and were found at all sites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009524EE">
        <w:rPr>
          <w:rFonts w:ascii="Times New Roman" w:eastAsia="Times New Roman" w:hAnsi="Times New Roman" w:cs="Times New Roman"/>
          <w:sz w:val="24"/>
          <w:szCs w:val="24"/>
        </w:rPr>
        <w:t>Veliidae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Seiomyzidae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Potamanthidae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Philopatamidae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Philopotamidae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Nemouriidae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Lymnaeidae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Limnephilidae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Libellilidae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Lepidostomatidae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Empididae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Corbiculidae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Capnidae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Belostomatidae</w:t>
      </w:r>
      <w:proofErr w:type="spellEnd"/>
      <w:r w:rsidR="009524EE">
        <w:rPr>
          <w:rFonts w:ascii="Times New Roman" w:eastAsia="Times New Roman" w:hAnsi="Times New Roman" w:cs="Times New Roman"/>
          <w:sz w:val="24"/>
          <w:szCs w:val="24"/>
        </w:rPr>
        <w:t xml:space="preserve">, and </w:t>
      </w:r>
      <w:proofErr w:type="spellStart"/>
      <w:r w:rsidR="009524EE">
        <w:rPr>
          <w:rFonts w:ascii="Times New Roman" w:eastAsia="Times New Roman" w:hAnsi="Times New Roman" w:cs="Times New Roman"/>
          <w:sz w:val="24"/>
          <w:szCs w:val="24"/>
        </w:rPr>
        <w:t>Baetiscidae</w:t>
      </w:r>
      <w:proofErr w:type="spellEnd"/>
      <w:r w:rsidRPr="006F70AA">
        <w:rPr>
          <w:rFonts w:ascii="Times New Roman" w:eastAsia="Times New Roman" w:hAnsi="Times New Roman" w:cs="Times New Roman"/>
          <w:sz w:val="24"/>
          <w:szCs w:val="24"/>
        </w:rPr>
        <w:t xml:space="preserve"> </w:t>
      </w:r>
      <w:r w:rsidR="009524EE">
        <w:rPr>
          <w:rFonts w:ascii="Times New Roman" w:eastAsia="Times New Roman" w:hAnsi="Times New Roman" w:cs="Times New Roman"/>
          <w:sz w:val="24"/>
          <w:szCs w:val="24"/>
        </w:rPr>
        <w:t xml:space="preserve">were </w:t>
      </w:r>
      <w:r w:rsidRPr="006F70AA">
        <w:rPr>
          <w:rFonts w:ascii="Times New Roman" w:eastAsia="Times New Roman" w:hAnsi="Times New Roman" w:cs="Times New Roman"/>
          <w:sz w:val="24"/>
          <w:szCs w:val="24"/>
        </w:rPr>
        <w:t xml:space="preserve">the least common taxon and </w:t>
      </w:r>
      <w:r w:rsidR="009524EE">
        <w:rPr>
          <w:rFonts w:ascii="Times New Roman" w:eastAsia="Times New Roman" w:hAnsi="Times New Roman" w:cs="Times New Roman"/>
          <w:sz w:val="24"/>
          <w:szCs w:val="24"/>
        </w:rPr>
        <w:t>were</w:t>
      </w:r>
      <w:r w:rsidRPr="006F70AA">
        <w:rPr>
          <w:rFonts w:ascii="Times New Roman" w:eastAsia="Times New Roman" w:hAnsi="Times New Roman" w:cs="Times New Roman"/>
          <w:sz w:val="24"/>
          <w:szCs w:val="24"/>
        </w:rPr>
        <w:t xml:space="preserve"> found at </w:t>
      </w:r>
      <w:r w:rsidR="009524EE">
        <w:rPr>
          <w:rFonts w:ascii="Times New Roman" w:eastAsia="Times New Roman" w:hAnsi="Times New Roman" w:cs="Times New Roman"/>
          <w:sz w:val="24"/>
          <w:szCs w:val="24"/>
        </w:rPr>
        <w:t>one</w:t>
      </w:r>
      <w:r w:rsidRPr="006F70AA">
        <w:rPr>
          <w:rFonts w:ascii="Times New Roman" w:eastAsia="Times New Roman" w:hAnsi="Times New Roman" w:cs="Times New Roman"/>
          <w:sz w:val="24"/>
          <w:szCs w:val="24"/>
        </w:rPr>
        <w:t xml:space="preserve"> site. Collectors, </w:t>
      </w:r>
      <w:r w:rsidR="00766BFC">
        <w:rPr>
          <w:rFonts w:ascii="Times New Roman" w:eastAsia="Times New Roman" w:hAnsi="Times New Roman" w:cs="Times New Roman"/>
          <w:sz w:val="24"/>
          <w:szCs w:val="24"/>
        </w:rPr>
        <w:t>g</w:t>
      </w:r>
      <w:r w:rsidRPr="006F70AA">
        <w:rPr>
          <w:rFonts w:ascii="Times New Roman" w:eastAsia="Times New Roman" w:hAnsi="Times New Roman" w:cs="Times New Roman"/>
          <w:sz w:val="24"/>
          <w:szCs w:val="24"/>
        </w:rPr>
        <w:t xml:space="preserve">razers, </w:t>
      </w:r>
      <w:proofErr w:type="gramStart"/>
      <w:r w:rsidR="00766BFC">
        <w:rPr>
          <w:rFonts w:ascii="Times New Roman" w:eastAsia="Times New Roman" w:hAnsi="Times New Roman" w:cs="Times New Roman"/>
          <w:sz w:val="24"/>
          <w:szCs w:val="24"/>
        </w:rPr>
        <w:t>om</w:t>
      </w:r>
      <w:r w:rsidRPr="006F70AA">
        <w:rPr>
          <w:rFonts w:ascii="Times New Roman" w:eastAsia="Times New Roman" w:hAnsi="Times New Roman" w:cs="Times New Roman"/>
          <w:sz w:val="24"/>
          <w:szCs w:val="24"/>
        </w:rPr>
        <w:t>nivores</w:t>
      </w:r>
      <w:proofErr w:type="gramEnd"/>
      <w:r w:rsidRPr="006F70AA">
        <w:rPr>
          <w:rFonts w:ascii="Times New Roman" w:eastAsia="Times New Roman" w:hAnsi="Times New Roman" w:cs="Times New Roman"/>
          <w:sz w:val="24"/>
          <w:szCs w:val="24"/>
        </w:rPr>
        <w:t xml:space="preserve"> and </w:t>
      </w:r>
      <w:r w:rsidR="00766BFC">
        <w:rPr>
          <w:rFonts w:ascii="Times New Roman" w:eastAsia="Times New Roman" w:hAnsi="Times New Roman" w:cs="Times New Roman"/>
          <w:sz w:val="24"/>
          <w:szCs w:val="24"/>
        </w:rPr>
        <w:t>p</w:t>
      </w:r>
      <w:r w:rsidRPr="006F70AA">
        <w:rPr>
          <w:rFonts w:ascii="Times New Roman" w:eastAsia="Times New Roman" w:hAnsi="Times New Roman" w:cs="Times New Roman"/>
          <w:sz w:val="24"/>
          <w:szCs w:val="24"/>
        </w:rPr>
        <w:t>redators were the most common feeding groups and were found at all sites</w:t>
      </w:r>
      <w:r w:rsidR="00766BFC">
        <w:rPr>
          <w:rFonts w:ascii="Times New Roman" w:eastAsia="Times New Roman" w:hAnsi="Times New Roman" w:cs="Times New Roman"/>
          <w:sz w:val="24"/>
          <w:szCs w:val="24"/>
        </w:rPr>
        <w:t>, while s</w:t>
      </w:r>
      <w:r w:rsidRPr="006F70AA">
        <w:rPr>
          <w:rFonts w:ascii="Times New Roman" w:eastAsia="Times New Roman" w:hAnsi="Times New Roman" w:cs="Times New Roman"/>
          <w:sz w:val="24"/>
          <w:szCs w:val="24"/>
        </w:rPr>
        <w:t xml:space="preserve">hredders were only found at </w:t>
      </w:r>
      <w:ins w:id="96" w:author="Frank J. Rahel" w:date="2023-12-28T15:08:00Z">
        <w:r w:rsidR="00766A22">
          <w:rPr>
            <w:rFonts w:ascii="Times New Roman" w:eastAsia="Times New Roman" w:hAnsi="Times New Roman" w:cs="Times New Roman"/>
            <w:sz w:val="24"/>
            <w:szCs w:val="24"/>
          </w:rPr>
          <w:t>10 (</w:t>
        </w:r>
      </w:ins>
      <w:r w:rsidRPr="006F70AA">
        <w:rPr>
          <w:rFonts w:ascii="Times New Roman" w:eastAsia="Times New Roman" w:hAnsi="Times New Roman" w:cs="Times New Roman"/>
          <w:sz w:val="24"/>
          <w:szCs w:val="24"/>
        </w:rPr>
        <w:t>63%</w:t>
      </w:r>
      <w:ins w:id="97" w:author="Frank J. Rahel" w:date="2023-12-28T15:08:00Z">
        <w:r w:rsidR="00766A22">
          <w:rPr>
            <w:rFonts w:ascii="Times New Roman" w:eastAsia="Times New Roman" w:hAnsi="Times New Roman" w:cs="Times New Roman"/>
            <w:sz w:val="24"/>
            <w:szCs w:val="24"/>
          </w:rPr>
          <w:t>)</w:t>
        </w:r>
      </w:ins>
      <w:r w:rsidR="00EB05D5">
        <w:rPr>
          <w:rFonts w:ascii="Times New Roman" w:eastAsia="Times New Roman" w:hAnsi="Times New Roman" w:cs="Times New Roman"/>
          <w:sz w:val="24"/>
          <w:szCs w:val="24"/>
        </w:rPr>
        <w:t xml:space="preserve"> of </w:t>
      </w:r>
      <w:ins w:id="98" w:author="Frank J. Rahel" w:date="2023-12-28T15:08:00Z">
        <w:r w:rsidR="00766A22">
          <w:rPr>
            <w:rFonts w:ascii="Times New Roman" w:eastAsia="Times New Roman" w:hAnsi="Times New Roman" w:cs="Times New Roman"/>
            <w:sz w:val="24"/>
            <w:szCs w:val="24"/>
          </w:rPr>
          <w:t xml:space="preserve">the </w:t>
        </w:r>
      </w:ins>
      <w:r w:rsidR="00EB05D5">
        <w:rPr>
          <w:rFonts w:ascii="Times New Roman" w:eastAsia="Times New Roman" w:hAnsi="Times New Roman" w:cs="Times New Roman"/>
          <w:sz w:val="24"/>
          <w:szCs w:val="24"/>
        </w:rPr>
        <w:t>sites</w:t>
      </w:r>
      <w:r w:rsidRPr="006F70AA">
        <w:rPr>
          <w:rFonts w:ascii="Times New Roman" w:eastAsia="Times New Roman" w:hAnsi="Times New Roman" w:cs="Times New Roman"/>
          <w:sz w:val="24"/>
          <w:szCs w:val="24"/>
        </w:rPr>
        <w:t xml:space="preserve">. </w:t>
      </w:r>
      <w:r w:rsidR="00EB05D5">
        <w:rPr>
          <w:rFonts w:ascii="Times New Roman" w:eastAsia="Times New Roman" w:hAnsi="Times New Roman" w:cs="Times New Roman"/>
          <w:sz w:val="24"/>
          <w:szCs w:val="24"/>
        </w:rPr>
        <w:t>Seventeen</w:t>
      </w:r>
      <w:r w:rsidRPr="006F70AA">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t xml:space="preserve">potential </w:t>
      </w:r>
      <w:r w:rsidRPr="006F70AA">
        <w:rPr>
          <w:rFonts w:ascii="Times New Roman" w:eastAsia="Times New Roman" w:hAnsi="Times New Roman" w:cs="Times New Roman"/>
          <w:sz w:val="24"/>
          <w:szCs w:val="24"/>
        </w:rPr>
        <w:t>baselines (</w:t>
      </w:r>
      <w:r w:rsidR="00642E05">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5 feeding groups) were considered sufficiently distributed and used in </w:t>
      </w:r>
      <w:r w:rsidR="00766BFC">
        <w:rPr>
          <w:rFonts w:ascii="Times New Roman" w:eastAsia="Times New Roman" w:hAnsi="Times New Roman" w:cs="Times New Roman"/>
          <w:sz w:val="24"/>
          <w:szCs w:val="24"/>
        </w:rPr>
        <w:t>subsequent</w:t>
      </w:r>
      <w:r w:rsidRPr="006F70AA">
        <w:rPr>
          <w:rFonts w:ascii="Times New Roman" w:eastAsia="Times New Roman" w:hAnsi="Times New Roman" w:cs="Times New Roman"/>
          <w:sz w:val="24"/>
          <w:szCs w:val="24"/>
        </w:rPr>
        <w:t xml:space="preserve"> analys</w:t>
      </w:r>
      <w:r w:rsidR="00766BFC">
        <w:rPr>
          <w:rFonts w:ascii="Times New Roman" w:eastAsia="Times New Roman" w:hAnsi="Times New Roman" w:cs="Times New Roman"/>
          <w:sz w:val="24"/>
          <w:szCs w:val="24"/>
        </w:rPr>
        <w:t>e</w:t>
      </w:r>
      <w:r w:rsidRPr="006F70AA">
        <w:rPr>
          <w:rFonts w:ascii="Times New Roman" w:eastAsia="Times New Roman" w:hAnsi="Times New Roman" w:cs="Times New Roman"/>
          <w:sz w:val="24"/>
          <w:szCs w:val="24"/>
        </w:rPr>
        <w:t>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679791CD"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lastRenderedPageBreak/>
        <w:t xml:space="preserve">Mean </w:t>
      </w:r>
      <w:r w:rsidR="00DF00A0" w:rsidRPr="006F70AA">
        <w:rPr>
          <w:rFonts w:ascii="Times New Roman" w:eastAsia="Times New Roman" w:hAnsi="Times New Roman" w:cs="Times New Roman"/>
          <w:sz w:val="24"/>
          <w:szCs w:val="24"/>
        </w:rPr>
        <w:t>CV varied by taxonomic group (ANOVA; F</w:t>
      </w:r>
      <w:r w:rsidR="004B60FB">
        <w:rPr>
          <w:rFonts w:ascii="Times New Roman" w:eastAsia="Times New Roman" w:hAnsi="Times New Roman" w:cs="Times New Roman"/>
          <w:sz w:val="24"/>
          <w:szCs w:val="24"/>
          <w:vertAlign w:val="subscript"/>
        </w:rPr>
        <w:t>11</w:t>
      </w:r>
      <w:r w:rsidR="00DF00A0" w:rsidRPr="006F70AA">
        <w:rPr>
          <w:rFonts w:ascii="Times New Roman" w:eastAsia="Times New Roman" w:hAnsi="Times New Roman" w:cs="Times New Roman"/>
          <w:sz w:val="24"/>
          <w:szCs w:val="24"/>
          <w:vertAlign w:val="subscript"/>
        </w:rPr>
        <w:t>,1</w:t>
      </w:r>
      <w:r w:rsidR="004B60FB">
        <w:rPr>
          <w:rFonts w:ascii="Times New Roman" w:eastAsia="Times New Roman" w:hAnsi="Times New Roman" w:cs="Times New Roman"/>
          <w:sz w:val="24"/>
          <w:szCs w:val="24"/>
          <w:vertAlign w:val="subscript"/>
        </w:rPr>
        <w:t>52</w:t>
      </w:r>
      <w:r w:rsidR="00DF00A0" w:rsidRPr="006F70AA">
        <w:rPr>
          <w:rFonts w:ascii="Times New Roman" w:eastAsia="Times New Roman" w:hAnsi="Times New Roman" w:cs="Times New Roman"/>
          <w:sz w:val="24"/>
          <w:szCs w:val="24"/>
          <w:vertAlign w:val="subscript"/>
        </w:rPr>
        <w:t xml:space="preserve"> </w:t>
      </w:r>
      <w:r w:rsidR="00DF00A0" w:rsidRPr="006F70AA">
        <w:rPr>
          <w:rFonts w:ascii="Times New Roman" w:eastAsia="Times New Roman" w:hAnsi="Times New Roman" w:cs="Times New Roman"/>
          <w:sz w:val="24"/>
          <w:szCs w:val="24"/>
        </w:rPr>
        <w:t xml:space="preserve">= </w:t>
      </w:r>
      <w:r w:rsidR="00793830">
        <w:rPr>
          <w:rFonts w:ascii="Times New Roman" w:eastAsia="Times New Roman" w:hAnsi="Times New Roman" w:cs="Times New Roman"/>
          <w:sz w:val="24"/>
          <w:szCs w:val="24"/>
        </w:rPr>
        <w:t>7</w:t>
      </w:r>
      <w:r w:rsidR="00DF00A0" w:rsidRPr="006F70AA">
        <w:rPr>
          <w:rFonts w:ascii="Times New Roman" w:eastAsia="Times New Roman" w:hAnsi="Times New Roman" w:cs="Times New Roman"/>
          <w:sz w:val="24"/>
          <w:szCs w:val="24"/>
        </w:rPr>
        <w:t>.</w:t>
      </w:r>
      <w:r w:rsidR="00793830">
        <w:rPr>
          <w:rFonts w:ascii="Times New Roman" w:eastAsia="Times New Roman" w:hAnsi="Times New Roman" w:cs="Times New Roman"/>
          <w:sz w:val="24"/>
          <w:szCs w:val="24"/>
        </w:rPr>
        <w:t>2052</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642E05">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xml:space="preserve">).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had the smallest CV across sites and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xml:space="preserve">). </w:t>
      </w:r>
      <w:ins w:id="99" w:author="Frank J. Rahel" w:date="2023-12-28T15:19:00Z">
        <w:r w:rsidR="00376714">
          <w:rPr>
            <w:rFonts w:ascii="Times New Roman" w:eastAsia="Times New Roman" w:hAnsi="Times New Roman" w:cs="Times New Roman"/>
            <w:sz w:val="24"/>
            <w:szCs w:val="24"/>
          </w:rPr>
          <w:t xml:space="preserve"> </w:t>
        </w:r>
      </w:ins>
      <w:proofErr w:type="spellStart"/>
      <w:r w:rsidR="00DF00A0" w:rsidRPr="006F70AA">
        <w:rPr>
          <w:rFonts w:ascii="Times New Roman" w:eastAsia="Times New Roman" w:hAnsi="Times New Roman" w:cs="Times New Roman"/>
          <w:sz w:val="24"/>
          <w:szCs w:val="24"/>
        </w:rPr>
        <w:t>Simuliidae</w:t>
      </w:r>
      <w:proofErr w:type="spellEnd"/>
      <w:r w:rsidR="002F3EE9">
        <w:rPr>
          <w:rFonts w:ascii="Times New Roman" w:eastAsia="Times New Roman" w:hAnsi="Times New Roman" w:cs="Times New Roman"/>
          <w:sz w:val="24"/>
          <w:szCs w:val="24"/>
        </w:rPr>
        <w:t xml:space="preserve"> </w:t>
      </w:r>
      <w:r w:rsidR="007E0144">
        <w:rPr>
          <w:rFonts w:ascii="Times New Roman" w:eastAsia="Times New Roman" w:hAnsi="Times New Roman" w:cs="Times New Roman"/>
          <w:sz w:val="24"/>
          <w:szCs w:val="24"/>
        </w:rPr>
        <w:t xml:space="preserve">had statistically lower CVs from </w:t>
      </w:r>
      <w:proofErr w:type="spellStart"/>
      <w:r w:rsidR="007E0144">
        <w:rPr>
          <w:rFonts w:ascii="Times New Roman" w:eastAsia="Times New Roman" w:hAnsi="Times New Roman" w:cs="Times New Roman"/>
          <w:sz w:val="24"/>
          <w:szCs w:val="24"/>
        </w:rPr>
        <w:t>Elmidae</w:t>
      </w:r>
      <w:proofErr w:type="spellEnd"/>
      <w:r w:rsidR="007E0144">
        <w:rPr>
          <w:rFonts w:ascii="Times New Roman" w:eastAsia="Times New Roman" w:hAnsi="Times New Roman" w:cs="Times New Roman"/>
          <w:sz w:val="24"/>
          <w:szCs w:val="24"/>
        </w:rPr>
        <w:t xml:space="preserve">-adult, </w:t>
      </w:r>
      <w:proofErr w:type="spellStart"/>
      <w:r w:rsidR="007E0144">
        <w:rPr>
          <w:rFonts w:ascii="Times New Roman" w:eastAsia="Times New Roman" w:hAnsi="Times New Roman" w:cs="Times New Roman"/>
          <w:sz w:val="24"/>
          <w:szCs w:val="24"/>
        </w:rPr>
        <w:t>Elmidae</w:t>
      </w:r>
      <w:proofErr w:type="spellEnd"/>
      <w:r w:rsidR="007E0144">
        <w:rPr>
          <w:rFonts w:ascii="Times New Roman" w:eastAsia="Times New Roman" w:hAnsi="Times New Roman" w:cs="Times New Roman"/>
          <w:sz w:val="24"/>
          <w:szCs w:val="24"/>
        </w:rPr>
        <w:t xml:space="preserve">-larvae, Chironomidae, </w:t>
      </w:r>
      <w:proofErr w:type="spellStart"/>
      <w:r w:rsidR="007E0144">
        <w:rPr>
          <w:rFonts w:ascii="Times New Roman" w:eastAsia="Times New Roman" w:hAnsi="Times New Roman" w:cs="Times New Roman"/>
          <w:sz w:val="24"/>
          <w:szCs w:val="24"/>
        </w:rPr>
        <w:t>Dytiscidae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Leptohyphidae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Gomphidae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Hydropyschidae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Perlidae</w:t>
      </w:r>
      <w:proofErr w:type="spellEnd"/>
      <w:r w:rsidR="007E0144">
        <w:rPr>
          <w:rFonts w:ascii="Times New Roman" w:eastAsia="Times New Roman" w:hAnsi="Times New Roman" w:cs="Times New Roman"/>
          <w:sz w:val="24"/>
          <w:szCs w:val="24"/>
        </w:rPr>
        <w:t>,</w:t>
      </w:r>
      <w:r w:rsidR="003C57FF">
        <w:rPr>
          <w:rFonts w:ascii="Times New Roman" w:eastAsia="Times New Roman" w:hAnsi="Times New Roman" w:cs="Times New Roman"/>
          <w:sz w:val="24"/>
          <w:szCs w:val="24"/>
        </w:rPr>
        <w:t xml:space="preserve"> and Ephemeridae </w:t>
      </w:r>
      <w:r w:rsidR="00DF00A0" w:rsidRPr="006F70AA">
        <w:rPr>
          <w:rFonts w:ascii="Times New Roman" w:eastAsia="Times New Roman" w:hAnsi="Times New Roman" w:cs="Times New Roman"/>
          <w:sz w:val="24"/>
          <w:szCs w:val="24"/>
        </w:rPr>
        <w:t xml:space="preserve">(Tukey HSD test compared to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-adult</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-larvae, </w:t>
      </w:r>
      <w:r w:rsidR="00DF00A0" w:rsidRPr="006F70AA">
        <w:rPr>
          <w:rFonts w:ascii="Times New Roman" w:eastAsia="Times New Roman" w:hAnsi="Times New Roman" w:cs="Times New Roman"/>
          <w:i/>
          <w:sz w:val="24"/>
          <w:szCs w:val="24"/>
        </w:rPr>
        <w:t>P</w:t>
      </w:r>
      <w:r w:rsidR="003C57FF">
        <w:rPr>
          <w:rFonts w:ascii="Times New Roman" w:eastAsia="Times New Roman" w:hAnsi="Times New Roman" w:cs="Times New Roman"/>
          <w:i/>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0.001 for Chironomidae</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w:t>
      </w:r>
      <w:r w:rsidR="003C57FF">
        <w:rPr>
          <w:rFonts w:ascii="Times New Roman" w:eastAsia="Times New Roman" w:hAnsi="Times New Roman" w:cs="Times New Roman"/>
          <w:sz w:val="24"/>
          <w:szCs w:val="24"/>
        </w:rPr>
        <w:t>1</w:t>
      </w:r>
      <w:r w:rsidR="00DF00A0" w:rsidRPr="006F70AA">
        <w:rPr>
          <w:rFonts w:ascii="Times New Roman" w:eastAsia="Times New Roman" w:hAnsi="Times New Roman" w:cs="Times New Roman"/>
          <w:sz w:val="24"/>
          <w:szCs w:val="24"/>
        </w:rPr>
        <w:t xml:space="preserve"> for </w:t>
      </w:r>
      <w:proofErr w:type="spellStart"/>
      <w:r w:rsidR="00DF00A0" w:rsidRPr="006F70AA">
        <w:rPr>
          <w:rFonts w:ascii="Times New Roman" w:eastAsia="Times New Roman" w:hAnsi="Times New Roman" w:cs="Times New Roman"/>
          <w:sz w:val="24"/>
          <w:szCs w:val="24"/>
        </w:rPr>
        <w:t>Dytiscidae</w:t>
      </w:r>
      <w:proofErr w:type="spellEnd"/>
      <w:r w:rsidR="00DF00A0" w:rsidRPr="006F70AA">
        <w:rPr>
          <w:rFonts w:ascii="Times New Roman" w:eastAsia="Times New Roman" w:hAnsi="Times New Roman" w:cs="Times New Roman"/>
          <w:sz w:val="24"/>
          <w:szCs w:val="24"/>
        </w:rPr>
        <w:t>,</w:t>
      </w:r>
      <w:r w:rsidR="009A2B5C">
        <w:rPr>
          <w:rFonts w:ascii="Times New Roman" w:eastAsia="Times New Roman" w:hAnsi="Times New Roman" w:cs="Times New Roman"/>
          <w:sz w:val="24"/>
          <w:szCs w:val="24"/>
        </w:rPr>
        <w:t xml:space="preserve"> </w:t>
      </w:r>
      <w:r w:rsidR="009A2B5C" w:rsidRPr="00AC04CD">
        <w:rPr>
          <w:rFonts w:ascii="Times New Roman" w:eastAsia="Times New Roman" w:hAnsi="Times New Roman" w:cs="Times New Roman"/>
          <w:i/>
          <w:iCs/>
          <w:sz w:val="24"/>
          <w:szCs w:val="24"/>
        </w:rPr>
        <w:t>P</w:t>
      </w:r>
      <w:r w:rsidR="009A2B5C">
        <w:rPr>
          <w:rFonts w:ascii="Times New Roman" w:eastAsia="Times New Roman" w:hAnsi="Times New Roman" w:cs="Times New Roman"/>
          <w:sz w:val="24"/>
          <w:szCs w:val="24"/>
        </w:rPr>
        <w:t xml:space="preserve"> &lt; 0.001 for </w:t>
      </w:r>
      <w:proofErr w:type="spellStart"/>
      <w:r w:rsidR="009A2B5C">
        <w:rPr>
          <w:rFonts w:ascii="Times New Roman" w:eastAsia="Times New Roman" w:hAnsi="Times New Roman" w:cs="Times New Roman"/>
          <w:sz w:val="24"/>
          <w:szCs w:val="24"/>
        </w:rPr>
        <w:t>Leptohyphidae</w:t>
      </w:r>
      <w:proofErr w:type="spellEnd"/>
      <w:r w:rsidR="009A2B5C">
        <w:rPr>
          <w:rFonts w:ascii="Times New Roman" w:eastAsia="Times New Roman" w:hAnsi="Times New Roman" w:cs="Times New Roman"/>
          <w:sz w:val="24"/>
          <w:szCs w:val="24"/>
        </w:rPr>
        <w:t xml:space="preserve">, </w:t>
      </w:r>
      <w:r w:rsidR="00E5619C" w:rsidRPr="00AC04CD">
        <w:rPr>
          <w:rFonts w:ascii="Times New Roman" w:eastAsia="Times New Roman" w:hAnsi="Times New Roman" w:cs="Times New Roman"/>
          <w:i/>
          <w:iCs/>
          <w:sz w:val="24"/>
          <w:szCs w:val="24"/>
        </w:rPr>
        <w:t>P</w:t>
      </w:r>
      <w:r w:rsidR="00E5619C">
        <w:rPr>
          <w:rFonts w:ascii="Times New Roman" w:eastAsia="Times New Roman" w:hAnsi="Times New Roman" w:cs="Times New Roman"/>
          <w:sz w:val="24"/>
          <w:szCs w:val="24"/>
        </w:rPr>
        <w:t xml:space="preserve"> &lt; 0.001 for </w:t>
      </w:r>
      <w:proofErr w:type="spellStart"/>
      <w:r w:rsidR="00E5619C">
        <w:rPr>
          <w:rFonts w:ascii="Times New Roman" w:eastAsia="Times New Roman" w:hAnsi="Times New Roman" w:cs="Times New Roman"/>
          <w:sz w:val="24"/>
          <w:szCs w:val="24"/>
        </w:rPr>
        <w:t>Gomphidae</w:t>
      </w:r>
      <w:proofErr w:type="spellEnd"/>
      <w:r w:rsidR="00E5619C" w:rsidRPr="006F70AA">
        <w:rPr>
          <w:rFonts w:ascii="Times New Roman" w:eastAsia="Times New Roman" w:hAnsi="Times New Roman" w:cs="Times New Roman"/>
          <w:sz w:val="24"/>
          <w:szCs w:val="24"/>
        </w:rPr>
        <w:t>,</w:t>
      </w:r>
      <w:r w:rsidR="00AC04CD">
        <w:rPr>
          <w:rFonts w:ascii="Times New Roman" w:eastAsia="Times New Roman" w:hAnsi="Times New Roman" w:cs="Times New Roman"/>
          <w:sz w:val="24"/>
          <w:szCs w:val="24"/>
        </w:rPr>
        <w:t xml:space="preserve"> </w:t>
      </w:r>
      <w:r w:rsidR="00847ED3" w:rsidRPr="006F70AA">
        <w:rPr>
          <w:rFonts w:ascii="Times New Roman" w:eastAsia="Times New Roman" w:hAnsi="Times New Roman" w:cs="Times New Roman"/>
          <w:i/>
          <w:sz w:val="24"/>
          <w:szCs w:val="24"/>
        </w:rPr>
        <w:t>P</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&lt; </w:t>
      </w:r>
      <w:r w:rsidR="00847ED3" w:rsidRPr="006F70AA">
        <w:rPr>
          <w:rFonts w:ascii="Times New Roman" w:eastAsia="Times New Roman" w:hAnsi="Times New Roman" w:cs="Times New Roman"/>
          <w:sz w:val="24"/>
          <w:szCs w:val="24"/>
        </w:rPr>
        <w:t>0.0</w:t>
      </w:r>
      <w:r w:rsidR="00847ED3">
        <w:rPr>
          <w:rFonts w:ascii="Times New Roman" w:eastAsia="Times New Roman" w:hAnsi="Times New Roman" w:cs="Times New Roman"/>
          <w:sz w:val="24"/>
          <w:szCs w:val="24"/>
        </w:rPr>
        <w:t>01</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for </w:t>
      </w:r>
      <w:proofErr w:type="spellStart"/>
      <w:r w:rsidR="00847ED3">
        <w:rPr>
          <w:rFonts w:ascii="Times New Roman" w:eastAsia="Times New Roman" w:hAnsi="Times New Roman" w:cs="Times New Roman"/>
          <w:sz w:val="24"/>
          <w:szCs w:val="24"/>
        </w:rPr>
        <w:t>Perlidae</w:t>
      </w:r>
      <w:proofErr w:type="spellEnd"/>
      <w:r w:rsidR="00847ED3">
        <w:rPr>
          <w:rFonts w:ascii="Times New Roman" w:eastAsia="Times New Roman" w:hAnsi="Times New Roman" w:cs="Times New Roman"/>
          <w:sz w:val="24"/>
          <w:szCs w:val="24"/>
        </w:rPr>
        <w:t xml:space="preserve">, </w:t>
      </w:r>
      <w:r w:rsidR="0031201A" w:rsidRPr="006F70AA">
        <w:rPr>
          <w:rFonts w:ascii="Times New Roman" w:eastAsia="Times New Roman" w:hAnsi="Times New Roman" w:cs="Times New Roman"/>
          <w:i/>
          <w:sz w:val="24"/>
          <w:szCs w:val="24"/>
        </w:rPr>
        <w:t>P</w:t>
      </w:r>
      <w:r w:rsidR="0031201A" w:rsidRPr="006F70AA">
        <w:rPr>
          <w:rFonts w:ascii="Times New Roman" w:eastAsia="Times New Roman" w:hAnsi="Times New Roman" w:cs="Times New Roman"/>
          <w:sz w:val="24"/>
          <w:szCs w:val="24"/>
        </w:rPr>
        <w:t xml:space="preserve"> = 0.0</w:t>
      </w:r>
      <w:r w:rsidR="0031201A">
        <w:rPr>
          <w:rFonts w:ascii="Times New Roman" w:eastAsia="Times New Roman" w:hAnsi="Times New Roman" w:cs="Times New Roman"/>
          <w:sz w:val="24"/>
          <w:szCs w:val="24"/>
        </w:rPr>
        <w:t>01</w:t>
      </w:r>
      <w:r w:rsidR="0031201A" w:rsidRPr="006F70AA">
        <w:rPr>
          <w:rFonts w:ascii="Times New Roman" w:eastAsia="Times New Roman" w:hAnsi="Times New Roman" w:cs="Times New Roman"/>
          <w:sz w:val="24"/>
          <w:szCs w:val="24"/>
        </w:rPr>
        <w:t xml:space="preserve"> for </w:t>
      </w:r>
      <w:r w:rsidR="0031201A">
        <w:rPr>
          <w:rFonts w:ascii="Times New Roman" w:eastAsia="Times New Roman" w:hAnsi="Times New Roman" w:cs="Times New Roman"/>
          <w:sz w:val="24"/>
          <w:szCs w:val="24"/>
        </w:rPr>
        <w:t>Ephemeridae,</w:t>
      </w:r>
      <w:r w:rsidR="006E6F27">
        <w:rPr>
          <w:rFonts w:ascii="Times New Roman" w:eastAsia="Times New Roman" w:hAnsi="Times New Roman" w:cs="Times New Roman"/>
          <w:sz w:val="24"/>
          <w:szCs w:val="24"/>
        </w:rPr>
        <w:t xml:space="preserve"> and</w:t>
      </w:r>
      <w:r w:rsidR="0031201A" w:rsidRPr="006F70AA">
        <w:rPr>
          <w:rFonts w:ascii="Times New Roman" w:eastAsia="Times New Roman" w:hAnsi="Times New Roman" w:cs="Times New Roman"/>
          <w:i/>
          <w:sz w:val="24"/>
          <w:szCs w:val="24"/>
        </w:rPr>
        <w:t xml:space="preserve"> </w:t>
      </w:r>
      <w:r w:rsidR="00E5619C" w:rsidRPr="006F70AA">
        <w:rPr>
          <w:rFonts w:ascii="Times New Roman" w:eastAsia="Times New Roman" w:hAnsi="Times New Roman" w:cs="Times New Roman"/>
          <w:i/>
          <w:sz w:val="24"/>
          <w:szCs w:val="24"/>
        </w:rPr>
        <w:t>P</w:t>
      </w:r>
      <w:r w:rsidR="00E5619C" w:rsidRPr="006F70AA">
        <w:rPr>
          <w:rFonts w:ascii="Times New Roman" w:eastAsia="Times New Roman" w:hAnsi="Times New Roman" w:cs="Times New Roman"/>
          <w:sz w:val="24"/>
          <w:szCs w:val="24"/>
        </w:rPr>
        <w:t xml:space="preserve"> = 0.0</w:t>
      </w:r>
      <w:r w:rsidR="00E5619C">
        <w:rPr>
          <w:rFonts w:ascii="Times New Roman" w:eastAsia="Times New Roman" w:hAnsi="Times New Roman" w:cs="Times New Roman"/>
          <w:sz w:val="24"/>
          <w:szCs w:val="24"/>
        </w:rPr>
        <w:t>05</w:t>
      </w:r>
      <w:r w:rsidR="00E5619C" w:rsidRPr="006F70AA">
        <w:rPr>
          <w:rFonts w:ascii="Times New Roman" w:eastAsia="Times New Roman" w:hAnsi="Times New Roman" w:cs="Times New Roman"/>
          <w:sz w:val="24"/>
          <w:szCs w:val="24"/>
        </w:rPr>
        <w:t xml:space="preserve"> for </w:t>
      </w:r>
      <w:proofErr w:type="spellStart"/>
      <w:r w:rsidR="00E5619C" w:rsidRPr="006F70AA">
        <w:rPr>
          <w:rFonts w:ascii="Times New Roman" w:eastAsia="Times New Roman" w:hAnsi="Times New Roman" w:cs="Times New Roman"/>
          <w:sz w:val="24"/>
          <w:szCs w:val="24"/>
        </w:rPr>
        <w:t>Hydropyschidae</w:t>
      </w:r>
      <w:proofErr w:type="spellEnd"/>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w:t>
      </w:r>
      <w:r w:rsidR="00032B7B">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The CV for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was not different from </w:t>
      </w:r>
      <w:proofErr w:type="spellStart"/>
      <w:r w:rsidR="00DE544A">
        <w:rPr>
          <w:rFonts w:ascii="Times New Roman" w:eastAsia="Times New Roman" w:hAnsi="Times New Roman" w:cs="Times New Roman"/>
          <w:sz w:val="24"/>
          <w:szCs w:val="24"/>
        </w:rPr>
        <w:t>Baetidae</w:t>
      </w:r>
      <w:proofErr w:type="spellEnd"/>
      <w:r w:rsidR="009026D7">
        <w:rPr>
          <w:rFonts w:ascii="Times New Roman" w:eastAsia="Times New Roman" w:hAnsi="Times New Roman" w:cs="Times New Roman"/>
          <w:sz w:val="24"/>
          <w:szCs w:val="24"/>
        </w:rPr>
        <w:t xml:space="preserve"> nor </w:t>
      </w:r>
      <w:proofErr w:type="spellStart"/>
      <w:r w:rsidR="009026D7">
        <w:rPr>
          <w:rFonts w:ascii="Times New Roman" w:eastAsia="Times New Roman" w:hAnsi="Times New Roman" w:cs="Times New Roman"/>
          <w:sz w:val="24"/>
          <w:szCs w:val="24"/>
        </w:rPr>
        <w:t>Heptaganeidae</w:t>
      </w:r>
      <w:proofErr w:type="spellEnd"/>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w:t>
      </w:r>
      <w:r w:rsidR="00251974">
        <w:rPr>
          <w:rFonts w:ascii="Times New Roman" w:eastAsia="Times New Roman" w:hAnsi="Times New Roman" w:cs="Times New Roman"/>
          <w:sz w:val="24"/>
          <w:szCs w:val="24"/>
        </w:rPr>
        <w:t>114</w:t>
      </w:r>
      <w:r w:rsidR="009026D7">
        <w:rPr>
          <w:rFonts w:ascii="Times New Roman" w:eastAsia="Times New Roman" w:hAnsi="Times New Roman" w:cs="Times New Roman"/>
          <w:sz w:val="24"/>
          <w:szCs w:val="24"/>
        </w:rPr>
        <w:t>; P</w:t>
      </w:r>
      <w:r w:rsidR="00251974">
        <w:rPr>
          <w:rFonts w:ascii="Times New Roman" w:eastAsia="Times New Roman" w:hAnsi="Times New Roman" w:cs="Times New Roman"/>
          <w:sz w:val="24"/>
          <w:szCs w:val="24"/>
        </w:rPr>
        <w:t xml:space="preserve"> = 0.93</w:t>
      </w:r>
      <w:r w:rsidR="00B71C44">
        <w:rPr>
          <w:rFonts w:ascii="Times New Roman" w:eastAsia="Times New Roman" w:hAnsi="Times New Roman" w:cs="Times New Roman"/>
          <w:sz w:val="24"/>
          <w:szCs w:val="24"/>
        </w:rPr>
        <w:t>2, respectively</w:t>
      </w:r>
      <w:r w:rsidR="00DF00A0" w:rsidRPr="006F70AA">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proofErr w:type="spellStart"/>
      <w:r w:rsidR="00595D9B" w:rsidRPr="006F70AA">
        <w:rPr>
          <w:rFonts w:ascii="Times New Roman" w:eastAsia="Times New Roman" w:hAnsi="Times New Roman" w:cs="Times New Roman"/>
          <w:sz w:val="24"/>
          <w:szCs w:val="24"/>
        </w:rPr>
        <w:t>Simuliidae</w:t>
      </w:r>
      <w:proofErr w:type="spellEnd"/>
      <w:r w:rsidR="006E6F27">
        <w:rPr>
          <w:rFonts w:ascii="Times New Roman" w:eastAsia="Times New Roman" w:hAnsi="Times New Roman" w:cs="Times New Roman"/>
          <w:sz w:val="24"/>
          <w:szCs w:val="24"/>
        </w:rPr>
        <w:t xml:space="preserve">, </w:t>
      </w:r>
      <w:proofErr w:type="spellStart"/>
      <w:r w:rsidR="006E6F27">
        <w:rPr>
          <w:rFonts w:ascii="Times New Roman" w:eastAsia="Times New Roman" w:hAnsi="Times New Roman" w:cs="Times New Roman"/>
          <w:sz w:val="24"/>
          <w:szCs w:val="24"/>
        </w:rPr>
        <w:t>Baetidae</w:t>
      </w:r>
      <w:proofErr w:type="spellEnd"/>
      <w:r w:rsidR="006E6F27">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and </w:t>
      </w:r>
      <w:proofErr w:type="spellStart"/>
      <w:r w:rsidR="00595D9B" w:rsidRPr="006F70AA">
        <w:rPr>
          <w:rFonts w:ascii="Times New Roman" w:eastAsia="Times New Roman" w:hAnsi="Times New Roman" w:cs="Times New Roman"/>
          <w:sz w:val="24"/>
          <w:szCs w:val="24"/>
        </w:rPr>
        <w:t>Heptaganeidae</w:t>
      </w:r>
      <w:proofErr w:type="spellEnd"/>
      <w:r w:rsidR="00595D9B" w:rsidRPr="006F70AA">
        <w:rPr>
          <w:rFonts w:ascii="Times New Roman" w:eastAsia="Times New Roman" w:hAnsi="Times New Roman" w:cs="Times New Roman"/>
          <w:sz w:val="24"/>
          <w:szCs w:val="24"/>
        </w:rPr>
        <w:t xml:space="preserve"> had the l</w:t>
      </w:r>
      <w:r w:rsidRPr="006F70AA">
        <w:rPr>
          <w:rFonts w:ascii="Times New Roman" w:eastAsia="Times New Roman" w:hAnsi="Times New Roman" w:cs="Times New Roman"/>
          <w:sz w:val="24"/>
          <w:szCs w:val="24"/>
        </w:rPr>
        <w:t>owest mean CV values relative to the other taxonomic groups.</w:t>
      </w:r>
    </w:p>
    <w:p w14:paraId="7014E96E" w14:textId="1D0D61C1"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r w:rsidR="00896916">
        <w:rPr>
          <w:rFonts w:ascii="Times New Roman" w:eastAsia="Times New Roman" w:hAnsi="Times New Roman" w:cs="Times New Roman"/>
          <w:sz w:val="24"/>
          <w:szCs w:val="24"/>
        </w:rPr>
        <w:t>feeding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w:t>
      </w:r>
      <w:r w:rsidR="00444AE8">
        <w:rPr>
          <w:rFonts w:ascii="Times New Roman" w:eastAsia="Times New Roman" w:hAnsi="Times New Roman" w:cs="Times New Roman"/>
          <w:sz w:val="24"/>
          <w:szCs w:val="24"/>
          <w:vertAlign w:val="subscript"/>
        </w:rPr>
        <w:t>2</w:t>
      </w:r>
      <w:r w:rsidR="00DF00A0" w:rsidRPr="006F70AA">
        <w:rPr>
          <w:rFonts w:ascii="Times New Roman" w:eastAsia="Times New Roman" w:hAnsi="Times New Roman" w:cs="Times New Roman"/>
          <w:sz w:val="24"/>
          <w:szCs w:val="24"/>
        </w:rPr>
        <w:t xml:space="preserve"> = 2</w:t>
      </w:r>
      <w:r w:rsidR="00444AE8">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444AE8">
        <w:rPr>
          <w:rFonts w:ascii="Times New Roman" w:eastAsia="Times New Roman" w:hAnsi="Times New Roman" w:cs="Times New Roman"/>
          <w:sz w:val="24"/>
          <w:szCs w:val="24"/>
        </w:rPr>
        <w:t>886</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 xml:space="preserve">).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w:t>
      </w:r>
      <w:r w:rsidRPr="006F70AA">
        <w:rPr>
          <w:rFonts w:ascii="Times New Roman" w:eastAsia="Cardo" w:hAnsi="Times New Roman" w:cs="Times New Roman"/>
          <w:sz w:val="24"/>
          <w:szCs w:val="24"/>
        </w:rPr>
        <w:t xml:space="preserve"> Overall, filterers had the lowest mean CV relative to the other feeding </w:t>
      </w:r>
      <w:commentRangeStart w:id="100"/>
      <w:r w:rsidRPr="006F70AA">
        <w:rPr>
          <w:rFonts w:ascii="Times New Roman" w:eastAsia="Cardo" w:hAnsi="Times New Roman" w:cs="Times New Roman"/>
          <w:sz w:val="24"/>
          <w:szCs w:val="24"/>
        </w:rPr>
        <w:t>groups</w:t>
      </w:r>
      <w:commentRangeEnd w:id="100"/>
      <w:r w:rsidR="00376714">
        <w:rPr>
          <w:rStyle w:val="CommentReference"/>
        </w:rPr>
        <w:commentReference w:id="100"/>
      </w:r>
      <w:r w:rsidRPr="006F70AA">
        <w:rPr>
          <w:rFonts w:ascii="Times New Roman" w:eastAsia="Cardo" w:hAnsi="Times New Roman" w:cs="Times New Roman"/>
          <w:sz w:val="24"/>
          <w:szCs w:val="24"/>
        </w:rPr>
        <w:t>.</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758A8B60" w:rsidR="00A23148" w:rsidRPr="006F70AA" w:rsidRDefault="002A176C" w:rsidP="00FB1D3E">
      <w:pPr>
        <w:spacing w:before="240" w:after="240" w:line="360" w:lineRule="auto"/>
        <w:rPr>
          <w:rFonts w:ascii="Times New Roman" w:eastAsia="Times New Roman" w:hAnsi="Times New Roman" w:cs="Times New Roman"/>
          <w:sz w:val="24"/>
          <w:szCs w:val="24"/>
        </w:rPr>
      </w:pPr>
      <w:del w:id="101" w:author="Frank J. Rahel" w:date="2023-12-29T09:04:00Z">
        <w:r w:rsidRPr="006F70AA" w:rsidDel="00A82BEB">
          <w:rPr>
            <w:rFonts w:ascii="Times New Roman" w:eastAsia="Times New Roman" w:hAnsi="Times New Roman" w:cs="Times New Roman"/>
            <w:sz w:val="24"/>
            <w:szCs w:val="24"/>
          </w:rPr>
          <w:delText xml:space="preserve">We </w:delText>
        </w:r>
        <w:r w:rsidR="00130880" w:rsidDel="00A82BEB">
          <w:rPr>
            <w:rFonts w:ascii="Times New Roman" w:eastAsia="Times New Roman" w:hAnsi="Times New Roman" w:cs="Times New Roman"/>
            <w:sz w:val="24"/>
            <w:szCs w:val="24"/>
          </w:rPr>
          <w:delText xml:space="preserve">evaluated how </w:delText>
        </w:r>
        <w:r w:rsidR="00130880" w:rsidRPr="006F70AA" w:rsidDel="00A82BEB">
          <w:rPr>
            <w:rFonts w:ascii="Times New Roman" w:eastAsia="Times New Roman" w:hAnsi="Times New Roman" w:cs="Times New Roman"/>
            <w:sz w:val="24"/>
            <w:szCs w:val="24"/>
          </w:rPr>
          <w:delText>δ</w:delText>
        </w:r>
        <w:r w:rsidR="00130880" w:rsidRPr="006F70AA" w:rsidDel="00A82BEB">
          <w:rPr>
            <w:rFonts w:ascii="Times New Roman" w:eastAsia="Times New Roman" w:hAnsi="Times New Roman" w:cs="Times New Roman"/>
            <w:sz w:val="24"/>
            <w:szCs w:val="24"/>
            <w:vertAlign w:val="superscript"/>
          </w:rPr>
          <w:delText>15</w:delText>
        </w:r>
        <w:r w:rsidR="00130880" w:rsidRPr="006F70AA" w:rsidDel="00A82BEB">
          <w:rPr>
            <w:rFonts w:ascii="Times New Roman" w:eastAsia="Times New Roman" w:hAnsi="Times New Roman" w:cs="Times New Roman"/>
            <w:sz w:val="24"/>
            <w:szCs w:val="24"/>
          </w:rPr>
          <w:delText>N</w:delText>
        </w:r>
        <w:r w:rsidR="00130880" w:rsidDel="00A82BEB">
          <w:rPr>
            <w:rFonts w:ascii="Times New Roman" w:eastAsia="Times New Roman" w:hAnsi="Times New Roman" w:cs="Times New Roman"/>
            <w:sz w:val="24"/>
            <w:szCs w:val="24"/>
          </w:rPr>
          <w:delText xml:space="preserve"> </w:delText>
        </w:r>
        <w:r w:rsidR="00D506DB" w:rsidDel="00A82BEB">
          <w:rPr>
            <w:rFonts w:ascii="Times New Roman" w:eastAsia="Times New Roman" w:hAnsi="Times New Roman" w:cs="Times New Roman"/>
            <w:sz w:val="24"/>
            <w:szCs w:val="24"/>
          </w:rPr>
          <w:delText>values</w:delText>
        </w:r>
        <w:r w:rsidR="00130880" w:rsidDel="00A82BEB">
          <w:rPr>
            <w:rFonts w:ascii="Times New Roman" w:eastAsia="Times New Roman" w:hAnsi="Times New Roman" w:cs="Times New Roman"/>
            <w:sz w:val="24"/>
            <w:szCs w:val="24"/>
          </w:rPr>
          <w:delText xml:space="preserve"> for the candidate baseline groups and fishes changed along </w:delText>
        </w:r>
        <w:r w:rsidRPr="006F70AA" w:rsidDel="00A82BEB">
          <w:rPr>
            <w:rFonts w:ascii="Times New Roman" w:eastAsia="Times New Roman" w:hAnsi="Times New Roman" w:cs="Times New Roman"/>
            <w:sz w:val="24"/>
            <w:szCs w:val="24"/>
          </w:rPr>
          <w:delText xml:space="preserve">the environmental gradient. </w:delText>
        </w:r>
      </w:del>
      <w:ins w:id="102" w:author="Frank J. Rahel" w:date="2023-12-29T09:03:00Z">
        <w:r w:rsidR="00A82BEB">
          <w:rPr>
            <w:rFonts w:ascii="Times New Roman" w:eastAsia="Times New Roman" w:hAnsi="Times New Roman" w:cs="Times New Roman"/>
            <w:sz w:val="24"/>
            <w:szCs w:val="24"/>
          </w:rPr>
          <w:t>The</w:t>
        </w:r>
      </w:ins>
      <w:ins w:id="103" w:author="Frank J. Rahel" w:date="2023-12-30T14:21:00Z">
        <w:r w:rsidR="00606814" w:rsidRPr="00606814">
          <w:rPr>
            <w:rFonts w:ascii="Times New Roman" w:eastAsia="Times New Roman" w:hAnsi="Times New Roman" w:cs="Times New Roman"/>
            <w:sz w:val="24"/>
            <w:szCs w:val="24"/>
          </w:rPr>
          <w:t xml:space="preserve"> </w:t>
        </w:r>
        <w:r w:rsidR="00606814" w:rsidRPr="006F70AA">
          <w:rPr>
            <w:rFonts w:ascii="Times New Roman" w:eastAsia="Times New Roman" w:hAnsi="Times New Roman" w:cs="Times New Roman"/>
            <w:sz w:val="24"/>
            <w:szCs w:val="24"/>
          </w:rPr>
          <w:t>δ</w:t>
        </w:r>
        <w:r w:rsidR="00606814" w:rsidRPr="006F70AA">
          <w:rPr>
            <w:rFonts w:ascii="Times New Roman" w:eastAsia="Times New Roman" w:hAnsi="Times New Roman" w:cs="Times New Roman"/>
            <w:sz w:val="24"/>
            <w:szCs w:val="24"/>
            <w:vertAlign w:val="superscript"/>
          </w:rPr>
          <w:t>15</w:t>
        </w:r>
        <w:r w:rsidR="00606814" w:rsidRPr="006F70AA">
          <w:rPr>
            <w:rFonts w:ascii="Times New Roman" w:eastAsia="Times New Roman" w:hAnsi="Times New Roman" w:cs="Times New Roman"/>
            <w:sz w:val="24"/>
            <w:szCs w:val="24"/>
          </w:rPr>
          <w:t>N</w:t>
        </w:r>
      </w:ins>
      <w:ins w:id="104" w:author="Frank J. Rahel" w:date="2023-12-29T09:03:00Z">
        <w:r w:rsidR="00A82BEB" w:rsidRPr="00A82BEB">
          <w:rPr>
            <w:rFonts w:ascii="Times New Roman" w:eastAsia="Times New Roman" w:hAnsi="Times New Roman" w:cs="Times New Roman"/>
            <w:sz w:val="24"/>
            <w:szCs w:val="24"/>
          </w:rPr>
          <w:t xml:space="preserve"> values</w:t>
        </w:r>
        <w:r w:rsidR="00A82BEB">
          <w:rPr>
            <w:rFonts w:ascii="Times New Roman" w:eastAsia="Times New Roman" w:hAnsi="Times New Roman" w:cs="Times New Roman"/>
            <w:sz w:val="24"/>
            <w:szCs w:val="24"/>
          </w:rPr>
          <w:t xml:space="preserve"> of a</w:t>
        </w:r>
      </w:ins>
      <w:del w:id="105" w:author="Frank J. Rahel" w:date="2023-12-29T09:03:00Z">
        <w:r w:rsidR="00DF00A0" w:rsidRPr="006F70AA" w:rsidDel="00A82BEB">
          <w:rPr>
            <w:rFonts w:ascii="Times New Roman" w:eastAsia="Times New Roman" w:hAnsi="Times New Roman" w:cs="Times New Roman"/>
            <w:sz w:val="24"/>
            <w:szCs w:val="24"/>
          </w:rPr>
          <w:delText>A</w:delText>
        </w:r>
      </w:del>
      <w:del w:id="106" w:author="Frank J. Rahel" w:date="2023-12-29T09:04:00Z">
        <w:r w:rsidR="00DF00A0" w:rsidRPr="006F70AA" w:rsidDel="00A82BEB">
          <w:rPr>
            <w:rFonts w:ascii="Times New Roman" w:eastAsia="Times New Roman" w:hAnsi="Times New Roman" w:cs="Times New Roman"/>
            <w:sz w:val="24"/>
            <w:szCs w:val="24"/>
          </w:rPr>
          <w:delText>ll</w:delText>
        </w:r>
      </w:del>
      <w:ins w:id="107" w:author="Frank J. Rahel" w:date="2023-12-29T09:04:00Z">
        <w:r w:rsidR="00A82BEB">
          <w:rPr>
            <w:rFonts w:ascii="Times New Roman" w:eastAsia="Times New Roman" w:hAnsi="Times New Roman" w:cs="Times New Roman"/>
            <w:sz w:val="24"/>
            <w:szCs w:val="24"/>
          </w:rPr>
          <w:t>ll</w:t>
        </w:r>
      </w:ins>
      <w:r w:rsidR="00DF00A0" w:rsidRPr="006F70AA">
        <w:rPr>
          <w:rFonts w:ascii="Times New Roman" w:eastAsia="Times New Roman" w:hAnsi="Times New Roman" w:cs="Times New Roman"/>
          <w:sz w:val="24"/>
          <w:szCs w:val="24"/>
        </w:rPr>
        <w:t xml:space="preserve">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xml:space="preserve">) </w:t>
      </w:r>
      <w:del w:id="108" w:author="Frank J. Rahel" w:date="2023-12-29T09:03:00Z">
        <w:r w:rsidR="00DF00A0" w:rsidRPr="006F70AA" w:rsidDel="00A82BEB">
          <w:rPr>
            <w:rFonts w:ascii="Times New Roman" w:eastAsia="Times New Roman" w:hAnsi="Times New Roman" w:cs="Times New Roman"/>
            <w:sz w:val="24"/>
            <w:szCs w:val="24"/>
          </w:rPr>
          <w:delText>had δ</w:delText>
        </w:r>
        <w:r w:rsidR="00DF00A0" w:rsidRPr="006F70AA" w:rsidDel="00A82BEB">
          <w:rPr>
            <w:rFonts w:ascii="Times New Roman" w:eastAsia="Times New Roman" w:hAnsi="Times New Roman" w:cs="Times New Roman"/>
            <w:sz w:val="24"/>
            <w:szCs w:val="24"/>
            <w:vertAlign w:val="superscript"/>
          </w:rPr>
          <w:delText>15</w:delText>
        </w:r>
        <w:r w:rsidR="00DF00A0" w:rsidRPr="006F70AA" w:rsidDel="00A82BEB">
          <w:rPr>
            <w:rFonts w:ascii="Times New Roman" w:eastAsia="Times New Roman" w:hAnsi="Times New Roman" w:cs="Times New Roman"/>
            <w:sz w:val="24"/>
            <w:szCs w:val="24"/>
          </w:rPr>
          <w:delText xml:space="preserve">N </w:delText>
        </w:r>
        <w:r w:rsidR="00D506DB" w:rsidDel="00A82BEB">
          <w:rPr>
            <w:rFonts w:ascii="Times New Roman" w:eastAsia="Times New Roman" w:hAnsi="Times New Roman" w:cs="Times New Roman"/>
            <w:sz w:val="24"/>
            <w:szCs w:val="24"/>
          </w:rPr>
          <w:delText>values</w:delText>
        </w:r>
        <w:r w:rsidR="00DF00A0" w:rsidRPr="006F70AA" w:rsidDel="00A82BEB">
          <w:rPr>
            <w:rFonts w:ascii="Times New Roman" w:eastAsia="Times New Roman" w:hAnsi="Times New Roman" w:cs="Times New Roman"/>
            <w:sz w:val="24"/>
            <w:szCs w:val="24"/>
          </w:rPr>
          <w:delText xml:space="preserve"> that </w:delText>
        </w:r>
      </w:del>
      <w:r w:rsidR="00DF00A0" w:rsidRPr="006F70AA">
        <w:rPr>
          <w:rFonts w:ascii="Times New Roman" w:eastAsia="Times New Roman" w:hAnsi="Times New Roman" w:cs="Times New Roman"/>
          <w:sz w:val="24"/>
          <w:szCs w:val="24"/>
        </w:rPr>
        <w:t xml:space="preserve">increased </w:t>
      </w:r>
      <w:ins w:id="109" w:author="Frank J. Rahel" w:date="2023-12-28T15:27:00Z">
        <w:r w:rsidR="00327D3C">
          <w:rPr>
            <w:rFonts w:ascii="Times New Roman" w:eastAsia="Times New Roman" w:hAnsi="Times New Roman" w:cs="Times New Roman"/>
            <w:sz w:val="24"/>
            <w:szCs w:val="24"/>
          </w:rPr>
          <w:t xml:space="preserve">along </w:t>
        </w:r>
      </w:ins>
      <w:del w:id="110" w:author="Frank J. Rahel" w:date="2023-12-28T15:27:00Z">
        <w:r w:rsidR="00DF00A0" w:rsidRPr="006F70AA" w:rsidDel="00327D3C">
          <w:rPr>
            <w:rFonts w:ascii="Times New Roman" w:eastAsia="Times New Roman" w:hAnsi="Times New Roman" w:cs="Times New Roman"/>
            <w:sz w:val="24"/>
            <w:szCs w:val="24"/>
          </w:rPr>
          <w:delText xml:space="preserve">with </w:delText>
        </w:r>
      </w:del>
      <w:r w:rsidR="00DF00A0" w:rsidRPr="006F70AA">
        <w:rPr>
          <w:rFonts w:ascii="Times New Roman" w:eastAsia="Times New Roman" w:hAnsi="Times New Roman" w:cs="Times New Roman"/>
          <w:sz w:val="24"/>
          <w:szCs w:val="24"/>
        </w:rPr>
        <w:t>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a-b</w:t>
      </w:r>
      <w:r w:rsidR="00DF00A0" w:rsidRPr="006F70AA">
        <w:rPr>
          <w:rFonts w:ascii="Times New Roman" w:eastAsia="Times New Roman" w:hAnsi="Times New Roman" w:cs="Times New Roman"/>
          <w:sz w:val="24"/>
          <w:szCs w:val="24"/>
        </w:rPr>
        <w:t>). All</w:t>
      </w:r>
      <w:r w:rsidR="001D1445">
        <w:rPr>
          <w:rFonts w:ascii="Times New Roman" w:eastAsia="Times New Roman" w:hAnsi="Times New Roman" w:cs="Times New Roman"/>
          <w:sz w:val="24"/>
          <w:szCs w:val="24"/>
        </w:rPr>
        <w:t xml:space="preserve"> 12</w:t>
      </w:r>
      <w:r w:rsidR="00DF00A0" w:rsidRPr="006F70AA">
        <w:rPr>
          <w:rFonts w:ascii="Times New Roman" w:eastAsia="Times New Roman" w:hAnsi="Times New Roman" w:cs="Times New Roman"/>
          <w:sz w:val="24"/>
          <w:szCs w:val="24"/>
        </w:rPr>
        <w:t xml:space="preserve"> of the </w:t>
      </w:r>
      <w:commentRangeStart w:id="111"/>
      <w:ins w:id="112" w:author="Frank J. Rahel" w:date="2023-12-28T15:29:00Z">
        <w:r w:rsidR="00B77BC1">
          <w:rPr>
            <w:rFonts w:ascii="Times New Roman" w:eastAsia="Times New Roman" w:hAnsi="Times New Roman" w:cs="Times New Roman"/>
            <w:sz w:val="24"/>
            <w:szCs w:val="24"/>
          </w:rPr>
          <w:t>widely</w:t>
        </w:r>
      </w:ins>
      <w:del w:id="113" w:author="Frank J. Rahel" w:date="2023-12-28T15:29:00Z">
        <w:r w:rsidR="00DF00A0" w:rsidRPr="006F70AA" w:rsidDel="00B77BC1">
          <w:rPr>
            <w:rFonts w:ascii="Times New Roman" w:eastAsia="Times New Roman" w:hAnsi="Times New Roman" w:cs="Times New Roman"/>
            <w:sz w:val="24"/>
            <w:szCs w:val="24"/>
          </w:rPr>
          <w:delText>well</w:delText>
        </w:r>
      </w:del>
      <w:commentRangeEnd w:id="111"/>
      <w:r w:rsidR="00B77BC1">
        <w:rPr>
          <w:rStyle w:val="CommentReference"/>
        </w:rPr>
        <w:commentReference w:id="111"/>
      </w:r>
      <w:r w:rsidR="00DF00A0" w:rsidRPr="006F70AA">
        <w:rPr>
          <w:rFonts w:ascii="Times New Roman" w:eastAsia="Times New Roman" w:hAnsi="Times New Roman" w:cs="Times New Roman"/>
          <w:sz w:val="24"/>
          <w:szCs w:val="24"/>
        </w:rPr>
        <w:t xml:space="preserve">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w:t>
      </w:r>
      <w:r w:rsidR="00DC115A">
        <w:rPr>
          <w:rFonts w:ascii="Times New Roman" w:eastAsia="Gungsuh" w:hAnsi="Times New Roman" w:cs="Times New Roman"/>
          <w:sz w:val="24"/>
          <w:szCs w:val="24"/>
        </w:rPr>
        <w:t>252</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c-f</w:t>
      </w:r>
      <w:r w:rsidR="00DF00A0" w:rsidRPr="006F70AA">
        <w:rPr>
          <w:rFonts w:ascii="Times New Roman" w:eastAsia="Times New Roman" w:hAnsi="Times New Roman" w:cs="Times New Roman"/>
          <w:sz w:val="24"/>
          <w:szCs w:val="24"/>
        </w:rPr>
        <w:t xml:space="preserve">). </w:t>
      </w:r>
      <w:commentRangeStart w:id="114"/>
      <w:ins w:id="115" w:author="Frank J. Rahel" w:date="2023-12-28T15:31:00Z">
        <w:r w:rsidR="00B77BC1">
          <w:rPr>
            <w:rFonts w:ascii="Times New Roman" w:eastAsia="Times New Roman" w:hAnsi="Times New Roman" w:cs="Times New Roman"/>
            <w:sz w:val="24"/>
            <w:szCs w:val="24"/>
          </w:rPr>
          <w:t>Uncorrected</w:t>
        </w:r>
        <w:commentRangeEnd w:id="114"/>
        <w:r w:rsidR="00B77BC1">
          <w:rPr>
            <w:rStyle w:val="CommentReference"/>
          </w:rPr>
          <w:commentReference w:id="114"/>
        </w:r>
        <w:r w:rsidR="00B77BC1">
          <w:rPr>
            <w:rFonts w:ascii="Times New Roman" w:eastAsia="Times New Roman" w:hAnsi="Times New Roman" w:cs="Times New Roman"/>
            <w:sz w:val="24"/>
            <w:szCs w:val="24"/>
          </w:rPr>
          <w:t xml:space="preserve"> </w:t>
        </w:r>
      </w:ins>
      <w:r w:rsidR="00DF00A0" w:rsidRPr="006F70AA">
        <w:rPr>
          <w:rFonts w:ascii="Times New Roman" w:eastAsia="Times New Roman" w:hAnsi="Times New Roman" w:cs="Times New Roman"/>
          <w:sz w:val="24"/>
          <w:szCs w:val="24"/>
        </w:rPr>
        <w:t xml:space="preserve">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g-h</w:t>
      </w:r>
      <w:r w:rsidR="00DF00A0" w:rsidRPr="006F70AA">
        <w:rPr>
          <w:rFonts w:ascii="Times New Roman" w:eastAsia="Times New Roman" w:hAnsi="Times New Roman" w:cs="Times New Roman"/>
          <w:sz w:val="24"/>
          <w:szCs w:val="24"/>
        </w:rPr>
        <w:t>).</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 xml:space="preserve">Criteria 4: Trophic Position Estimates Independent of Environmental </w:t>
      </w:r>
      <w:proofErr w:type="gramStart"/>
      <w:r w:rsidRPr="006F70AA">
        <w:rPr>
          <w:rFonts w:ascii="Times New Roman" w:eastAsia="Times New Roman" w:hAnsi="Times New Roman" w:cs="Times New Roman"/>
          <w:i/>
          <w:sz w:val="24"/>
          <w:szCs w:val="24"/>
        </w:rPr>
        <w:t>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roofErr w:type="gramEnd"/>
    </w:p>
    <w:p w14:paraId="5E827A31" w14:textId="531C7625"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 xml:space="preserve">marginally </w:t>
      </w:r>
      <w:r w:rsidR="001D2EFE" w:rsidRPr="006F70AA">
        <w:rPr>
          <w:rFonts w:ascii="Times New Roman" w:eastAsia="Times New Roman" w:hAnsi="Times New Roman" w:cs="Times New Roman"/>
          <w:sz w:val="24"/>
          <w:szCs w:val="24"/>
        </w:rPr>
        <w:t xml:space="preserve">decreasing their </w:t>
      </w:r>
      <w:ins w:id="116" w:author="Frank J. Rahel" w:date="2023-12-29T09:15:00Z">
        <w:r w:rsidR="00A82BEB">
          <w:rPr>
            <w:rFonts w:ascii="Times New Roman" w:eastAsia="Times New Roman" w:hAnsi="Times New Roman" w:cs="Times New Roman"/>
            <w:sz w:val="24"/>
            <w:szCs w:val="24"/>
          </w:rPr>
          <w:t>consumption</w:t>
        </w:r>
      </w:ins>
      <w:del w:id="117" w:author="Frank J. Rahel" w:date="2023-12-29T09:15:00Z">
        <w:r w:rsidR="00A36D10" w:rsidDel="00A82BEB">
          <w:rPr>
            <w:rFonts w:ascii="Times New Roman" w:eastAsia="Times New Roman" w:hAnsi="Times New Roman" w:cs="Times New Roman"/>
            <w:sz w:val="24"/>
            <w:szCs w:val="24"/>
          </w:rPr>
          <w:delText>diet</w:delText>
        </w:r>
      </w:del>
      <w:r w:rsidR="001D2EFE" w:rsidRPr="006F70AA">
        <w:rPr>
          <w:rFonts w:ascii="Times New Roman" w:eastAsia="Times New Roman" w:hAnsi="Times New Roman" w:cs="Times New Roman"/>
          <w:sz w:val="24"/>
          <w:szCs w:val="24"/>
        </w:rPr>
        <w:t xml:space="preserve"> of benthic </w:t>
      </w:r>
      <w:r w:rsidR="001F0F4A">
        <w:rPr>
          <w:rFonts w:ascii="Times New Roman" w:eastAsia="Times New Roman" w:hAnsi="Times New Roman" w:cs="Times New Roman"/>
          <w:sz w:val="24"/>
          <w:szCs w:val="24"/>
        </w:rPr>
        <w:t xml:space="preserve">and terrestrial </w:t>
      </w:r>
      <w:r w:rsidR="001D2EFE" w:rsidRPr="006F70AA">
        <w:rPr>
          <w:rFonts w:ascii="Times New Roman" w:eastAsia="Times New Roman" w:hAnsi="Times New Roman" w:cs="Times New Roman"/>
          <w:sz w:val="24"/>
          <w:szCs w:val="24"/>
        </w:rPr>
        <w:t>invertebrates</w:t>
      </w:r>
      <w:r w:rsidR="008E0422">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w:t>
      </w:r>
      <w:r w:rsidR="005B2D03">
        <w:rPr>
          <w:rFonts w:ascii="Times New Roman" w:eastAsia="Times New Roman" w:hAnsi="Times New Roman" w:cs="Times New Roman"/>
          <w:sz w:val="24"/>
          <w:szCs w:val="24"/>
        </w:rPr>
        <w:t>benthic invertebrate</w:t>
      </w:r>
      <w:ins w:id="118" w:author="Frank J. Rahel" w:date="2023-12-29T09:15:00Z">
        <w:r w:rsidR="003054C1">
          <w:rPr>
            <w:rFonts w:ascii="Times New Roman" w:eastAsia="Times New Roman" w:hAnsi="Times New Roman" w:cs="Times New Roman"/>
            <w:sz w:val="24"/>
            <w:szCs w:val="24"/>
          </w:rPr>
          <w:t>s</w:t>
        </w:r>
      </w:ins>
      <w:r w:rsidR="005B2D03">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R</w:t>
      </w:r>
      <w:r w:rsidR="008E0422" w:rsidRPr="006F70AA">
        <w:rPr>
          <w:rFonts w:ascii="Times New Roman" w:eastAsia="Times New Roman" w:hAnsi="Times New Roman" w:cs="Times New Roman"/>
          <w:sz w:val="24"/>
          <w:szCs w:val="24"/>
          <w:vertAlign w:val="superscript"/>
        </w:rPr>
        <w:t>2</w:t>
      </w:r>
      <w:r w:rsidR="008E0422"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0.</w:t>
      </w:r>
      <w:r w:rsidR="008E0422">
        <w:rPr>
          <w:rFonts w:ascii="Times New Roman" w:eastAsia="Gungsuh" w:hAnsi="Times New Roman" w:cs="Times New Roman"/>
          <w:sz w:val="24"/>
          <w:szCs w:val="24"/>
        </w:rPr>
        <w:t>2</w:t>
      </w:r>
      <w:r w:rsidR="00B97F76">
        <w:rPr>
          <w:rFonts w:ascii="Times New Roman" w:eastAsia="Gungsuh" w:hAnsi="Times New Roman" w:cs="Times New Roman"/>
          <w:sz w:val="24"/>
          <w:szCs w:val="24"/>
        </w:rPr>
        <w:t>05</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w:t>
      </w:r>
      <w:r w:rsidR="008E0422" w:rsidRPr="006F70AA">
        <w:rPr>
          <w:rFonts w:ascii="Times New Roman" w:eastAsia="Times New Roman" w:hAnsi="Times New Roman" w:cs="Times New Roman"/>
          <w:i/>
          <w:sz w:val="24"/>
          <w:szCs w:val="24"/>
        </w:rPr>
        <w:t>P</w:t>
      </w:r>
      <w:r w:rsidR="008E0422"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w:t>
      </w:r>
      <w:r w:rsidR="00321085">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0.0</w:t>
      </w:r>
      <w:r w:rsidR="00321085">
        <w:rPr>
          <w:rFonts w:ascii="Times New Roman" w:eastAsia="Times New Roman" w:hAnsi="Times New Roman" w:cs="Times New Roman"/>
          <w:sz w:val="24"/>
          <w:szCs w:val="24"/>
        </w:rPr>
        <w:t>59;</w:t>
      </w:r>
      <w:r w:rsidR="005B2D03">
        <w:rPr>
          <w:rFonts w:ascii="Times New Roman" w:eastAsia="Times New Roman" w:hAnsi="Times New Roman" w:cs="Times New Roman"/>
          <w:sz w:val="24"/>
          <w:szCs w:val="24"/>
        </w:rPr>
        <w:t xml:space="preserve"> terrestrial invertebrate</w:t>
      </w:r>
      <w:ins w:id="119" w:author="Frank J. Rahel" w:date="2023-12-29T09:15:00Z">
        <w:r w:rsidR="003054C1">
          <w:rPr>
            <w:rFonts w:ascii="Times New Roman" w:eastAsia="Times New Roman" w:hAnsi="Times New Roman" w:cs="Times New Roman"/>
            <w:sz w:val="24"/>
            <w:szCs w:val="24"/>
          </w:rPr>
          <w:t>s</w:t>
        </w:r>
      </w:ins>
      <w:r w:rsidR="005B2D03">
        <w:rPr>
          <w:rFonts w:ascii="Times New Roman" w:eastAsia="Times New Roman" w:hAnsi="Times New Roman" w:cs="Times New Roman"/>
          <w:sz w:val="24"/>
          <w:szCs w:val="24"/>
        </w:rPr>
        <w:t xml:space="preserve">: </w:t>
      </w:r>
      <w:r w:rsidR="005B2D03" w:rsidRPr="006F70AA">
        <w:rPr>
          <w:rFonts w:ascii="Times New Roman" w:eastAsia="Times New Roman" w:hAnsi="Times New Roman" w:cs="Times New Roman"/>
          <w:sz w:val="24"/>
          <w:szCs w:val="24"/>
        </w:rPr>
        <w:t>R</w:t>
      </w:r>
      <w:r w:rsidR="005B2D03" w:rsidRPr="006F70AA">
        <w:rPr>
          <w:rFonts w:ascii="Times New Roman" w:eastAsia="Times New Roman" w:hAnsi="Times New Roman" w:cs="Times New Roman"/>
          <w:sz w:val="24"/>
          <w:szCs w:val="24"/>
          <w:vertAlign w:val="superscript"/>
        </w:rPr>
        <w:t>2</w:t>
      </w:r>
      <w:r w:rsidR="005B2D03" w:rsidRPr="006F70AA">
        <w:rPr>
          <w:rFonts w:ascii="Times New Roman" w:eastAsia="Gungsuh" w:hAnsi="Times New Roman" w:cs="Times New Roman"/>
          <w:sz w:val="24"/>
          <w:szCs w:val="24"/>
        </w:rPr>
        <w:t xml:space="preserve"> </w:t>
      </w:r>
      <w:r w:rsidR="005B2D03">
        <w:rPr>
          <w:rFonts w:ascii="Times New Roman" w:eastAsia="Gungsuh" w:hAnsi="Times New Roman" w:cs="Times New Roman"/>
          <w:sz w:val="24"/>
          <w:szCs w:val="24"/>
        </w:rPr>
        <w:lastRenderedPageBreak/>
        <w:t>=</w:t>
      </w:r>
      <w:r w:rsidR="005B2D03" w:rsidRPr="006F70AA">
        <w:rPr>
          <w:rFonts w:ascii="Times New Roman" w:eastAsia="Gungsuh" w:hAnsi="Times New Roman" w:cs="Times New Roman"/>
          <w:sz w:val="24"/>
          <w:szCs w:val="24"/>
        </w:rPr>
        <w:t xml:space="preserve"> 0.</w:t>
      </w:r>
      <w:r w:rsidR="00A46ED1">
        <w:rPr>
          <w:rFonts w:ascii="Times New Roman" w:eastAsia="Gungsuh" w:hAnsi="Times New Roman" w:cs="Times New Roman"/>
          <w:sz w:val="24"/>
          <w:szCs w:val="24"/>
        </w:rPr>
        <w:t>197</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w:t>
      </w:r>
      <w:r w:rsidR="005B2D03" w:rsidRPr="006F70AA">
        <w:rPr>
          <w:rFonts w:ascii="Times New Roman" w:eastAsia="Times New Roman" w:hAnsi="Times New Roman" w:cs="Times New Roman"/>
          <w:i/>
          <w:sz w:val="24"/>
          <w:szCs w:val="24"/>
        </w:rPr>
        <w:t>P</w:t>
      </w:r>
      <w:r w:rsidR="005B2D03" w:rsidRPr="006F70AA">
        <w:rPr>
          <w:rFonts w:ascii="Times New Roman" w:eastAsia="Times New Roman" w:hAnsi="Times New Roman" w:cs="Times New Roman"/>
          <w:sz w:val="24"/>
          <w:szCs w:val="24"/>
        </w:rPr>
        <w:t xml:space="preserve"> </w:t>
      </w:r>
      <w:r w:rsidR="005B2D03">
        <w:rPr>
          <w:rFonts w:ascii="Times New Roman" w:eastAsia="Times New Roman" w:hAnsi="Times New Roman" w:cs="Times New Roman"/>
          <w:sz w:val="24"/>
          <w:szCs w:val="24"/>
        </w:rPr>
        <w:t>= 0.0</w:t>
      </w:r>
      <w:r w:rsidR="00A46ED1">
        <w:rPr>
          <w:rFonts w:ascii="Times New Roman" w:eastAsia="Times New Roman" w:hAnsi="Times New Roman" w:cs="Times New Roman"/>
          <w:sz w:val="24"/>
          <w:szCs w:val="24"/>
        </w:rPr>
        <w:t>63</w:t>
      </w:r>
      <w:r w:rsidR="005B2D03">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Fig</w:t>
      </w:r>
      <w:r w:rsidR="008E0422">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w:t>
      </w:r>
      <w:r w:rsidR="00321085">
        <w:rPr>
          <w:rFonts w:ascii="Times New Roman" w:eastAsia="Times New Roman" w:hAnsi="Times New Roman" w:cs="Times New Roman"/>
          <w:sz w:val="24"/>
          <w:szCs w:val="24"/>
        </w:rPr>
        <w:t>5</w:t>
      </w:r>
      <w:r w:rsidR="008E0422" w:rsidRPr="006F70AA">
        <w:rPr>
          <w:rFonts w:ascii="Times New Roman" w:eastAsia="Times New Roman" w:hAnsi="Times New Roman" w:cs="Times New Roman"/>
          <w:sz w:val="24"/>
          <w:szCs w:val="24"/>
        </w:rPr>
        <w:t>)</w:t>
      </w:r>
      <w:r w:rsidR="001F0F4A">
        <w:rPr>
          <w:rFonts w:ascii="Times New Roman" w:eastAsia="Times New Roman" w:hAnsi="Times New Roman" w:cs="Times New Roman"/>
          <w:sz w:val="24"/>
          <w:szCs w:val="24"/>
        </w:rPr>
        <w:t xml:space="preserve">. Brown trout increased </w:t>
      </w:r>
      <w:r w:rsidR="00DF00A0" w:rsidRPr="006F70AA">
        <w:rPr>
          <w:rFonts w:ascii="Times New Roman" w:eastAsia="Times New Roman" w:hAnsi="Times New Roman" w:cs="Times New Roman"/>
          <w:sz w:val="24"/>
          <w:szCs w:val="24"/>
        </w:rPr>
        <w:t xml:space="preserve">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w:t>
      </w:r>
      <w:r w:rsidR="00321085" w:rsidRPr="006F70AA">
        <w:rPr>
          <w:rFonts w:ascii="Times New Roman" w:eastAsia="Times New Roman" w:hAnsi="Times New Roman" w:cs="Times New Roman"/>
          <w:sz w:val="24"/>
          <w:szCs w:val="24"/>
        </w:rPr>
        <w:t>R</w:t>
      </w:r>
      <w:r w:rsidR="00321085" w:rsidRPr="006F70AA">
        <w:rPr>
          <w:rFonts w:ascii="Times New Roman" w:eastAsia="Times New Roman" w:hAnsi="Times New Roman" w:cs="Times New Roman"/>
          <w:sz w:val="24"/>
          <w:szCs w:val="24"/>
          <w:vertAlign w:val="superscript"/>
        </w:rPr>
        <w:t>2</w:t>
      </w:r>
      <w:r w:rsidR="00321085"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321085" w:rsidRPr="006F70AA">
        <w:rPr>
          <w:rFonts w:ascii="Times New Roman" w:eastAsia="Gungsuh" w:hAnsi="Times New Roman" w:cs="Times New Roman"/>
          <w:sz w:val="24"/>
          <w:szCs w:val="24"/>
        </w:rPr>
        <w:t xml:space="preserve"> 0.</w:t>
      </w:r>
      <w:r w:rsidR="00321085">
        <w:rPr>
          <w:rFonts w:ascii="Times New Roman" w:eastAsia="Gungsuh" w:hAnsi="Times New Roman" w:cs="Times New Roman"/>
          <w:sz w:val="24"/>
          <w:szCs w:val="24"/>
        </w:rPr>
        <w:t xml:space="preserve">362, </w:t>
      </w:r>
      <w:r w:rsidR="00321085" w:rsidRPr="00321085">
        <w:rPr>
          <w:rFonts w:ascii="Times New Roman" w:eastAsia="Gungsuh" w:hAnsi="Times New Roman" w:cs="Times New Roman"/>
          <w:i/>
          <w:iCs/>
          <w:sz w:val="24"/>
          <w:szCs w:val="24"/>
        </w:rPr>
        <w:t>P</w:t>
      </w:r>
      <w:r w:rsidR="00321085">
        <w:rPr>
          <w:rFonts w:ascii="Times New Roman" w:eastAsia="Gungsuh" w:hAnsi="Times New Roman" w:cs="Times New Roman"/>
          <w:sz w:val="24"/>
          <w:szCs w:val="24"/>
        </w:rPr>
        <w:t xml:space="preserve"> = 0.134;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5</w:t>
      </w:r>
      <w:r w:rsidR="00DF00A0" w:rsidRPr="006F70AA">
        <w:rPr>
          <w:rFonts w:ascii="Times New Roman" w:eastAsia="Times New Roman" w:hAnsi="Times New Roman" w:cs="Times New Roman"/>
          <w:sz w:val="24"/>
          <w:szCs w:val="24"/>
        </w:rPr>
        <w:t>).</w:t>
      </w:r>
      <w:r w:rsidR="00290CEB">
        <w:rPr>
          <w:rFonts w:ascii="Times New Roman" w:eastAsia="Times New Roman" w:hAnsi="Times New Roman" w:cs="Times New Roman"/>
          <w:sz w:val="24"/>
          <w:szCs w:val="24"/>
        </w:rPr>
        <w:t xml:space="preserve"> Creek chub appeared to follow a similar pattern to brown </w:t>
      </w:r>
      <w:proofErr w:type="gramStart"/>
      <w:r w:rsidR="00290CEB">
        <w:rPr>
          <w:rFonts w:ascii="Times New Roman" w:eastAsia="Times New Roman" w:hAnsi="Times New Roman" w:cs="Times New Roman"/>
          <w:sz w:val="24"/>
          <w:szCs w:val="24"/>
        </w:rPr>
        <w:t>trout</w:t>
      </w:r>
      <w:proofErr w:type="gramEnd"/>
      <w:r w:rsidR="00290CEB">
        <w:rPr>
          <w:rFonts w:ascii="Times New Roman" w:eastAsia="Times New Roman" w:hAnsi="Times New Roman" w:cs="Times New Roman"/>
          <w:sz w:val="24"/>
          <w:szCs w:val="24"/>
        </w:rPr>
        <w:t xml:space="preserve"> but </w:t>
      </w:r>
      <w:ins w:id="120" w:author="Frank J. Rahel" w:date="2023-12-29T09:16:00Z">
        <w:r w:rsidR="003054C1">
          <w:rPr>
            <w:rFonts w:ascii="Times New Roman" w:eastAsia="Times New Roman" w:hAnsi="Times New Roman" w:cs="Times New Roman"/>
            <w:sz w:val="24"/>
            <w:szCs w:val="24"/>
          </w:rPr>
          <w:t>the diet shifts were</w:t>
        </w:r>
      </w:ins>
      <w:del w:id="121" w:author="Frank J. Rahel" w:date="2023-12-29T09:16:00Z">
        <w:r w:rsidR="00290CEB" w:rsidDel="003054C1">
          <w:rPr>
            <w:rFonts w:ascii="Times New Roman" w:eastAsia="Times New Roman" w:hAnsi="Times New Roman" w:cs="Times New Roman"/>
            <w:sz w:val="24"/>
            <w:szCs w:val="24"/>
          </w:rPr>
          <w:delText>was</w:delText>
        </w:r>
      </w:del>
      <w:r w:rsidR="00290CEB">
        <w:rPr>
          <w:rFonts w:ascii="Times New Roman" w:eastAsia="Times New Roman" w:hAnsi="Times New Roman" w:cs="Times New Roman"/>
          <w:sz w:val="24"/>
          <w:szCs w:val="24"/>
        </w:rPr>
        <w:t xml:space="preserve"> not statistically significant (P ≥</w:t>
      </w:r>
      <w:r w:rsidR="00F54F1E" w:rsidRPr="006F70AA">
        <w:rPr>
          <w:rFonts w:ascii="Times New Roman" w:eastAsia="Times New Roman" w:hAnsi="Times New Roman" w:cs="Times New Roman"/>
          <w:sz w:val="24"/>
          <w:szCs w:val="24"/>
        </w:rPr>
        <w:t xml:space="preserve"> </w:t>
      </w:r>
      <w:r w:rsidR="00290CEB">
        <w:rPr>
          <w:rFonts w:ascii="Times New Roman" w:eastAsia="Times New Roman" w:hAnsi="Times New Roman" w:cs="Times New Roman"/>
          <w:sz w:val="24"/>
          <w:szCs w:val="24"/>
        </w:rPr>
        <w:t>0.</w:t>
      </w:r>
      <w:r w:rsidR="005C792F">
        <w:rPr>
          <w:rFonts w:ascii="Times New Roman" w:eastAsia="Times New Roman" w:hAnsi="Times New Roman" w:cs="Times New Roman"/>
          <w:sz w:val="24"/>
          <w:szCs w:val="24"/>
        </w:rPr>
        <w:t>244)</w:t>
      </w:r>
      <w:r w:rsidR="000C30FB">
        <w:rPr>
          <w:rFonts w:ascii="Times New Roman" w:eastAsia="Times New Roman" w:hAnsi="Times New Roman" w:cs="Times New Roman"/>
          <w:sz w:val="24"/>
          <w:szCs w:val="24"/>
        </w:rPr>
        <w:t>.  L</w:t>
      </w:r>
      <w:r w:rsidR="00D75A19">
        <w:rPr>
          <w:rFonts w:ascii="Times New Roman" w:eastAsia="Times New Roman" w:hAnsi="Times New Roman" w:cs="Times New Roman"/>
          <w:sz w:val="24"/>
          <w:szCs w:val="24"/>
        </w:rPr>
        <w:t xml:space="preserve">ongnose dace, longnose sucker, and white sucker did not change </w:t>
      </w:r>
      <w:r w:rsidR="00183882">
        <w:rPr>
          <w:rFonts w:ascii="Times New Roman" w:eastAsia="Times New Roman" w:hAnsi="Times New Roman" w:cs="Times New Roman"/>
          <w:sz w:val="24"/>
          <w:szCs w:val="24"/>
        </w:rPr>
        <w:t>their</w:t>
      </w:r>
      <w:r w:rsidR="00D75A19">
        <w:rPr>
          <w:rFonts w:ascii="Times New Roman" w:eastAsia="Times New Roman" w:hAnsi="Times New Roman" w:cs="Times New Roman"/>
          <w:sz w:val="24"/>
          <w:szCs w:val="24"/>
        </w:rPr>
        <w:t xml:space="preserve"> diets along the longitudinal gradient (R</w:t>
      </w:r>
      <w:r w:rsidR="00D75A19" w:rsidRPr="009D6585">
        <w:rPr>
          <w:rFonts w:ascii="Times New Roman" w:eastAsia="Times New Roman" w:hAnsi="Times New Roman" w:cs="Times New Roman"/>
          <w:sz w:val="24"/>
          <w:szCs w:val="24"/>
          <w:vertAlign w:val="superscript"/>
        </w:rPr>
        <w:t>2</w:t>
      </w:r>
      <w:r w:rsidR="009D6585">
        <w:rPr>
          <w:rFonts w:ascii="Times New Roman" w:eastAsia="Times New Roman" w:hAnsi="Times New Roman" w:cs="Times New Roman"/>
          <w:sz w:val="24"/>
          <w:szCs w:val="24"/>
        </w:rPr>
        <w:t xml:space="preserve"> </w:t>
      </w:r>
      <w:r w:rsidR="00A46ED1">
        <w:rPr>
          <w:rFonts w:ascii="Times New Roman" w:eastAsia="Times New Roman" w:hAnsi="Times New Roman" w:cs="Times New Roman"/>
          <w:sz w:val="24"/>
          <w:szCs w:val="24"/>
        </w:rPr>
        <w:t xml:space="preserve">≤ </w:t>
      </w:r>
      <w:r w:rsidR="000A4B2B">
        <w:rPr>
          <w:rFonts w:ascii="Times New Roman" w:eastAsia="Times New Roman" w:hAnsi="Times New Roman" w:cs="Times New Roman"/>
          <w:sz w:val="24"/>
          <w:szCs w:val="24"/>
        </w:rPr>
        <w:t>0.1</w:t>
      </w:r>
      <w:r w:rsidR="0052005D">
        <w:rPr>
          <w:rFonts w:ascii="Times New Roman" w:eastAsia="Times New Roman" w:hAnsi="Times New Roman" w:cs="Times New Roman"/>
          <w:sz w:val="24"/>
          <w:szCs w:val="24"/>
        </w:rPr>
        <w:t>39</w:t>
      </w:r>
      <w:r w:rsidR="000A4B2B">
        <w:rPr>
          <w:rFonts w:ascii="Times New Roman" w:eastAsia="Times New Roman" w:hAnsi="Times New Roman" w:cs="Times New Roman"/>
          <w:sz w:val="24"/>
          <w:szCs w:val="24"/>
        </w:rPr>
        <w:t>, P ≥ 0.</w:t>
      </w:r>
      <w:r w:rsidR="0052005D">
        <w:rPr>
          <w:rFonts w:ascii="Times New Roman" w:eastAsia="Times New Roman" w:hAnsi="Times New Roman" w:cs="Times New Roman"/>
          <w:sz w:val="24"/>
          <w:szCs w:val="24"/>
        </w:rPr>
        <w:t>233</w:t>
      </w:r>
      <w:r w:rsidR="000A4B2B">
        <w:rPr>
          <w:rFonts w:ascii="Times New Roman" w:eastAsia="Times New Roman" w:hAnsi="Times New Roman" w:cs="Times New Roman"/>
          <w:sz w:val="24"/>
          <w:szCs w:val="24"/>
        </w:rPr>
        <w:t>)</w:t>
      </w:r>
      <w:r w:rsidR="00D75A19">
        <w:rPr>
          <w:rFonts w:ascii="Times New Roman" w:eastAsia="Times New Roman" w:hAnsi="Times New Roman" w:cs="Times New Roman"/>
          <w:sz w:val="24"/>
          <w:szCs w:val="24"/>
        </w:rPr>
        <w:t xml:space="preserve">.  </w:t>
      </w:r>
      <w:commentRangeStart w:id="122"/>
      <w:commentRangeStart w:id="123"/>
      <w:r w:rsidR="002A4D4B" w:rsidRPr="000A77DC">
        <w:rPr>
          <w:rFonts w:ascii="Times New Roman" w:eastAsia="Times New Roman" w:hAnsi="Times New Roman" w:cs="Times New Roman"/>
          <w:sz w:val="24"/>
          <w:szCs w:val="24"/>
          <w:highlight w:val="yellow"/>
        </w:rPr>
        <w:t>Based</w:t>
      </w:r>
      <w:commentRangeEnd w:id="122"/>
      <w:r w:rsidR="000A77DC">
        <w:rPr>
          <w:rStyle w:val="CommentReference"/>
        </w:rPr>
        <w:commentReference w:id="122"/>
      </w:r>
      <w:commentRangeEnd w:id="123"/>
      <w:r w:rsidR="00050D1D">
        <w:rPr>
          <w:rStyle w:val="CommentReference"/>
        </w:rPr>
        <w:commentReference w:id="123"/>
      </w:r>
      <w:r w:rsidR="002A4D4B" w:rsidRPr="000A77DC">
        <w:rPr>
          <w:rFonts w:ascii="Times New Roman" w:eastAsia="Times New Roman" w:hAnsi="Times New Roman" w:cs="Times New Roman"/>
          <w:sz w:val="24"/>
          <w:szCs w:val="24"/>
          <w:highlight w:val="yellow"/>
        </w:rPr>
        <w:t xml:space="preserve"> on these results, after correction of TP by each taxonomic group, brown trout should still have an increasing slope, while the other species should exhibit no change.</w:t>
      </w:r>
      <w:ins w:id="124" w:author="Frank J. Rahel" w:date="2023-12-29T09:19:00Z">
        <w:r w:rsidR="003054C1">
          <w:rPr>
            <w:rFonts w:ascii="Times New Roman" w:eastAsia="Times New Roman" w:hAnsi="Times New Roman" w:cs="Times New Roman"/>
            <w:sz w:val="24"/>
            <w:szCs w:val="24"/>
          </w:rPr>
          <w:t xml:space="preserve">  </w:t>
        </w:r>
      </w:ins>
    </w:p>
    <w:p w14:paraId="2B45CF9F" w14:textId="33E27E1B"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w:t>
      </w:r>
      <w:r w:rsidR="00CF6C7D">
        <w:rPr>
          <w:rFonts w:ascii="Times New Roman" w:eastAsia="Times New Roman" w:hAnsi="Times New Roman" w:cs="Times New Roman"/>
          <w:sz w:val="24"/>
          <w:szCs w:val="24"/>
        </w:rPr>
        <w:t xml:space="preserve">see uncorrected </w:t>
      </w:r>
      <w:ins w:id="125" w:author="Frank J. Rahel" w:date="2023-12-29T09:39:00Z">
        <w:r w:rsidR="00E315D2">
          <w:rPr>
            <w:rFonts w:ascii="Times New Roman" w:eastAsia="Times New Roman" w:hAnsi="Times New Roman" w:cs="Times New Roman"/>
            <w:sz w:val="24"/>
            <w:szCs w:val="24"/>
          </w:rPr>
          <w:t xml:space="preserve">estimates </w:t>
        </w:r>
      </w:ins>
      <w:r w:rsidR="00CF6C7D">
        <w:rPr>
          <w:rFonts w:ascii="Times New Roman" w:eastAsia="Times New Roman" w:hAnsi="Times New Roman" w:cs="Times New Roman"/>
          <w:sz w:val="24"/>
          <w:szCs w:val="24"/>
        </w:rPr>
        <w:t xml:space="preserve">in all </w:t>
      </w:r>
      <w:r w:rsidR="00F523D5">
        <w:rPr>
          <w:rFonts w:ascii="Times New Roman" w:eastAsia="Times New Roman" w:hAnsi="Times New Roman" w:cs="Times New Roman"/>
          <w:sz w:val="24"/>
          <w:szCs w:val="24"/>
        </w:rPr>
        <w:t>panels in Fig</w:t>
      </w:r>
      <w:ins w:id="126" w:author="Frank J. Rahel" w:date="2023-12-29T09:39:00Z">
        <w:r w:rsidR="00E315D2">
          <w:rPr>
            <w:rFonts w:ascii="Times New Roman" w:eastAsia="Times New Roman" w:hAnsi="Times New Roman" w:cs="Times New Roman"/>
            <w:sz w:val="24"/>
            <w:szCs w:val="24"/>
          </w:rPr>
          <w:t>s</w:t>
        </w:r>
      </w:ins>
      <w:r w:rsidR="00F523D5">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ins w:id="127" w:author="Frank J. Rahel" w:date="2023-12-29T09:39:00Z">
        <w:r w:rsidR="00E315D2">
          <w:rPr>
            <w:rFonts w:ascii="Times New Roman" w:eastAsia="Times New Roman" w:hAnsi="Times New Roman" w:cs="Times New Roman"/>
            <w:sz w:val="24"/>
            <w:szCs w:val="24"/>
          </w:rPr>
          <w:t xml:space="preserve"> and</w:t>
        </w:r>
      </w:ins>
      <w:del w:id="128" w:author="Frank J. Rahel" w:date="2023-12-29T09:39:00Z">
        <w:r w:rsidR="00CF6C7D" w:rsidDel="00E315D2">
          <w:rPr>
            <w:rFonts w:ascii="Times New Roman" w:eastAsia="Times New Roman" w:hAnsi="Times New Roman" w:cs="Times New Roman"/>
            <w:sz w:val="24"/>
            <w:szCs w:val="24"/>
          </w:rPr>
          <w:delText>&amp;</w:delText>
        </w:r>
      </w:del>
      <w:ins w:id="129" w:author="Frank J. Rahel" w:date="2023-12-29T09:39:00Z">
        <w:r w:rsidR="00E315D2">
          <w:rPr>
            <w:rFonts w:ascii="Times New Roman" w:eastAsia="Times New Roman" w:hAnsi="Times New Roman" w:cs="Times New Roman"/>
            <w:sz w:val="24"/>
            <w:szCs w:val="24"/>
          </w:rPr>
          <w:t xml:space="preserve"> </w:t>
        </w:r>
      </w:ins>
      <w:r w:rsidR="00CF6C7D">
        <w:rPr>
          <w:rFonts w:ascii="Times New Roman" w:eastAsia="Times New Roman" w:hAnsi="Times New Roman" w:cs="Times New Roman"/>
          <w:sz w:val="24"/>
          <w:szCs w:val="24"/>
        </w:rPr>
        <w:t>7</w:t>
      </w:r>
      <w:r w:rsidR="00563904" w:rsidRPr="006F70AA">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 xml:space="preserve">, which </w:t>
      </w:r>
      <w:r w:rsidR="00F523D5" w:rsidRPr="006F70AA">
        <w:rPr>
          <w:rFonts w:ascii="Times New Roman" w:eastAsia="Times New Roman" w:hAnsi="Times New Roman" w:cs="Times New Roman"/>
          <w:sz w:val="24"/>
          <w:szCs w:val="24"/>
        </w:rPr>
        <w:t>emphasized</w:t>
      </w:r>
      <w:r w:rsidR="009B2339" w:rsidRPr="006F70AA">
        <w:rPr>
          <w:rFonts w:ascii="Times New Roman" w:eastAsia="Times New Roman" w:hAnsi="Times New Roman" w:cs="Times New Roman"/>
          <w:sz w:val="24"/>
          <w:szCs w:val="24"/>
        </w:rPr>
        <w:t xml:space="preserve"> the need for baseline correction.</w:t>
      </w:r>
    </w:p>
    <w:p w14:paraId="7708DFA4" w14:textId="4408D5EC"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 xml:space="preserve">he effect of the longitudinal gradient on TP was generally reduced (i.e., decreased slope) when baseline corrections were done using either taxonomic </w:t>
      </w:r>
      <w:commentRangeStart w:id="130"/>
      <w:r w:rsidR="00947AAE">
        <w:rPr>
          <w:rFonts w:ascii="Times New Roman" w:eastAsia="Times New Roman" w:hAnsi="Times New Roman" w:cs="Times New Roman"/>
          <w:sz w:val="24"/>
          <w:szCs w:val="24"/>
        </w:rPr>
        <w:t>groups</w:t>
      </w:r>
      <w:commentRangeEnd w:id="130"/>
      <w:r w:rsidR="008910CE">
        <w:rPr>
          <w:rStyle w:val="CommentReference"/>
        </w:rPr>
        <w:commentReference w:id="130"/>
      </w:r>
      <w:r w:rsidR="00947AAE">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04789">
        <w:rPr>
          <w:rFonts w:ascii="Times New Roman" w:eastAsia="Times New Roman" w:hAnsi="Times New Roman" w:cs="Times New Roman"/>
          <w:sz w:val="24"/>
          <w:szCs w:val="24"/>
        </w:rPr>
        <w:t xml:space="preserve"> </w:t>
      </w:r>
      <w:proofErr w:type="spellStart"/>
      <w:proofErr w:type="gramStart"/>
      <w:r w:rsidR="00585596">
        <w:rPr>
          <w:rFonts w:ascii="Times New Roman" w:eastAsia="Times New Roman" w:hAnsi="Times New Roman" w:cs="Times New Roman"/>
          <w:sz w:val="24"/>
          <w:szCs w:val="24"/>
        </w:rPr>
        <w:t>a,b</w:t>
      </w:r>
      <w:proofErr w:type="spellEnd"/>
      <w:proofErr w:type="gramEnd"/>
      <w:r w:rsidR="00947AAE">
        <w:rPr>
          <w:rFonts w:ascii="Times New Roman" w:eastAsia="Times New Roman" w:hAnsi="Times New Roman" w:cs="Times New Roman"/>
          <w:sz w:val="24"/>
          <w:szCs w:val="24"/>
        </w:rPr>
        <w:t>) or functional feeding groups (Fig</w:t>
      </w:r>
      <w:ins w:id="131" w:author="Frank J. Rahel" w:date="2023-12-29T09:42:00Z">
        <w:r w:rsidR="00E315D2">
          <w:rPr>
            <w:rFonts w:ascii="Times New Roman" w:eastAsia="Times New Roman" w:hAnsi="Times New Roman" w:cs="Times New Roman"/>
            <w:sz w:val="24"/>
            <w:szCs w:val="24"/>
          </w:rPr>
          <w:t>.</w:t>
        </w:r>
      </w:ins>
      <w:del w:id="132" w:author="Frank J. Rahel" w:date="2023-12-29T09:42:00Z">
        <w:r w:rsidR="0034451C" w:rsidDel="00E315D2">
          <w:rPr>
            <w:rFonts w:ascii="Times New Roman" w:eastAsia="Times New Roman" w:hAnsi="Times New Roman" w:cs="Times New Roman"/>
            <w:sz w:val="24"/>
            <w:szCs w:val="24"/>
          </w:rPr>
          <w:delText>,</w:delText>
        </w:r>
      </w:del>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7</w:t>
      </w:r>
      <w:r w:rsidR="00947AAE">
        <w:rPr>
          <w:rFonts w:ascii="Times New Roman" w:eastAsia="Times New Roman" w:hAnsi="Times New Roman" w:cs="Times New Roman"/>
          <w:sz w:val="24"/>
          <w:szCs w:val="24"/>
        </w:rPr>
        <w:t xml:space="preserve"> </w:t>
      </w:r>
      <w:proofErr w:type="spellStart"/>
      <w:r w:rsidR="00585596">
        <w:rPr>
          <w:rFonts w:ascii="Times New Roman" w:eastAsia="Times New Roman" w:hAnsi="Times New Roman" w:cs="Times New Roman"/>
          <w:sz w:val="24"/>
          <w:szCs w:val="24"/>
        </w:rPr>
        <w:t>a,b</w:t>
      </w:r>
      <w:proofErr w:type="spellEnd"/>
      <w:r w:rsidR="00947AAE">
        <w:rPr>
          <w:rFonts w:ascii="Times New Roman" w:eastAsia="Times New Roman" w:hAnsi="Times New Roman" w:cs="Times New Roman"/>
          <w:sz w:val="24"/>
          <w:szCs w:val="24"/>
        </w:rPr>
        <w:t>)</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w:t>
      </w:r>
      <w:ins w:id="133" w:author="Frank J. Rahel" w:date="2023-12-29T09:43:00Z">
        <w:r w:rsidR="00E315D2">
          <w:rPr>
            <w:rFonts w:ascii="Times New Roman" w:eastAsia="Times New Roman" w:hAnsi="Times New Roman" w:cs="Times New Roman"/>
            <w:sz w:val="24"/>
            <w:szCs w:val="24"/>
          </w:rPr>
          <w:t xml:space="preserve">between </w:t>
        </w:r>
      </w:ins>
      <w:del w:id="134" w:author="Frank J. Rahel" w:date="2023-12-29T09:43:00Z">
        <w:r w:rsidR="00DF00A0" w:rsidRPr="0056545F" w:rsidDel="00E315D2">
          <w:rPr>
            <w:rFonts w:ascii="Times New Roman" w:eastAsia="Times New Roman" w:hAnsi="Times New Roman" w:cs="Times New Roman"/>
            <w:sz w:val="24"/>
            <w:szCs w:val="24"/>
          </w:rPr>
          <w:delText xml:space="preserve">of </w:delText>
        </w:r>
      </w:del>
      <w:r w:rsidR="00DF00A0" w:rsidRPr="0056545F">
        <w:rPr>
          <w:rFonts w:ascii="Times New Roman" w:eastAsia="Times New Roman" w:hAnsi="Times New Roman" w:cs="Times New Roman"/>
          <w:sz w:val="24"/>
          <w:szCs w:val="24"/>
        </w:rPr>
        <w:t xml:space="preserve">TP and PC1 </w:t>
      </w:r>
      <w:r w:rsidR="00C6456A">
        <w:rPr>
          <w:rFonts w:ascii="Times New Roman" w:eastAsia="Times New Roman" w:hAnsi="Times New Roman" w:cs="Times New Roman"/>
          <w:sz w:val="24"/>
          <w:szCs w:val="24"/>
        </w:rPr>
        <w:t>was</w:t>
      </w:r>
      <w:r w:rsidR="00544BDA">
        <w:rPr>
          <w:rFonts w:ascii="Times New Roman" w:eastAsia="Times New Roman" w:hAnsi="Times New Roman" w:cs="Times New Roman"/>
          <w:sz w:val="24"/>
          <w:szCs w:val="24"/>
        </w:rPr>
        <w:t xml:space="preserve"> statistically insignificant</w:t>
      </w:r>
      <w:r w:rsidR="00DF00A0" w:rsidRPr="0056545F">
        <w:rPr>
          <w:rFonts w:ascii="Times New Roman" w:eastAsia="Times New Roman" w:hAnsi="Times New Roman" w:cs="Times New Roman"/>
          <w:sz w:val="24"/>
          <w:szCs w:val="24"/>
        </w:rPr>
        <w:t xml:space="preserve">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w:t>
      </w:r>
      <w:proofErr w:type="spellStart"/>
      <w:r w:rsidR="00DF00A0" w:rsidRPr="0056545F">
        <w:rPr>
          <w:rFonts w:ascii="Times New Roman" w:eastAsia="Times New Roman" w:hAnsi="Times New Roman" w:cs="Times New Roman"/>
          <w:sz w:val="24"/>
          <w:szCs w:val="24"/>
        </w:rPr>
        <w:t>Heptaganeidae</w:t>
      </w:r>
      <w:proofErr w:type="spellEnd"/>
      <w:r w:rsidR="00DF00A0" w:rsidRPr="0056545F">
        <w:rPr>
          <w:rFonts w:ascii="Times New Roman" w:eastAsia="Times New Roman" w:hAnsi="Times New Roman" w:cs="Times New Roman"/>
          <w:sz w:val="24"/>
          <w:szCs w:val="24"/>
        </w:rPr>
        <w:t xml:space="preserve"> and Chironomidae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a,b</w:t>
      </w:r>
      <w:proofErr w:type="spellEnd"/>
      <w:proofErr w:type="gramEnd"/>
      <w:r w:rsidR="00DF00A0" w:rsidRPr="0056545F">
        <w:rPr>
          <w:rFonts w:ascii="Times New Roman" w:eastAsia="Times New Roman" w:hAnsi="Times New Roman" w:cs="Times New Roman"/>
          <w:sz w:val="24"/>
          <w:szCs w:val="24"/>
        </w:rPr>
        <w:t xml:space="preserve">). </w:t>
      </w:r>
    </w:p>
    <w:p w14:paraId="2A788433" w14:textId="31CA5C2C"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roofErr w:type="spellStart"/>
      <w:proofErr w:type="gramStart"/>
      <w:r w:rsidR="00585596">
        <w:rPr>
          <w:rFonts w:ascii="Times New Roman" w:eastAsia="Times New Roman" w:hAnsi="Times New Roman" w:cs="Times New Roman"/>
          <w:sz w:val="24"/>
          <w:szCs w:val="24"/>
        </w:rPr>
        <w:t>c,d</w:t>
      </w:r>
      <w:proofErr w:type="spellEnd"/>
      <w:proofErr w:type="gramEnd"/>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sidRPr="00B526AB">
        <w:rPr>
          <w:rFonts w:ascii="Times New Roman" w:eastAsia="Times New Roman" w:hAnsi="Times New Roman" w:cs="Times New Roman"/>
          <w:sz w:val="24"/>
          <w:szCs w:val="24"/>
        </w:rPr>
        <w:t xml:space="preserve"> </w:t>
      </w:r>
      <w:proofErr w:type="spellStart"/>
      <w:r w:rsidR="00585596">
        <w:rPr>
          <w:rFonts w:ascii="Times New Roman" w:eastAsia="Times New Roman" w:hAnsi="Times New Roman" w:cs="Times New Roman"/>
          <w:sz w:val="24"/>
          <w:szCs w:val="24"/>
        </w:rPr>
        <w:t>c,d</w:t>
      </w:r>
      <w:proofErr w:type="spellEnd"/>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positive correlation between TP and PC1 remained when correcting by the taxonomic groups </w:t>
      </w:r>
      <w:proofErr w:type="spellStart"/>
      <w:r w:rsidR="00DF00A0" w:rsidRPr="0056545F">
        <w:rPr>
          <w:rFonts w:ascii="Times New Roman" w:eastAsia="Times New Roman" w:hAnsi="Times New Roman" w:cs="Times New Roman"/>
          <w:sz w:val="24"/>
          <w:szCs w:val="24"/>
        </w:rPr>
        <w:t>Baetidae</w:t>
      </w:r>
      <w:proofErr w:type="spellEnd"/>
      <w:r w:rsidR="00DF00A0" w:rsidRPr="0056545F">
        <w:rPr>
          <w:rFonts w:ascii="Times New Roman" w:eastAsia="Times New Roman" w:hAnsi="Times New Roman" w:cs="Times New Roman"/>
          <w:sz w:val="24"/>
          <w:szCs w:val="24"/>
        </w:rPr>
        <w:t>,</w:t>
      </w:r>
      <w:r w:rsidR="00911DDB">
        <w:rPr>
          <w:rFonts w:ascii="Times New Roman" w:eastAsia="Times New Roman" w:hAnsi="Times New Roman" w:cs="Times New Roman"/>
          <w:sz w:val="24"/>
          <w:szCs w:val="24"/>
        </w:rPr>
        <w:t xml:space="preserve"> </w:t>
      </w:r>
      <w:proofErr w:type="spellStart"/>
      <w:r w:rsidR="00911DDB">
        <w:rPr>
          <w:rFonts w:ascii="Times New Roman" w:eastAsia="Times New Roman" w:hAnsi="Times New Roman" w:cs="Times New Roman"/>
          <w:sz w:val="24"/>
          <w:szCs w:val="24"/>
        </w:rPr>
        <w:t>Hydropyschidae</w:t>
      </w:r>
      <w:proofErr w:type="spellEnd"/>
      <w:r w:rsidR="00911DDB">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and Chironomidae</w:t>
      </w:r>
      <w:r w:rsidR="00BB0D11">
        <w:rPr>
          <w:rFonts w:ascii="Times New Roman" w:eastAsia="Times New Roman" w:hAnsi="Times New Roman" w:cs="Times New Roman"/>
          <w:sz w:val="24"/>
          <w:szCs w:val="24"/>
        </w:rPr>
        <w:t xml:space="preserve">. The relationship </w:t>
      </w:r>
      <w:r w:rsidR="00DF00A0" w:rsidRPr="0056545F">
        <w:rPr>
          <w:rFonts w:ascii="Times New Roman" w:eastAsia="Times New Roman" w:hAnsi="Times New Roman" w:cs="Times New Roman"/>
          <w:sz w:val="24"/>
          <w:szCs w:val="24"/>
        </w:rPr>
        <w:t xml:space="preserve">was reversed when correcting by the taxonomic group </w:t>
      </w:r>
      <w:proofErr w:type="spellStart"/>
      <w:proofErr w:type="gramStart"/>
      <w:r w:rsidR="00DF00A0" w:rsidRPr="0056545F">
        <w:rPr>
          <w:rFonts w:ascii="Times New Roman" w:eastAsia="Times New Roman" w:hAnsi="Times New Roman" w:cs="Times New Roman"/>
          <w:sz w:val="24"/>
          <w:szCs w:val="24"/>
        </w:rPr>
        <w:t>Dytiscidae</w:t>
      </w:r>
      <w:proofErr w:type="spellEnd"/>
      <w:r w:rsidR="00BB0D11">
        <w:rPr>
          <w:rFonts w:ascii="Times New Roman" w:eastAsia="Times New Roman" w:hAnsi="Times New Roman" w:cs="Times New Roman"/>
          <w:sz w:val="24"/>
          <w:szCs w:val="24"/>
        </w:rPr>
        <w:t>,</w:t>
      </w:r>
      <w:proofErr w:type="gramEnd"/>
      <w:r w:rsidR="00BB0D11">
        <w:rPr>
          <w:rFonts w:ascii="Times New Roman" w:eastAsia="Times New Roman" w:hAnsi="Times New Roman" w:cs="Times New Roman"/>
          <w:sz w:val="24"/>
          <w:szCs w:val="24"/>
        </w:rPr>
        <w:t xml:space="preserve"> and </w:t>
      </w:r>
      <w:proofErr w:type="spellStart"/>
      <w:r w:rsidR="00BB0D11">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c,d</w:t>
      </w:r>
      <w:proofErr w:type="spellEnd"/>
      <w:proofErr w:type="gramEnd"/>
      <w:r w:rsidR="00DF00A0" w:rsidRPr="0056545F">
        <w:rPr>
          <w:rFonts w:ascii="Times New Roman" w:eastAsia="Times New Roman" w:hAnsi="Times New Roman" w:cs="Times New Roman"/>
          <w:sz w:val="24"/>
          <w:szCs w:val="24"/>
        </w:rPr>
        <w:t xml:space="preserve">).   </w:t>
      </w:r>
      <w:del w:id="135" w:author="Frank J. Rahel" w:date="2023-12-29T09:45:00Z">
        <w:r w:rsidR="00DF00A0" w:rsidRPr="0056545F" w:rsidDel="00E315D2">
          <w:rPr>
            <w:rFonts w:ascii="Times New Roman" w:eastAsia="Times New Roman" w:hAnsi="Times New Roman" w:cs="Times New Roman"/>
            <w:sz w:val="24"/>
            <w:szCs w:val="24"/>
          </w:rPr>
          <w:delText>Also</w:delText>
        </w:r>
      </w:del>
      <w:ins w:id="136" w:author="Frank J. Rahel" w:date="2023-12-29T09:45:00Z">
        <w:r w:rsidR="00E315D2" w:rsidRPr="0056545F">
          <w:rPr>
            <w:rFonts w:ascii="Times New Roman" w:eastAsia="Times New Roman" w:hAnsi="Times New Roman" w:cs="Times New Roman"/>
            <w:sz w:val="24"/>
            <w:szCs w:val="24"/>
          </w:rPr>
          <w:t>In addition</w:t>
        </w:r>
      </w:ins>
      <w:r w:rsidR="00DF00A0" w:rsidRPr="0056545F">
        <w:rPr>
          <w:rFonts w:ascii="Times New Roman" w:eastAsia="Times New Roman" w:hAnsi="Times New Roman" w:cs="Times New Roman"/>
          <w:sz w:val="24"/>
          <w:szCs w:val="24"/>
        </w:rPr>
        <w:t xml:space="preserve">, the positive correlation between TP and PC1 remained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feeding group Grazers,</w:t>
      </w:r>
      <w:r w:rsidR="00BB0D11">
        <w:rPr>
          <w:rFonts w:ascii="Times New Roman" w:eastAsia="Times New Roman" w:hAnsi="Times New Roman" w:cs="Times New Roman"/>
          <w:sz w:val="24"/>
          <w:szCs w:val="24"/>
        </w:rPr>
        <w:t xml:space="preserve"> Omnivores, and Averages of Basal Resources. The relationship was </w:t>
      </w:r>
      <w:r w:rsidR="00DF00A0" w:rsidRPr="0056545F">
        <w:rPr>
          <w:rFonts w:ascii="Times New Roman" w:eastAsia="Times New Roman" w:hAnsi="Times New Roman" w:cs="Times New Roman"/>
          <w:sz w:val="24"/>
          <w:szCs w:val="24"/>
        </w:rPr>
        <w:t>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c,d</w:t>
      </w:r>
      <w:proofErr w:type="spellEnd"/>
      <w:proofErr w:type="gramEnd"/>
      <w:r w:rsidR="00DF00A0" w:rsidRPr="0056545F">
        <w:rPr>
          <w:rFonts w:ascii="Times New Roman" w:eastAsia="Times New Roman" w:hAnsi="Times New Roman" w:cs="Times New Roman"/>
          <w:sz w:val="24"/>
          <w:szCs w:val="24"/>
        </w:rPr>
        <w:t xml:space="preserve">).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c,d</w:t>
      </w:r>
      <w:proofErr w:type="spellEnd"/>
      <w:proofErr w:type="gramEnd"/>
      <w:r w:rsidR="00DF00A0" w:rsidRPr="0056545F">
        <w:rPr>
          <w:rFonts w:ascii="Times New Roman" w:eastAsia="Times New Roman" w:hAnsi="Times New Roman" w:cs="Times New Roman"/>
          <w:sz w:val="24"/>
          <w:szCs w:val="24"/>
        </w:rPr>
        <w:t>;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proofErr w:type="spellStart"/>
      <w:r w:rsidR="00585596" w:rsidRPr="0056545F">
        <w:rPr>
          <w:rFonts w:ascii="Times New Roman" w:eastAsia="Times New Roman" w:hAnsi="Times New Roman" w:cs="Times New Roman"/>
          <w:sz w:val="24"/>
          <w:szCs w:val="24"/>
        </w:rPr>
        <w:t>c,d</w:t>
      </w:r>
      <w:proofErr w:type="spellEnd"/>
      <w:r w:rsidR="00DF00A0" w:rsidRPr="0056545F">
        <w:rPr>
          <w:rFonts w:ascii="Times New Roman" w:eastAsia="Times New Roman" w:hAnsi="Times New Roman" w:cs="Times New Roman"/>
          <w:sz w:val="24"/>
          <w:szCs w:val="24"/>
        </w:rPr>
        <w:t>).</w:t>
      </w:r>
    </w:p>
    <w:p w14:paraId="6C746879" w14:textId="338EA91B"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proofErr w:type="gramStart"/>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proofErr w:type="gramEnd"/>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e,f</w:t>
      </w:r>
      <w:proofErr w:type="spellEnd"/>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585596" w:rsidRPr="0056545F">
        <w:rPr>
          <w:rFonts w:ascii="Times New Roman" w:eastAsia="Times New Roman" w:hAnsi="Times New Roman" w:cs="Times New Roman"/>
          <w:sz w:val="24"/>
          <w:szCs w:val="24"/>
        </w:rPr>
        <w:t>e,f</w:t>
      </w:r>
      <w:proofErr w:type="spellEnd"/>
      <w:r w:rsidR="00DF00A0" w:rsidRPr="0056545F">
        <w:rPr>
          <w:rFonts w:ascii="Times New Roman" w:eastAsia="Times New Roman" w:hAnsi="Times New Roman" w:cs="Times New Roman"/>
          <w:sz w:val="24"/>
          <w:szCs w:val="24"/>
        </w:rPr>
        <w:t xml:space="preserve">).  The correlation between TP and PC1 was reversed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taxonomic Chironomidae</w:t>
      </w:r>
      <w:r w:rsidR="00276DE6">
        <w:rPr>
          <w:rFonts w:ascii="Times New Roman" w:eastAsia="Times New Roman" w:hAnsi="Times New Roman" w:cs="Times New Roman"/>
          <w:sz w:val="24"/>
          <w:szCs w:val="24"/>
        </w:rPr>
        <w:t xml:space="preserve"> and </w:t>
      </w:r>
      <w:proofErr w:type="spellStart"/>
      <w:r w:rsidR="00276DE6">
        <w:rPr>
          <w:rFonts w:ascii="Times New Roman" w:eastAsia="Times New Roman" w:hAnsi="Times New Roman" w:cs="Times New Roman"/>
          <w:sz w:val="24"/>
          <w:szCs w:val="24"/>
        </w:rPr>
        <w:t>Leptohyphidae</w:t>
      </w:r>
      <w:proofErr w:type="spellEnd"/>
      <w:r w:rsidR="00DF00A0" w:rsidRPr="0056545F">
        <w:rPr>
          <w:rFonts w:ascii="Times New Roman" w:eastAsia="Times New Roman" w:hAnsi="Times New Roman" w:cs="Times New Roman"/>
          <w:sz w:val="24"/>
          <w:szCs w:val="24"/>
        </w:rPr>
        <w:t xml:space="preserve">.  When correcting by basal resources, the correlation between </w:t>
      </w:r>
      <w:r w:rsidR="00DF00A0" w:rsidRPr="0056545F">
        <w:rPr>
          <w:rFonts w:ascii="Times New Roman" w:eastAsia="Times New Roman" w:hAnsi="Times New Roman" w:cs="Times New Roman"/>
          <w:sz w:val="24"/>
          <w:szCs w:val="24"/>
        </w:rPr>
        <w:lastRenderedPageBreak/>
        <w:t>TP and PC1 remained after correcting by the basal resource compartments filamentous</w:t>
      </w:r>
      <w:r w:rsidR="007815DA">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FBOM</w:t>
      </w:r>
      <w:r w:rsidR="007815DA">
        <w:rPr>
          <w:rFonts w:ascii="Times New Roman" w:eastAsia="Times New Roman" w:hAnsi="Times New Roman" w:cs="Times New Roman"/>
          <w:sz w:val="24"/>
          <w:szCs w:val="24"/>
        </w:rPr>
        <w:t xml:space="preserve">, and average of all basal resources </w:t>
      </w:r>
      <w:r w:rsidR="00DF00A0" w:rsidRPr="0056545F">
        <w:rPr>
          <w:rFonts w:ascii="Times New Roman" w:eastAsia="Times New Roman" w:hAnsi="Times New Roman" w:cs="Times New Roman"/>
          <w:sz w:val="24"/>
          <w:szCs w:val="24"/>
        </w:rPr>
        <w:t>(Fig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e,f</w:t>
      </w:r>
      <w:proofErr w:type="spellEnd"/>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585596" w:rsidRPr="0056545F">
        <w:rPr>
          <w:rFonts w:ascii="Times New Roman" w:eastAsia="Times New Roman" w:hAnsi="Times New Roman" w:cs="Times New Roman"/>
          <w:sz w:val="24"/>
          <w:szCs w:val="24"/>
        </w:rPr>
        <w:t>e,f</w:t>
      </w:r>
      <w:proofErr w:type="spellEnd"/>
      <w:r w:rsidR="00DF00A0" w:rsidRPr="0056545F">
        <w:rPr>
          <w:rFonts w:ascii="Times New Roman" w:eastAsia="Times New Roman" w:hAnsi="Times New Roman" w:cs="Times New Roman"/>
          <w:sz w:val="24"/>
          <w:szCs w:val="24"/>
        </w:rPr>
        <w:t>).</w:t>
      </w:r>
    </w:p>
    <w:p w14:paraId="48D8E2E4" w14:textId="209849D8"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g,h</w:t>
      </w:r>
      <w:proofErr w:type="spellEnd"/>
      <w:proofErr w:type="gramEnd"/>
      <w:r w:rsidR="00DF00A0" w:rsidRPr="0056545F">
        <w:rPr>
          <w:rFonts w:ascii="Times New Roman" w:eastAsia="Times New Roman" w:hAnsi="Times New Roman" w:cs="Times New Roman"/>
          <w:sz w:val="24"/>
          <w:szCs w:val="24"/>
        </w:rPr>
        <w:t xml:space="preserve">, Fig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585596" w:rsidRPr="0056545F">
        <w:rPr>
          <w:rFonts w:ascii="Times New Roman" w:eastAsia="Times New Roman" w:hAnsi="Times New Roman" w:cs="Times New Roman"/>
          <w:sz w:val="24"/>
          <w:szCs w:val="24"/>
        </w:rPr>
        <w:t>g,h</w:t>
      </w:r>
      <w:proofErr w:type="spellEnd"/>
      <w:r w:rsidR="00DF00A0" w:rsidRPr="0056545F">
        <w:rPr>
          <w:rFonts w:ascii="Times New Roman" w:eastAsia="Times New Roman" w:hAnsi="Times New Roman" w:cs="Times New Roman"/>
          <w:sz w:val="24"/>
          <w:szCs w:val="24"/>
        </w:rPr>
        <w:t xml:space="preserve">).  However, the positive correlation between TP and PC1 remained when correcting by the taxonomic group </w:t>
      </w:r>
      <w:proofErr w:type="spellStart"/>
      <w:r w:rsidR="00DF00A0" w:rsidRPr="0056545F">
        <w:rPr>
          <w:rFonts w:ascii="Times New Roman" w:eastAsia="Times New Roman" w:hAnsi="Times New Roman" w:cs="Times New Roman"/>
          <w:sz w:val="24"/>
          <w:szCs w:val="24"/>
        </w:rPr>
        <w:t>Dytiscidae</w:t>
      </w:r>
      <w:proofErr w:type="spellEnd"/>
      <w:r w:rsidR="002C4A4D">
        <w:rPr>
          <w:rFonts w:ascii="Times New Roman" w:eastAsia="Times New Roman" w:hAnsi="Times New Roman" w:cs="Times New Roman"/>
          <w:sz w:val="24"/>
          <w:szCs w:val="24"/>
        </w:rPr>
        <w:t xml:space="preserve"> and </w:t>
      </w:r>
      <w:proofErr w:type="spellStart"/>
      <w:r w:rsidR="002C4A4D">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g,h</w:t>
      </w:r>
      <w:proofErr w:type="spellEnd"/>
      <w:proofErr w:type="gramEnd"/>
      <w:r w:rsidR="00DF00A0" w:rsidRPr="0056545F">
        <w:rPr>
          <w:rFonts w:ascii="Times New Roman" w:eastAsia="Times New Roman" w:hAnsi="Times New Roman" w:cs="Times New Roman"/>
          <w:sz w:val="24"/>
          <w:szCs w:val="24"/>
        </w:rPr>
        <w:t xml:space="preserve">).  When correcting by basal resources, the correlation between TP and PC1 remained for all basal resource compartments and </w:t>
      </w:r>
      <w:r w:rsidR="00C87EC9">
        <w:rPr>
          <w:rFonts w:ascii="Times New Roman" w:eastAsia="Times New Roman" w:hAnsi="Times New Roman" w:cs="Times New Roman"/>
          <w:sz w:val="24"/>
          <w:szCs w:val="24"/>
        </w:rPr>
        <w:t xml:space="preserve">when correcting using the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585596" w:rsidRPr="0056545F">
        <w:rPr>
          <w:rFonts w:ascii="Times New Roman" w:eastAsia="Times New Roman" w:hAnsi="Times New Roman" w:cs="Times New Roman"/>
          <w:sz w:val="24"/>
          <w:szCs w:val="24"/>
        </w:rPr>
        <w:t>g,h</w:t>
      </w:r>
      <w:proofErr w:type="spellEnd"/>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585596" w:rsidRPr="0056545F">
        <w:rPr>
          <w:rFonts w:ascii="Times New Roman" w:eastAsia="Times New Roman" w:hAnsi="Times New Roman" w:cs="Times New Roman"/>
          <w:sz w:val="24"/>
          <w:szCs w:val="24"/>
        </w:rPr>
        <w:t>g,h</w:t>
      </w:r>
      <w:proofErr w:type="spellEnd"/>
      <w:r w:rsidR="00DF00A0" w:rsidRPr="0056545F">
        <w:rPr>
          <w:rFonts w:ascii="Times New Roman" w:eastAsia="Times New Roman" w:hAnsi="Times New Roman" w:cs="Times New Roman"/>
          <w:sz w:val="24"/>
          <w:szCs w:val="24"/>
        </w:rPr>
        <w:t>).</w:t>
      </w:r>
    </w:p>
    <w:p w14:paraId="1159AB94" w14:textId="799FAF45" w:rsidR="009407E2" w:rsidRPr="00895713" w:rsidRDefault="003831F0" w:rsidP="005E772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proofErr w:type="gramStart"/>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ucker</w:t>
      </w:r>
      <w:proofErr w:type="gramEnd"/>
      <w:r w:rsidR="003C16A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F523D5" w:rsidRPr="0056545F">
        <w:rPr>
          <w:rFonts w:ascii="Times New Roman" w:eastAsia="Times New Roman" w:hAnsi="Times New Roman" w:cs="Times New Roman"/>
          <w:sz w:val="24"/>
          <w:szCs w:val="24"/>
        </w:rPr>
        <w:t>i,j</w:t>
      </w:r>
      <w:proofErr w:type="spellEnd"/>
      <w:proofErr w:type="gramEnd"/>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F523D5" w:rsidRPr="0056545F">
        <w:rPr>
          <w:rFonts w:ascii="Times New Roman" w:eastAsia="Times New Roman" w:hAnsi="Times New Roman" w:cs="Times New Roman"/>
          <w:sz w:val="24"/>
          <w:szCs w:val="24"/>
        </w:rPr>
        <w:t>i,j</w:t>
      </w:r>
      <w:proofErr w:type="spellEnd"/>
      <w:r w:rsidR="00DF00A0" w:rsidRPr="0056545F">
        <w:rPr>
          <w:rFonts w:ascii="Times New Roman" w:eastAsia="Times New Roman" w:hAnsi="Times New Roman" w:cs="Times New Roman"/>
          <w:sz w:val="24"/>
          <w:szCs w:val="24"/>
        </w:rPr>
        <w:t xml:space="preserve">).  However, the positive correlation between TP and PC1 was reversed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taxonomic groups </w:t>
      </w:r>
      <w:proofErr w:type="spellStart"/>
      <w:r w:rsidR="00DF00A0" w:rsidRPr="0056545F">
        <w:rPr>
          <w:rFonts w:ascii="Times New Roman" w:eastAsia="Times New Roman" w:hAnsi="Times New Roman" w:cs="Times New Roman"/>
          <w:sz w:val="24"/>
          <w:szCs w:val="24"/>
        </w:rPr>
        <w:t>Elmidae</w:t>
      </w:r>
      <w:proofErr w:type="spellEnd"/>
      <w:r w:rsidR="00DF00A0" w:rsidRPr="0056545F">
        <w:rPr>
          <w:rFonts w:ascii="Times New Roman" w:eastAsia="Times New Roman" w:hAnsi="Times New Roman" w:cs="Times New Roman"/>
          <w:sz w:val="24"/>
          <w:szCs w:val="24"/>
        </w:rPr>
        <w:t>-larvae</w:t>
      </w:r>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Heptaganeidae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Gomphidae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Perlidae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Leptohyphidae</w:t>
      </w:r>
      <w:proofErr w:type="spellEnd"/>
      <w:r w:rsidR="00AB2599">
        <w:rPr>
          <w:rFonts w:ascii="Times New Roman" w:eastAsia="Times New Roman" w:hAnsi="Times New Roman" w:cs="Times New Roman"/>
          <w:sz w:val="24"/>
          <w:szCs w:val="24"/>
        </w:rPr>
        <w:t>, Ephemeridae,</w:t>
      </w:r>
      <w:r w:rsidR="00DF00A0" w:rsidRPr="0056545F">
        <w:rPr>
          <w:rFonts w:ascii="Times New Roman" w:eastAsia="Times New Roman" w:hAnsi="Times New Roman" w:cs="Times New Roman"/>
          <w:sz w:val="24"/>
          <w:szCs w:val="24"/>
        </w:rPr>
        <w:t xml:space="preserve"> and </w:t>
      </w:r>
      <w:proofErr w:type="spellStart"/>
      <w:r w:rsidR="00DF00A0" w:rsidRPr="0056545F">
        <w:rPr>
          <w:rFonts w:ascii="Times New Roman" w:eastAsia="Times New Roman" w:hAnsi="Times New Roman" w:cs="Times New Roman"/>
          <w:sz w:val="24"/>
          <w:szCs w:val="24"/>
        </w:rPr>
        <w:t>Dytiscidae</w:t>
      </w:r>
      <w:proofErr w:type="spellEnd"/>
      <w:r w:rsidR="00DF00A0" w:rsidRPr="0056545F">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F346E2">
        <w:rPr>
          <w:rFonts w:ascii="Times New Roman" w:eastAsia="Times New Roman" w:hAnsi="Times New Roman" w:cs="Times New Roman"/>
          <w:sz w:val="24"/>
          <w:szCs w:val="24"/>
        </w:rPr>
        <w:t xml:space="preserve"> </w:t>
      </w:r>
      <w:proofErr w:type="spellStart"/>
      <w:proofErr w:type="gramStart"/>
      <w:r w:rsidR="00F523D5" w:rsidRPr="0056545F">
        <w:rPr>
          <w:rFonts w:ascii="Times New Roman" w:eastAsia="Times New Roman" w:hAnsi="Times New Roman" w:cs="Times New Roman"/>
          <w:sz w:val="24"/>
          <w:szCs w:val="24"/>
        </w:rPr>
        <w:t>i,j</w:t>
      </w:r>
      <w:proofErr w:type="spellEnd"/>
      <w:proofErr w:type="gramEnd"/>
      <w:r w:rsidR="00DF00A0" w:rsidRPr="0056545F">
        <w:rPr>
          <w:rFonts w:ascii="Times New Roman" w:eastAsia="Times New Roman" w:hAnsi="Times New Roman" w:cs="Times New Roman"/>
          <w:sz w:val="24"/>
          <w:szCs w:val="24"/>
        </w:rPr>
        <w:t>).  Also, the positive correlation between TP and PC1 was reversed when correcting by the feeding groups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252F79">
        <w:rPr>
          <w:rFonts w:ascii="Times New Roman" w:eastAsia="Times New Roman" w:hAnsi="Times New Roman" w:cs="Times New Roman"/>
          <w:sz w:val="24"/>
          <w:szCs w:val="24"/>
        </w:rPr>
        <w:t xml:space="preserve"> </w:t>
      </w:r>
      <w:proofErr w:type="spellStart"/>
      <w:proofErr w:type="gramStart"/>
      <w:r w:rsidR="00F523D5" w:rsidRPr="0056545F">
        <w:rPr>
          <w:rFonts w:ascii="Times New Roman" w:eastAsia="Times New Roman" w:hAnsi="Times New Roman" w:cs="Times New Roman"/>
          <w:sz w:val="24"/>
          <w:szCs w:val="24"/>
        </w:rPr>
        <w:t>i,j</w:t>
      </w:r>
      <w:proofErr w:type="spellEnd"/>
      <w:proofErr w:type="gramEnd"/>
      <w:r w:rsidR="00DF00A0" w:rsidRPr="0056545F">
        <w:rPr>
          <w:rFonts w:ascii="Times New Roman" w:eastAsia="Times New Roman" w:hAnsi="Times New Roman" w:cs="Times New Roman"/>
          <w:sz w:val="24"/>
          <w:szCs w:val="24"/>
        </w:rPr>
        <w:t>).</w:t>
      </w:r>
      <w:r w:rsidR="00F93052">
        <w:rPr>
          <w:rFonts w:ascii="Times New Roman" w:eastAsia="Times New Roman" w:hAnsi="Times New Roman" w:cs="Times New Roman"/>
          <w:sz w:val="24"/>
          <w:szCs w:val="24"/>
        </w:rPr>
        <w:t xml:space="preserve">  The average of all aquatic invertebrates reversed the correlation between TP and PC1 for white </w:t>
      </w:r>
      <w:r w:rsidR="004A5826">
        <w:rPr>
          <w:rFonts w:ascii="Times New Roman" w:eastAsia="Times New Roman" w:hAnsi="Times New Roman" w:cs="Times New Roman"/>
          <w:sz w:val="24"/>
          <w:szCs w:val="24"/>
        </w:rPr>
        <w:t>sucker (Fig 7</w:t>
      </w:r>
      <w:r w:rsidR="009A4B84">
        <w:rPr>
          <w:rFonts w:ascii="Times New Roman" w:eastAsia="Times New Roman" w:hAnsi="Times New Roman" w:cs="Times New Roman"/>
          <w:sz w:val="24"/>
          <w:szCs w:val="24"/>
        </w:rPr>
        <w:t xml:space="preserve"> </w:t>
      </w:r>
      <w:proofErr w:type="spellStart"/>
      <w:proofErr w:type="gramStart"/>
      <w:r w:rsidR="009A4B84">
        <w:rPr>
          <w:rFonts w:ascii="Times New Roman" w:eastAsia="Times New Roman" w:hAnsi="Times New Roman" w:cs="Times New Roman"/>
          <w:sz w:val="24"/>
          <w:szCs w:val="24"/>
        </w:rPr>
        <w:t>i,j</w:t>
      </w:r>
      <w:proofErr w:type="spellEnd"/>
      <w:proofErr w:type="gramEnd"/>
      <w:r w:rsidR="004A582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spellStart"/>
      <w:proofErr w:type="gramStart"/>
      <w:r w:rsidR="00F523D5" w:rsidRPr="0056545F">
        <w:rPr>
          <w:rFonts w:ascii="Times New Roman" w:eastAsia="Times New Roman" w:hAnsi="Times New Roman" w:cs="Times New Roman"/>
          <w:sz w:val="24"/>
          <w:szCs w:val="24"/>
        </w:rPr>
        <w:t>i,j</w:t>
      </w:r>
      <w:proofErr w:type="spellEnd"/>
      <w:proofErr w:type="gramEnd"/>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proofErr w:type="spellStart"/>
      <w:r w:rsidR="00F523D5" w:rsidRPr="0056545F">
        <w:rPr>
          <w:rFonts w:ascii="Times New Roman" w:eastAsia="Times New Roman" w:hAnsi="Times New Roman" w:cs="Times New Roman"/>
          <w:sz w:val="24"/>
          <w:szCs w:val="24"/>
        </w:rPr>
        <w:t>i,j</w:t>
      </w:r>
      <w:proofErr w:type="spellEnd"/>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57D88B00" w:rsidR="00A471CA" w:rsidDel="00371AC6" w:rsidRDefault="00DF00A0" w:rsidP="00FB1D3E">
      <w:pPr>
        <w:spacing w:before="240" w:after="240" w:line="360" w:lineRule="auto"/>
        <w:rPr>
          <w:del w:id="137" w:author="Frank J. Rahel" w:date="2023-12-29T15:43:00Z"/>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w:t>
      </w:r>
      <w:ins w:id="138" w:author="Frank J. Rahel" w:date="2023-12-29T15:32:00Z">
        <w:r w:rsidR="00981D16">
          <w:rPr>
            <w:rFonts w:ascii="Times New Roman" w:eastAsia="Times New Roman" w:hAnsi="Times New Roman" w:cs="Times New Roman"/>
            <w:sz w:val="24"/>
            <w:szCs w:val="24"/>
          </w:rPr>
          <w:t>s</w:t>
        </w:r>
      </w:ins>
      <w:r w:rsidRPr="00F84705">
        <w:rPr>
          <w:rFonts w:ascii="Times New Roman" w:eastAsia="Times New Roman" w:hAnsi="Times New Roman" w:cs="Times New Roman"/>
          <w:sz w:val="24"/>
          <w:szCs w:val="24"/>
        </w:rPr>
        <w:t xml:space="preserv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w:t>
      </w:r>
      <w:ins w:id="139" w:author="Frank J. Rahel" w:date="2023-12-29T15:34:00Z">
        <w:r w:rsidR="00981D16">
          <w:rPr>
            <w:rFonts w:ascii="Times New Roman" w:eastAsia="Times New Roman" w:hAnsi="Times New Roman" w:cs="Times New Roman"/>
            <w:sz w:val="24"/>
            <w:szCs w:val="24"/>
          </w:rPr>
          <w:t xml:space="preserve">Danish </w:t>
        </w:r>
      </w:ins>
      <w:r w:rsidRPr="00F84705">
        <w:rPr>
          <w:rFonts w:ascii="Times New Roman" w:eastAsia="Times New Roman" w:hAnsi="Times New Roman" w:cs="Times New Roman"/>
          <w:sz w:val="24"/>
          <w:szCs w:val="24"/>
        </w:rPr>
        <w:t xml:space="preserve">lowland temperate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del w:id="140" w:author="Frank J. Rahel" w:date="2023-12-29T15:43:00Z">
        <w:r w:rsidR="00B657E2" w:rsidRPr="00F84705" w:rsidDel="00371AC6">
          <w:rPr>
            <w:rFonts w:ascii="Times New Roman" w:eastAsia="Times New Roman" w:hAnsi="Times New Roman" w:cs="Times New Roman"/>
            <w:sz w:val="24"/>
            <w:szCs w:val="24"/>
          </w:rPr>
          <w:delText>Simuliidae</w:delText>
        </w:r>
        <w:r w:rsidRPr="00F84705" w:rsidDel="00371AC6">
          <w:rPr>
            <w:rFonts w:ascii="Times New Roman" w:eastAsia="Times New Roman" w:hAnsi="Times New Roman" w:cs="Times New Roman"/>
            <w:sz w:val="24"/>
            <w:szCs w:val="24"/>
          </w:rPr>
          <w:delText xml:space="preserve"> emerged as the taxonomic group that met all four of the criteria in our system and in Danish lowland streams </w:delText>
        </w:r>
        <w:r w:rsidR="00766BFC" w:rsidRPr="00F84705" w:rsidDel="00371AC6">
          <w:rPr>
            <w:rFonts w:ascii="Times New Roman" w:eastAsia="Times New Roman" w:hAnsi="Times New Roman" w:cs="Times New Roman"/>
            <w:sz w:val="24"/>
            <w:szCs w:val="24"/>
          </w:rPr>
          <w:fldChar w:fldCharType="begin"/>
        </w:r>
        <w:r w:rsidR="00AB79D9" w:rsidDel="00371AC6">
          <w:rPr>
            <w:rFonts w:ascii="Times New Roman" w:eastAsia="Times New Roman" w:hAnsi="Times New Roman" w:cs="Times New Roman"/>
            <w:sz w:val="24"/>
            <w:szCs w:val="24"/>
          </w:rPr>
          <w:delInstrText xml:space="preserve"> ADDIN ZOTERO_ITEM CSL_CITATION {"citationID":"D7524OdY","properties":{"formattedCitation":"(Kristensen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delInstrText>
        </w:r>
        <w:r w:rsidR="00766BFC" w:rsidRPr="00F84705" w:rsidDel="00371AC6">
          <w:rPr>
            <w:rFonts w:ascii="Times New Roman" w:eastAsia="Times New Roman" w:hAnsi="Times New Roman" w:cs="Times New Roman"/>
            <w:sz w:val="24"/>
            <w:szCs w:val="24"/>
          </w:rPr>
          <w:fldChar w:fldCharType="separate"/>
        </w:r>
        <w:r w:rsidR="00AB79D9" w:rsidDel="00371AC6">
          <w:rPr>
            <w:rFonts w:ascii="Times New Roman" w:eastAsia="Times New Roman" w:hAnsi="Times New Roman" w:cs="Times New Roman"/>
            <w:noProof/>
            <w:sz w:val="24"/>
            <w:szCs w:val="24"/>
          </w:rPr>
          <w:delText>(Kristensen et al., 2016)</w:delText>
        </w:r>
        <w:r w:rsidR="00766BFC" w:rsidRPr="00F84705" w:rsidDel="00371AC6">
          <w:rPr>
            <w:rFonts w:ascii="Times New Roman" w:eastAsia="Times New Roman" w:hAnsi="Times New Roman" w:cs="Times New Roman"/>
            <w:sz w:val="24"/>
            <w:szCs w:val="24"/>
          </w:rPr>
          <w:fldChar w:fldCharType="end"/>
        </w:r>
        <w:r w:rsidRPr="00F84705" w:rsidDel="00371AC6">
          <w:rPr>
            <w:rFonts w:ascii="Times New Roman" w:eastAsia="Times New Roman" w:hAnsi="Times New Roman" w:cs="Times New Roman"/>
            <w:sz w:val="24"/>
            <w:szCs w:val="24"/>
          </w:rPr>
          <w:delText xml:space="preserve">.  </w:delText>
        </w:r>
      </w:del>
    </w:p>
    <w:p w14:paraId="2191A872" w14:textId="5CA819FF" w:rsidR="00895713" w:rsidRDefault="00DF00A0" w:rsidP="00895713">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lastRenderedPageBreak/>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{"citationID":"AvvyQrcw","properties":{"formattedCitation":"(Kjeldgaard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766BFC">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w:t>
      </w:r>
      <w:proofErr w:type="spellStart"/>
      <w:r w:rsidR="003B7F26" w:rsidRPr="00F84705">
        <w:rPr>
          <w:rFonts w:ascii="Times New Roman" w:eastAsia="Times New Roman" w:hAnsi="Times New Roman" w:cs="Times New Roman"/>
          <w:sz w:val="24"/>
          <w:szCs w:val="24"/>
        </w:rPr>
        <w:t>Simuliidae</w:t>
      </w:r>
      <w:proofErr w:type="spellEnd"/>
      <w:r w:rsidR="003B7F26"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roofErr w:type="spellStart"/>
      <w:ins w:id="141" w:author="Frank J. Rahel" w:date="2023-12-29T15:44:00Z">
        <w:r w:rsidR="00371AC6" w:rsidRPr="00F84705">
          <w:rPr>
            <w:rFonts w:ascii="Times New Roman" w:eastAsia="Times New Roman" w:hAnsi="Times New Roman" w:cs="Times New Roman"/>
            <w:sz w:val="24"/>
            <w:szCs w:val="24"/>
          </w:rPr>
          <w:t>Simuliidae</w:t>
        </w:r>
        <w:proofErr w:type="spellEnd"/>
        <w:r w:rsidR="00371AC6" w:rsidRPr="00F84705">
          <w:rPr>
            <w:rFonts w:ascii="Times New Roman" w:eastAsia="Times New Roman" w:hAnsi="Times New Roman" w:cs="Times New Roman"/>
            <w:sz w:val="24"/>
            <w:szCs w:val="24"/>
          </w:rPr>
          <w:t xml:space="preserve"> </w:t>
        </w:r>
        <w:r w:rsidR="00371AC6">
          <w:rPr>
            <w:rFonts w:ascii="Times New Roman" w:eastAsia="Times New Roman" w:hAnsi="Times New Roman" w:cs="Times New Roman"/>
            <w:sz w:val="24"/>
            <w:szCs w:val="24"/>
          </w:rPr>
          <w:t>were also suggested as a useful baseline for food web studies in</w:t>
        </w:r>
      </w:ins>
      <w:ins w:id="142" w:author="Frank J. Rahel" w:date="2023-12-29T15:45:00Z">
        <w:r w:rsidR="00371AC6">
          <w:rPr>
            <w:rFonts w:ascii="Times New Roman" w:eastAsia="Times New Roman" w:hAnsi="Times New Roman" w:cs="Times New Roman"/>
            <w:sz w:val="24"/>
            <w:szCs w:val="24"/>
          </w:rPr>
          <w:t xml:space="preserve"> </w:t>
        </w:r>
      </w:ins>
      <w:ins w:id="143" w:author="Frank J. Rahel" w:date="2023-12-29T15:44:00Z">
        <w:r w:rsidR="00371AC6" w:rsidRPr="00F84705">
          <w:rPr>
            <w:rFonts w:ascii="Times New Roman" w:eastAsia="Times New Roman" w:hAnsi="Times New Roman" w:cs="Times New Roman"/>
            <w:sz w:val="24"/>
            <w:szCs w:val="24"/>
          </w:rPr>
          <w:t xml:space="preserve">Danish lowland streams </w:t>
        </w:r>
        <w:r w:rsidR="00371AC6" w:rsidRPr="00F84705">
          <w:rPr>
            <w:rFonts w:ascii="Times New Roman" w:eastAsia="Times New Roman" w:hAnsi="Times New Roman" w:cs="Times New Roman"/>
            <w:sz w:val="24"/>
            <w:szCs w:val="24"/>
          </w:rPr>
          <w:fldChar w:fldCharType="begin"/>
        </w:r>
        <w:r w:rsidR="00371AC6">
          <w:rPr>
            <w:rFonts w:ascii="Times New Roman" w:eastAsia="Times New Roman" w:hAnsi="Times New Roman" w:cs="Times New Roman"/>
            <w:sz w:val="24"/>
            <w:szCs w:val="24"/>
          </w:rPr>
          <w:instrText xml:space="preserve"> ADDIN ZOTERO_ITEM CSL_CITATION {"citationID":"D7524OdY","properties":{"formattedCitation":"(Kristensen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71AC6" w:rsidRPr="00F84705">
          <w:rPr>
            <w:rFonts w:ascii="Times New Roman" w:eastAsia="Times New Roman" w:hAnsi="Times New Roman" w:cs="Times New Roman"/>
            <w:sz w:val="24"/>
            <w:szCs w:val="24"/>
          </w:rPr>
          <w:fldChar w:fldCharType="separate"/>
        </w:r>
        <w:r w:rsidR="00371AC6">
          <w:rPr>
            <w:rFonts w:ascii="Times New Roman" w:eastAsia="Times New Roman" w:hAnsi="Times New Roman" w:cs="Times New Roman"/>
            <w:noProof/>
            <w:sz w:val="24"/>
            <w:szCs w:val="24"/>
          </w:rPr>
          <w:t>(Kristensen et al., 2016)</w:t>
        </w:r>
        <w:r w:rsidR="00371AC6" w:rsidRPr="00F84705">
          <w:rPr>
            <w:rFonts w:ascii="Times New Roman" w:eastAsia="Times New Roman" w:hAnsi="Times New Roman" w:cs="Times New Roman"/>
            <w:sz w:val="24"/>
            <w:szCs w:val="24"/>
          </w:rPr>
          <w:fldChar w:fldCharType="end"/>
        </w:r>
        <w:r w:rsidR="00371AC6" w:rsidRPr="00F84705">
          <w:rPr>
            <w:rFonts w:ascii="Times New Roman" w:eastAsia="Times New Roman" w:hAnsi="Times New Roman" w:cs="Times New Roman"/>
            <w:sz w:val="24"/>
            <w:szCs w:val="24"/>
          </w:rPr>
          <w:t xml:space="preserve">.  </w:t>
        </w:r>
      </w:ins>
    </w:p>
    <w:p w14:paraId="6BB36A06" w14:textId="54AF9F45" w:rsidR="00895713" w:rsidRPr="00F84705" w:rsidRDefault="00895713" w:rsidP="00895713">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Selecting </w:t>
      </w:r>
      <w:r w:rsidRPr="00F84705">
        <w:rPr>
          <w:rFonts w:ascii="Times New Roman" w:eastAsia="Times New Roman" w:hAnsi="Times New Roman" w:cs="Times New Roman"/>
          <w:i/>
          <w:sz w:val="24"/>
          <w:szCs w:val="24"/>
        </w:rPr>
        <w:t>Optimal Baselines</w:t>
      </w:r>
    </w:p>
    <w:p w14:paraId="0785F916" w14:textId="45B0AB7D" w:rsidR="00895713" w:rsidRDefault="00895713" w:rsidP="00895713">
      <w:pPr>
        <w:spacing w:before="240" w:after="240" w:line="360" w:lineRule="auto"/>
        <w:rPr>
          <w:rFonts w:ascii="Times New Roman" w:hAnsi="Times New Roman" w:cs="Times New Roman"/>
          <w:sz w:val="24"/>
          <w:szCs w:val="24"/>
        </w:rPr>
      </w:pPr>
      <w:r w:rsidRPr="0012255E">
        <w:rPr>
          <w:rFonts w:ascii="Times New Roman" w:hAnsi="Times New Roman" w:cs="Times New Roman"/>
          <w:sz w:val="24"/>
          <w:szCs w:val="24"/>
        </w:rPr>
        <w:t xml:space="preserve">We started with 62 candidate taxonomic groups, </w:t>
      </w:r>
      <w:r>
        <w:rPr>
          <w:rFonts w:ascii="Times New Roman" w:hAnsi="Times New Roman" w:cs="Times New Roman"/>
          <w:sz w:val="24"/>
          <w:szCs w:val="24"/>
        </w:rPr>
        <w:t>but only twelve</w:t>
      </w:r>
      <w:r w:rsidRPr="0012255E">
        <w:rPr>
          <w:rFonts w:ascii="Times New Roman" w:hAnsi="Times New Roman" w:cs="Times New Roman"/>
          <w:sz w:val="24"/>
          <w:szCs w:val="24"/>
        </w:rPr>
        <w:t xml:space="preserve"> taxonomic groups were </w:t>
      </w:r>
      <w:r>
        <w:rPr>
          <w:rFonts w:ascii="Times New Roman" w:hAnsi="Times New Roman" w:cs="Times New Roman"/>
          <w:sz w:val="24"/>
          <w:szCs w:val="24"/>
        </w:rPr>
        <w:t>present at ≥ 75% of sites (Fig. 2</w:t>
      </w:r>
      <w:r w:rsidR="009A4B84">
        <w:rPr>
          <w:rFonts w:ascii="Times New Roman" w:hAnsi="Times New Roman" w:cs="Times New Roman"/>
          <w:sz w:val="24"/>
          <w:szCs w:val="24"/>
        </w:rPr>
        <w:t>a</w:t>
      </w:r>
      <w:r>
        <w:rPr>
          <w:rFonts w:ascii="Times New Roman" w:hAnsi="Times New Roman" w:cs="Times New Roman"/>
          <w:sz w:val="24"/>
          <w:szCs w:val="24"/>
        </w:rPr>
        <w:t>)</w:t>
      </w:r>
      <w:r w:rsidRPr="0012255E">
        <w:rPr>
          <w:rFonts w:ascii="Times New Roman" w:hAnsi="Times New Roman" w:cs="Times New Roman"/>
          <w:sz w:val="24"/>
          <w:szCs w:val="24"/>
        </w:rPr>
        <w:t xml:space="preserve">.  </w:t>
      </w:r>
      <w:proofErr w:type="spellStart"/>
      <w:r w:rsidRPr="0012255E">
        <w:rPr>
          <w:rFonts w:ascii="Times New Roman" w:hAnsi="Times New Roman" w:cs="Times New Roman"/>
          <w:sz w:val="24"/>
          <w:szCs w:val="24"/>
        </w:rPr>
        <w:t>Simuliidae</w:t>
      </w:r>
      <w:proofErr w:type="spellEnd"/>
      <w:r w:rsidRPr="0012255E">
        <w:rPr>
          <w:rFonts w:ascii="Times New Roman" w:hAnsi="Times New Roman" w:cs="Times New Roman"/>
          <w:sz w:val="24"/>
          <w:szCs w:val="24"/>
        </w:rPr>
        <w:t xml:space="preserve">, </w:t>
      </w:r>
      <w:proofErr w:type="spellStart"/>
      <w:r w:rsidRPr="0012255E">
        <w:rPr>
          <w:rFonts w:ascii="Times New Roman" w:hAnsi="Times New Roman" w:cs="Times New Roman"/>
          <w:sz w:val="24"/>
          <w:szCs w:val="24"/>
        </w:rPr>
        <w:t>Baetidae</w:t>
      </w:r>
      <w:proofErr w:type="spellEnd"/>
      <w:r w:rsidRPr="0012255E">
        <w:rPr>
          <w:rFonts w:ascii="Times New Roman" w:hAnsi="Times New Roman" w:cs="Times New Roman"/>
          <w:sz w:val="24"/>
          <w:szCs w:val="24"/>
        </w:rPr>
        <w:t xml:space="preserve">, and </w:t>
      </w:r>
      <w:proofErr w:type="spellStart"/>
      <w:r w:rsidRPr="0012255E">
        <w:rPr>
          <w:rFonts w:ascii="Times New Roman" w:hAnsi="Times New Roman" w:cs="Times New Roman"/>
          <w:sz w:val="24"/>
          <w:szCs w:val="24"/>
        </w:rPr>
        <w:t>Heptaganeidae</w:t>
      </w:r>
      <w:proofErr w:type="spellEnd"/>
      <w:r w:rsidRPr="0012255E">
        <w:rPr>
          <w:rFonts w:ascii="Times New Roman" w:hAnsi="Times New Roman" w:cs="Times New Roman"/>
          <w:sz w:val="24"/>
          <w:szCs w:val="24"/>
        </w:rPr>
        <w:t xml:space="preserve"> had </w:t>
      </w:r>
      <w:r>
        <w:rPr>
          <w:rFonts w:ascii="Times New Roman" w:hAnsi="Times New Roman" w:cs="Times New Roman"/>
          <w:sz w:val="24"/>
          <w:szCs w:val="24"/>
        </w:rPr>
        <w:t>the lowest CVs relative to the other 9 widely distributed taxonomic groups (Fig. 3</w:t>
      </w:r>
      <w:r w:rsidR="009A4B84">
        <w:rPr>
          <w:rFonts w:ascii="Times New Roman" w:hAnsi="Times New Roman" w:cs="Times New Roman"/>
          <w:sz w:val="24"/>
          <w:szCs w:val="24"/>
        </w:rPr>
        <w:t>a</w:t>
      </w:r>
      <w:r>
        <w:rPr>
          <w:rFonts w:ascii="Times New Roman" w:hAnsi="Times New Roman" w:cs="Times New Roman"/>
          <w:sz w:val="24"/>
          <w:szCs w:val="24"/>
        </w:rPr>
        <w:t xml:space="preserve">; Table 1). The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of</w:t>
      </w:r>
      <w:r>
        <w:rPr>
          <w:rFonts w:ascii="Times New Roman" w:hAnsi="Times New Roman" w:cs="Times New Roman"/>
          <w:sz w:val="24"/>
          <w:szCs w:val="24"/>
        </w:rPr>
        <w:t xml:space="preserve"> </w:t>
      </w:r>
      <w:proofErr w:type="spellStart"/>
      <w:r>
        <w:rPr>
          <w:rFonts w:ascii="Times New Roman" w:hAnsi="Times New Roman" w:cs="Times New Roman"/>
          <w:sz w:val="24"/>
          <w:szCs w:val="24"/>
        </w:rPr>
        <w:t>Simulliidae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Baetidae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Heptaganeidae</w:t>
      </w:r>
      <w:proofErr w:type="spellEnd"/>
      <w:r>
        <w:rPr>
          <w:rFonts w:ascii="Times New Roman" w:hAnsi="Times New Roman" w:cs="Times New Roman"/>
          <w:sz w:val="24"/>
          <w:szCs w:val="24"/>
        </w:rPr>
        <w:t xml:space="preserve"> were correlated with the environmental gradient (Fig. 4</w:t>
      </w:r>
      <w:r w:rsidR="00FE3745">
        <w:rPr>
          <w:rFonts w:ascii="Times New Roman" w:hAnsi="Times New Roman" w:cs="Times New Roman"/>
          <w:sz w:val="24"/>
          <w:szCs w:val="24"/>
        </w:rPr>
        <w:t>c</w:t>
      </w:r>
      <w:r w:rsidR="00BC151E">
        <w:rPr>
          <w:rFonts w:ascii="Times New Roman" w:hAnsi="Times New Roman" w:cs="Times New Roman"/>
          <w:sz w:val="24"/>
          <w:szCs w:val="24"/>
        </w:rPr>
        <w:t>-d</w:t>
      </w:r>
      <w:r>
        <w:rPr>
          <w:rFonts w:ascii="Times New Roman" w:hAnsi="Times New Roman" w:cs="Times New Roman"/>
          <w:sz w:val="24"/>
          <w:szCs w:val="24"/>
        </w:rPr>
        <w:t xml:space="preserve">; Table 1).  </w:t>
      </w:r>
      <w:proofErr w:type="spellStart"/>
      <w:r>
        <w:rPr>
          <w:rFonts w:ascii="Times New Roman" w:hAnsi="Times New Roman" w:cs="Times New Roman"/>
          <w:sz w:val="24"/>
          <w:szCs w:val="24"/>
        </w:rPr>
        <w:t>Baetidae</w:t>
      </w:r>
      <w:proofErr w:type="spellEnd"/>
      <w:r>
        <w:rPr>
          <w:rFonts w:ascii="Times New Roman" w:hAnsi="Times New Roman" w:cs="Times New Roman"/>
          <w:sz w:val="24"/>
          <w:szCs w:val="24"/>
        </w:rPr>
        <w:t xml:space="preserve"> removed or reduced the background variation associated with the longitudinal gradient but did not completely remove the background variation for creek chub which did not exhibit changes in diet along the gradient (Fig.5, Fig. 6</w:t>
      </w:r>
      <w:r w:rsidR="002A7AEE">
        <w:rPr>
          <w:rFonts w:ascii="Times New Roman" w:hAnsi="Times New Roman" w:cs="Times New Roman"/>
          <w:sz w:val="24"/>
          <w:szCs w:val="24"/>
        </w:rPr>
        <w:t>c-d</w:t>
      </w:r>
      <w:r>
        <w:rPr>
          <w:rFonts w:ascii="Times New Roman" w:hAnsi="Times New Roman" w:cs="Times New Roman"/>
          <w:sz w:val="24"/>
          <w:szCs w:val="24"/>
        </w:rPr>
        <w:t xml:space="preserve">, Table 1).  </w:t>
      </w:r>
      <w:proofErr w:type="spellStart"/>
      <w:r>
        <w:rPr>
          <w:rFonts w:ascii="Times New Roman" w:hAnsi="Times New Roman" w:cs="Times New Roman"/>
          <w:sz w:val="24"/>
          <w:szCs w:val="24"/>
        </w:rPr>
        <w:t>Heptaganeidae</w:t>
      </w:r>
      <w:proofErr w:type="spellEnd"/>
      <w:r>
        <w:rPr>
          <w:rFonts w:ascii="Times New Roman" w:hAnsi="Times New Roman" w:cs="Times New Roman"/>
          <w:sz w:val="24"/>
          <w:szCs w:val="24"/>
        </w:rPr>
        <w:t xml:space="preserve"> removed or reduced the background variation associated with the longitudinal gradient but completely removed the effect of the longitudinal gradient on brown trout which exhibited substantial changes in diet along the gradient (Fig. 5, Fig. 6</w:t>
      </w:r>
      <w:r w:rsidR="002A7AEE">
        <w:rPr>
          <w:rFonts w:ascii="Times New Roman" w:hAnsi="Times New Roman" w:cs="Times New Roman"/>
          <w:sz w:val="24"/>
          <w:szCs w:val="24"/>
        </w:rPr>
        <w:t>a</w:t>
      </w:r>
      <w:r w:rsidR="00BC151E">
        <w:rPr>
          <w:rFonts w:ascii="Times New Roman" w:hAnsi="Times New Roman" w:cs="Times New Roman"/>
          <w:sz w:val="24"/>
          <w:szCs w:val="24"/>
        </w:rPr>
        <w:t>-b</w:t>
      </w:r>
      <w:r>
        <w:rPr>
          <w:rFonts w:ascii="Times New Roman" w:hAnsi="Times New Roman" w:cs="Times New Roman"/>
          <w:sz w:val="24"/>
          <w:szCs w:val="24"/>
        </w:rPr>
        <w:t xml:space="preserve">, Table 1). Also, </w:t>
      </w:r>
      <w:proofErr w:type="spellStart"/>
      <w:r>
        <w:rPr>
          <w:rFonts w:ascii="Times New Roman" w:hAnsi="Times New Roman" w:cs="Times New Roman"/>
          <w:sz w:val="24"/>
          <w:szCs w:val="24"/>
        </w:rPr>
        <w:t>Heptaganeidae</w:t>
      </w:r>
      <w:proofErr w:type="spellEnd"/>
      <w:r>
        <w:rPr>
          <w:rFonts w:ascii="Times New Roman" w:hAnsi="Times New Roman" w:cs="Times New Roman"/>
          <w:sz w:val="24"/>
          <w:szCs w:val="24"/>
        </w:rPr>
        <w:t xml:space="preserve"> overcorrected TP estimates for white sucker resulting in a negative slope along the longitudinal gradient, but white sucker did not show any changes in diet along the longitudinal gradient (Fig. 5, Fig. 6</w:t>
      </w:r>
      <w:r w:rsidR="00BC151E">
        <w:rPr>
          <w:rFonts w:ascii="Times New Roman" w:hAnsi="Times New Roman" w:cs="Times New Roman"/>
          <w:sz w:val="24"/>
          <w:szCs w:val="24"/>
        </w:rPr>
        <w:t>i-j</w:t>
      </w:r>
      <w:r>
        <w:rPr>
          <w:rFonts w:ascii="Times New Roman" w:hAnsi="Times New Roman" w:cs="Times New Roman"/>
          <w:sz w:val="24"/>
          <w:szCs w:val="24"/>
        </w:rPr>
        <w:t xml:space="preserve">, Table 1).  When estimating TP for the five fish species, </w:t>
      </w:r>
      <w:proofErr w:type="spellStart"/>
      <w:r>
        <w:rPr>
          <w:rFonts w:ascii="Times New Roman" w:hAnsi="Times New Roman" w:cs="Times New Roman"/>
          <w:sz w:val="24"/>
          <w:szCs w:val="24"/>
        </w:rPr>
        <w:t>Simuliidae</w:t>
      </w:r>
      <w:proofErr w:type="spellEnd"/>
      <w:r>
        <w:rPr>
          <w:rFonts w:ascii="Times New Roman" w:hAnsi="Times New Roman" w:cs="Times New Roman"/>
          <w:sz w:val="24"/>
          <w:szCs w:val="24"/>
        </w:rPr>
        <w:t xml:space="preserve"> was the only taxonomic group that removed or reduced the background variation associated 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 (Fig. 6; Table 1).</w:t>
      </w:r>
    </w:p>
    <w:p w14:paraId="4A3CBE10" w14:textId="73FBAECE" w:rsidR="00895713" w:rsidRDefault="00895713" w:rsidP="00895713">
      <w:pPr>
        <w:spacing w:before="240" w:after="240" w:line="360" w:lineRule="auto"/>
        <w:rPr>
          <w:rFonts w:ascii="Times New Roman" w:hAnsi="Times New Roman" w:cs="Times New Roman"/>
          <w:sz w:val="24"/>
          <w:szCs w:val="24"/>
        </w:rPr>
      </w:pPr>
      <w:r>
        <w:rPr>
          <w:rFonts w:ascii="Times New Roman" w:hAnsi="Times New Roman" w:cs="Times New Roman"/>
          <w:sz w:val="24"/>
          <w:szCs w:val="24"/>
        </w:rPr>
        <w:t>We started with 6 candidate feeding groups, and five were present at ≥ 75% of sites (Fig. 2</w:t>
      </w:r>
      <w:r w:rsidR="00BC151E">
        <w:rPr>
          <w:rFonts w:ascii="Times New Roman" w:hAnsi="Times New Roman" w:cs="Times New Roman"/>
          <w:sz w:val="24"/>
          <w:szCs w:val="24"/>
        </w:rPr>
        <w:t>b</w:t>
      </w:r>
      <w:r>
        <w:rPr>
          <w:rFonts w:ascii="Times New Roman" w:hAnsi="Times New Roman" w:cs="Times New Roman"/>
          <w:sz w:val="24"/>
          <w:szCs w:val="24"/>
        </w:rPr>
        <w:t xml:space="preserve">). Filterers had the lowest CV relative to the other 4 feeding groups and had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that</w:t>
      </w:r>
      <w:r>
        <w:rPr>
          <w:rFonts w:ascii="Times New Roman" w:hAnsi="Times New Roman" w:cs="Times New Roman"/>
          <w:sz w:val="24"/>
          <w:szCs w:val="24"/>
        </w:rPr>
        <w:t xml:space="preserve"> were correlated with the longitudinal gradient (Fig. 3</w:t>
      </w:r>
      <w:r w:rsidR="00BC151E">
        <w:rPr>
          <w:rFonts w:ascii="Times New Roman" w:hAnsi="Times New Roman" w:cs="Times New Roman"/>
          <w:sz w:val="24"/>
          <w:szCs w:val="24"/>
        </w:rPr>
        <w:t>b</w:t>
      </w:r>
      <w:r>
        <w:rPr>
          <w:rFonts w:ascii="Times New Roman" w:hAnsi="Times New Roman" w:cs="Times New Roman"/>
          <w:sz w:val="24"/>
          <w:szCs w:val="24"/>
        </w:rPr>
        <w:t>; Fig. 4</w:t>
      </w:r>
      <w:r w:rsidR="00BC151E">
        <w:rPr>
          <w:rFonts w:ascii="Times New Roman" w:hAnsi="Times New Roman" w:cs="Times New Roman"/>
          <w:sz w:val="24"/>
          <w:szCs w:val="24"/>
        </w:rPr>
        <w:t>e-f</w:t>
      </w:r>
      <w:r>
        <w:rPr>
          <w:rFonts w:ascii="Times New Roman" w:hAnsi="Times New Roman" w:cs="Times New Roman"/>
          <w:sz w:val="24"/>
          <w:szCs w:val="24"/>
        </w:rPr>
        <w:t xml:space="preserve">; Table 1).  When estimating TP of the </w:t>
      </w:r>
      <w:r w:rsidR="00873361">
        <w:rPr>
          <w:rFonts w:ascii="Times New Roman" w:hAnsi="Times New Roman" w:cs="Times New Roman"/>
          <w:sz w:val="24"/>
          <w:szCs w:val="24"/>
        </w:rPr>
        <w:t>five</w:t>
      </w:r>
      <w:r>
        <w:rPr>
          <w:rFonts w:ascii="Times New Roman" w:hAnsi="Times New Roman" w:cs="Times New Roman"/>
          <w:sz w:val="24"/>
          <w:szCs w:val="24"/>
        </w:rPr>
        <w:t xml:space="preserve"> fis</w:t>
      </w:r>
      <w:r w:rsidR="00873361">
        <w:rPr>
          <w:rFonts w:ascii="Times New Roman" w:hAnsi="Times New Roman" w:cs="Times New Roman"/>
          <w:sz w:val="24"/>
          <w:szCs w:val="24"/>
        </w:rPr>
        <w:t>hes</w:t>
      </w:r>
      <w:r>
        <w:rPr>
          <w:rFonts w:ascii="Times New Roman" w:hAnsi="Times New Roman" w:cs="Times New Roman"/>
          <w:sz w:val="24"/>
          <w:szCs w:val="24"/>
        </w:rPr>
        <w:t xml:space="preserve">, Filterers also removed or reduced the background variation associated 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w:t>
      </w:r>
      <w:r w:rsidR="00873361">
        <w:rPr>
          <w:rFonts w:ascii="Times New Roman" w:hAnsi="Times New Roman" w:cs="Times New Roman"/>
          <w:sz w:val="24"/>
          <w:szCs w:val="24"/>
        </w:rPr>
        <w:t xml:space="preserve"> for the five fishes (Fig. 7)</w:t>
      </w:r>
      <w:r>
        <w:rPr>
          <w:rFonts w:ascii="Times New Roman" w:hAnsi="Times New Roman" w:cs="Times New Roman"/>
          <w:sz w:val="24"/>
          <w:szCs w:val="24"/>
        </w:rPr>
        <w:t>.</w:t>
      </w:r>
    </w:p>
    <w:p w14:paraId="6C049659" w14:textId="34314F6A" w:rsidR="00126F2A" w:rsidRPr="00895713" w:rsidRDefault="00126F2A" w:rsidP="00895713">
      <w:pPr>
        <w:spacing w:before="240" w:after="240" w:line="360" w:lineRule="auto"/>
        <w:rPr>
          <w:rFonts w:ascii="Times New Roman" w:hAnsi="Times New Roman" w:cs="Times New Roman"/>
          <w:sz w:val="24"/>
          <w:szCs w:val="24"/>
        </w:rPr>
      </w:pPr>
      <w:r w:rsidRPr="00F84705">
        <w:rPr>
          <w:rFonts w:ascii="Times New Roman" w:eastAsia="Times New Roman" w:hAnsi="Times New Roman" w:cs="Times New Roman"/>
          <w:sz w:val="24"/>
          <w:szCs w:val="24"/>
        </w:rPr>
        <w:t>Our results coupled with those in Danish Lowland streams indicate that taxonomic groups that exhibit filter feeding</w:t>
      </w:r>
      <w:r>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Simuliidae</w:t>
      </w:r>
      <w:proofErr w:type="spellEnd"/>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may be particularly good baseline indicators </w:t>
      </w:r>
      <w:r w:rsidRPr="00F8470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Pr="00F84705">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(Kristensen et </w:t>
      </w:r>
      <w:r>
        <w:rPr>
          <w:rFonts w:ascii="Times New Roman" w:eastAsia="Times New Roman" w:hAnsi="Times New Roman" w:cs="Times New Roman"/>
          <w:noProof/>
          <w:sz w:val="24"/>
          <w:szCs w:val="24"/>
        </w:rPr>
        <w:lastRenderedPageBreak/>
        <w:t>al., 2016)</w:t>
      </w:r>
      <w:r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w:t>
      </w:r>
      <w:r w:rsidR="008B340D">
        <w:rPr>
          <w:rFonts w:ascii="Times New Roman" w:eastAsia="Times New Roman" w:hAnsi="Times New Roman" w:cs="Times New Roman"/>
          <w:sz w:val="24"/>
          <w:szCs w:val="24"/>
        </w:rPr>
        <w:t xml:space="preserve">  Although not sufficiently distributed in our system, </w:t>
      </w:r>
      <w:ins w:id="144" w:author="Frank J. Rahel" w:date="2023-12-30T14:01:00Z">
        <w:r w:rsidR="00D05C69">
          <w:rPr>
            <w:rFonts w:ascii="Times New Roman" w:eastAsia="Times New Roman" w:hAnsi="Times New Roman" w:cs="Times New Roman"/>
            <w:sz w:val="24"/>
            <w:szCs w:val="24"/>
          </w:rPr>
          <w:t>filter-feeding</w:t>
        </w:r>
      </w:ins>
      <w:r w:rsidR="008B340D">
        <w:rPr>
          <w:rFonts w:ascii="Times New Roman" w:eastAsia="Times New Roman" w:hAnsi="Times New Roman" w:cs="Times New Roman"/>
          <w:sz w:val="24"/>
          <w:szCs w:val="24"/>
        </w:rPr>
        <w:t xml:space="preserve"> bivalves have been found to be particularly good baseline indicators (Jardine et al., 2014)</w:t>
      </w:r>
      <w:r w:rsidR="009E638F">
        <w:rPr>
          <w:rFonts w:ascii="Times New Roman" w:eastAsia="Times New Roman" w:hAnsi="Times New Roman" w:cs="Times New Roman"/>
          <w:sz w:val="24"/>
          <w:szCs w:val="24"/>
        </w:rPr>
        <w:t xml:space="preserve"> which corroborates our conclusion that filter feeder</w:t>
      </w:r>
      <w:ins w:id="145" w:author="Frank J. Rahel" w:date="2023-12-29T15:47:00Z">
        <w:r w:rsidR="005974FF">
          <w:rPr>
            <w:rFonts w:ascii="Times New Roman" w:eastAsia="Times New Roman" w:hAnsi="Times New Roman" w:cs="Times New Roman"/>
            <w:sz w:val="24"/>
            <w:szCs w:val="24"/>
          </w:rPr>
          <w:t>s</w:t>
        </w:r>
      </w:ins>
      <w:ins w:id="146" w:author="Frank J. Rahel" w:date="2023-12-29T15:49:00Z">
        <w:r w:rsidR="005974FF">
          <w:rPr>
            <w:rFonts w:ascii="Times New Roman" w:eastAsia="Times New Roman" w:hAnsi="Times New Roman" w:cs="Times New Roman"/>
            <w:sz w:val="24"/>
            <w:szCs w:val="24"/>
          </w:rPr>
          <w:t xml:space="preserve"> </w:t>
        </w:r>
      </w:ins>
      <w:ins w:id="147" w:author="Frank J. Rahel" w:date="2023-12-29T15:51:00Z">
        <w:r w:rsidR="005974FF">
          <w:rPr>
            <w:rFonts w:ascii="Times New Roman" w:eastAsia="Times New Roman" w:hAnsi="Times New Roman" w:cs="Times New Roman"/>
            <w:sz w:val="24"/>
            <w:szCs w:val="24"/>
          </w:rPr>
          <w:t xml:space="preserve">are useful for controlling </w:t>
        </w:r>
      </w:ins>
      <w:ins w:id="148" w:author="Frank J. Rahel" w:date="2023-12-29T15:52:00Z">
        <w:r w:rsidR="005974FF">
          <w:rPr>
            <w:rFonts w:ascii="Times New Roman" w:eastAsia="Times New Roman" w:hAnsi="Times New Roman" w:cs="Times New Roman"/>
            <w:sz w:val="24"/>
            <w:szCs w:val="24"/>
          </w:rPr>
          <w:t xml:space="preserve">for </w:t>
        </w:r>
      </w:ins>
      <w:ins w:id="149" w:author="Frank J. Rahel" w:date="2023-12-29T15:53:00Z">
        <w:r w:rsidR="005974FF" w:rsidRPr="0056545F">
          <w:rPr>
            <w:rFonts w:ascii="Times New Roman" w:eastAsia="Times New Roman" w:hAnsi="Times New Roman" w:cs="Times New Roman"/>
            <w:sz w:val="24"/>
            <w:szCs w:val="24"/>
          </w:rPr>
          <w:t>geographic variability in δ</w:t>
        </w:r>
        <w:r w:rsidR="005974FF" w:rsidRPr="0056545F">
          <w:rPr>
            <w:rFonts w:ascii="Times New Roman" w:eastAsia="Times New Roman" w:hAnsi="Times New Roman" w:cs="Times New Roman"/>
            <w:sz w:val="24"/>
            <w:szCs w:val="24"/>
            <w:vertAlign w:val="superscript"/>
          </w:rPr>
          <w:t>15</w:t>
        </w:r>
        <w:r w:rsidR="005974FF" w:rsidRPr="0056545F">
          <w:rPr>
            <w:rFonts w:ascii="Times New Roman" w:eastAsia="Times New Roman" w:hAnsi="Times New Roman" w:cs="Times New Roman"/>
            <w:sz w:val="24"/>
            <w:szCs w:val="24"/>
          </w:rPr>
          <w:t>N values</w:t>
        </w:r>
      </w:ins>
      <w:del w:id="150" w:author="Frank J. Rahel" w:date="2023-12-29T15:49:00Z">
        <w:r w:rsidR="009E638F" w:rsidDel="005974FF">
          <w:rPr>
            <w:rFonts w:ascii="Times New Roman" w:eastAsia="Times New Roman" w:hAnsi="Times New Roman" w:cs="Times New Roman"/>
            <w:sz w:val="24"/>
            <w:szCs w:val="24"/>
          </w:rPr>
          <w:delText xml:space="preserve"> </w:delText>
        </w:r>
      </w:del>
      <w:del w:id="151" w:author="Frank J. Rahel" w:date="2023-12-29T15:53:00Z">
        <w:r w:rsidR="009E638F" w:rsidDel="005974FF">
          <w:rPr>
            <w:rFonts w:ascii="Times New Roman" w:eastAsia="Times New Roman" w:hAnsi="Times New Roman" w:cs="Times New Roman"/>
            <w:sz w:val="24"/>
            <w:szCs w:val="24"/>
          </w:rPr>
          <w:delText xml:space="preserve">may be </w:delText>
        </w:r>
      </w:del>
      <w:del w:id="152" w:author="Frank J. Rahel" w:date="2023-12-29T15:50:00Z">
        <w:r w:rsidR="009E638F" w:rsidDel="005974FF">
          <w:rPr>
            <w:rFonts w:ascii="Times New Roman" w:eastAsia="Times New Roman" w:hAnsi="Times New Roman" w:cs="Times New Roman"/>
            <w:sz w:val="24"/>
            <w:szCs w:val="24"/>
          </w:rPr>
          <w:delText xml:space="preserve">particularly </w:delText>
        </w:r>
      </w:del>
      <w:del w:id="153" w:author="Frank J. Rahel" w:date="2023-12-29T15:53:00Z">
        <w:r w:rsidR="009E638F" w:rsidDel="005974FF">
          <w:rPr>
            <w:rFonts w:ascii="Times New Roman" w:eastAsia="Times New Roman" w:hAnsi="Times New Roman" w:cs="Times New Roman"/>
            <w:sz w:val="24"/>
            <w:szCs w:val="24"/>
          </w:rPr>
          <w:delText>good baseline indicators</w:delText>
        </w:r>
      </w:del>
      <w:r w:rsidR="008B340D">
        <w:rPr>
          <w:rFonts w:ascii="Times New Roman" w:eastAsia="Times New Roman" w:hAnsi="Times New Roman" w:cs="Times New Roman"/>
          <w:sz w:val="24"/>
          <w:szCs w:val="24"/>
        </w:rPr>
        <w:t xml:space="preserve">. </w:t>
      </w:r>
      <w:r w:rsidR="00FC79C4">
        <w:rPr>
          <w:rFonts w:ascii="Times New Roman" w:eastAsia="Times New Roman" w:hAnsi="Times New Roman" w:cs="Times New Roman"/>
          <w:sz w:val="24"/>
          <w:szCs w:val="24"/>
        </w:rPr>
        <w:t xml:space="preserve">  Filter feeders rely on </w:t>
      </w:r>
      <w:del w:id="154" w:author="Frank J. Rahel" w:date="2023-12-29T15:55:00Z">
        <w:r w:rsidR="00FC79C4" w:rsidDel="005974FF">
          <w:rPr>
            <w:rFonts w:ascii="Times New Roman" w:eastAsia="Times New Roman" w:hAnsi="Times New Roman" w:cs="Times New Roman"/>
            <w:sz w:val="24"/>
            <w:szCs w:val="24"/>
          </w:rPr>
          <w:delText>seston which</w:delText>
        </w:r>
      </w:del>
      <w:ins w:id="155" w:author="Frank J. Rahel" w:date="2023-12-29T15:55:00Z">
        <w:r w:rsidR="005974FF">
          <w:rPr>
            <w:rFonts w:ascii="Times New Roman" w:eastAsia="Times New Roman" w:hAnsi="Times New Roman" w:cs="Times New Roman"/>
            <w:sz w:val="24"/>
            <w:szCs w:val="24"/>
          </w:rPr>
          <w:t>seston, which</w:t>
        </w:r>
      </w:ins>
      <w:r w:rsidR="00FC79C4">
        <w:rPr>
          <w:rFonts w:ascii="Times New Roman" w:eastAsia="Times New Roman" w:hAnsi="Times New Roman" w:cs="Times New Roman"/>
          <w:sz w:val="24"/>
          <w:szCs w:val="24"/>
        </w:rPr>
        <w:t>, interestingly</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was the best</w:t>
      </w:r>
      <w:r w:rsidR="00FC79C4">
        <w:rPr>
          <w:rFonts w:ascii="Times New Roman" w:eastAsia="Times New Roman" w:hAnsi="Times New Roman" w:cs="Times New Roman"/>
          <w:sz w:val="24"/>
          <w:szCs w:val="24"/>
        </w:rPr>
        <w:t xml:space="preserve"> of the basal resources at reducing or removing</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the influence of the environmental gradient on TP of fishes </w:t>
      </w:r>
      <w:r w:rsidR="00FC79C4">
        <w:rPr>
          <w:rFonts w:ascii="Times New Roman" w:eastAsia="Times New Roman" w:hAnsi="Times New Roman" w:cs="Times New Roman"/>
          <w:sz w:val="24"/>
          <w:szCs w:val="24"/>
        </w:rPr>
        <w:t xml:space="preserve">while also retaining TP relationships to the environmental gradient consistent with independent diet data </w:t>
      </w:r>
      <w:r w:rsidRPr="00F84705">
        <w:rPr>
          <w:rFonts w:ascii="Times New Roman" w:eastAsia="Times New Roman" w:hAnsi="Times New Roman" w:cs="Times New Roman"/>
          <w:sz w:val="24"/>
          <w:szCs w:val="24"/>
        </w:rPr>
        <w:t>(Table 1).</w:t>
      </w:r>
      <w:r w:rsidR="00FC79C4">
        <w:rPr>
          <w:rFonts w:ascii="Times New Roman" w:eastAsia="Times New Roman" w:hAnsi="Times New Roman" w:cs="Times New Roman"/>
          <w:sz w:val="24"/>
          <w:szCs w:val="24"/>
        </w:rPr>
        <w:t xml:space="preserve">  Seston</w:t>
      </w:r>
      <w:r w:rsidR="000D15E1">
        <w:rPr>
          <w:rFonts w:ascii="Times New Roman" w:eastAsia="Times New Roman" w:hAnsi="Times New Roman" w:cs="Times New Roman"/>
          <w:sz w:val="24"/>
          <w:szCs w:val="24"/>
        </w:rPr>
        <w:t xml:space="preserve"> is largely suspended </w:t>
      </w:r>
      <w:del w:id="156" w:author="Frank J. Rahel" w:date="2023-12-29T15:48:00Z">
        <w:r w:rsidR="000D15E1" w:rsidDel="005974FF">
          <w:rPr>
            <w:rFonts w:ascii="Times New Roman" w:eastAsia="Times New Roman" w:hAnsi="Times New Roman" w:cs="Times New Roman"/>
            <w:sz w:val="24"/>
            <w:szCs w:val="24"/>
          </w:rPr>
          <w:delText>detritus which</w:delText>
        </w:r>
      </w:del>
      <w:ins w:id="157" w:author="Frank J. Rahel" w:date="2023-12-29T15:48:00Z">
        <w:r w:rsidR="005974FF">
          <w:rPr>
            <w:rFonts w:ascii="Times New Roman" w:eastAsia="Times New Roman" w:hAnsi="Times New Roman" w:cs="Times New Roman"/>
            <w:sz w:val="24"/>
            <w:szCs w:val="24"/>
          </w:rPr>
          <w:t>detritus</w:t>
        </w:r>
      </w:ins>
      <w:ins w:id="158" w:author="Frank J. Rahel" w:date="2023-12-29T15:59:00Z">
        <w:r w:rsidR="00116C89">
          <w:rPr>
            <w:rFonts w:ascii="Times New Roman" w:eastAsia="Times New Roman" w:hAnsi="Times New Roman" w:cs="Times New Roman"/>
            <w:sz w:val="24"/>
            <w:szCs w:val="24"/>
          </w:rPr>
          <w:t xml:space="preserve"> and includes </w:t>
        </w:r>
      </w:ins>
      <w:del w:id="159" w:author="Frank J. Rahel" w:date="2023-12-29T16:00:00Z">
        <w:r w:rsidR="000D15E1" w:rsidDel="00116C89">
          <w:rPr>
            <w:rFonts w:ascii="Times New Roman" w:eastAsia="Times New Roman" w:hAnsi="Times New Roman" w:cs="Times New Roman"/>
            <w:sz w:val="24"/>
            <w:szCs w:val="24"/>
          </w:rPr>
          <w:delText xml:space="preserve"> is a major component </w:delText>
        </w:r>
      </w:del>
      <w:del w:id="160" w:author="Frank J. Rahel" w:date="2023-12-29T15:57:00Z">
        <w:r w:rsidR="000D15E1" w:rsidDel="00116C89">
          <w:rPr>
            <w:rFonts w:ascii="Times New Roman" w:eastAsia="Times New Roman" w:hAnsi="Times New Roman" w:cs="Times New Roman"/>
            <w:sz w:val="24"/>
            <w:szCs w:val="24"/>
          </w:rPr>
          <w:delText>to</w:delText>
        </w:r>
      </w:del>
      <w:del w:id="161" w:author="Frank J. Rahel" w:date="2023-12-29T16:00:00Z">
        <w:r w:rsidR="000D15E1" w:rsidDel="00116C89">
          <w:rPr>
            <w:rFonts w:ascii="Times New Roman" w:eastAsia="Times New Roman" w:hAnsi="Times New Roman" w:cs="Times New Roman"/>
            <w:sz w:val="24"/>
            <w:szCs w:val="24"/>
          </w:rPr>
          <w:delText xml:space="preserve"> the brown </w:delText>
        </w:r>
      </w:del>
      <w:del w:id="162" w:author="Frank J. Rahel" w:date="2023-12-29T15:48:00Z">
        <w:r w:rsidR="000D15E1" w:rsidDel="005974FF">
          <w:rPr>
            <w:rFonts w:ascii="Times New Roman" w:eastAsia="Times New Roman" w:hAnsi="Times New Roman" w:cs="Times New Roman"/>
            <w:sz w:val="24"/>
            <w:szCs w:val="24"/>
          </w:rPr>
          <w:delText>foodweb</w:delText>
        </w:r>
      </w:del>
      <w:del w:id="163" w:author="Frank J. Rahel" w:date="2023-12-29T16:00:00Z">
        <w:r w:rsidR="000D15E1" w:rsidDel="00116C89">
          <w:rPr>
            <w:rFonts w:ascii="Times New Roman" w:eastAsia="Times New Roman" w:hAnsi="Times New Roman" w:cs="Times New Roman"/>
            <w:sz w:val="24"/>
            <w:szCs w:val="24"/>
          </w:rPr>
          <w:delText xml:space="preserve"> and the microbial loop.  Denitrifying </w:delText>
        </w:r>
      </w:del>
      <w:r w:rsidR="000D15E1">
        <w:rPr>
          <w:rFonts w:ascii="Times New Roman" w:eastAsia="Times New Roman" w:hAnsi="Times New Roman" w:cs="Times New Roman"/>
          <w:sz w:val="24"/>
          <w:szCs w:val="24"/>
        </w:rPr>
        <w:t>bacteria</w:t>
      </w:r>
      <w:r w:rsidR="00FC79C4">
        <w:rPr>
          <w:rFonts w:ascii="Times New Roman" w:eastAsia="Times New Roman" w:hAnsi="Times New Roman" w:cs="Times New Roman"/>
          <w:sz w:val="24"/>
          <w:szCs w:val="24"/>
        </w:rPr>
        <w:t xml:space="preserve"> </w:t>
      </w:r>
      <w:r w:rsidR="000D15E1">
        <w:rPr>
          <w:rFonts w:ascii="Times New Roman" w:eastAsia="Times New Roman" w:hAnsi="Times New Roman" w:cs="Times New Roman"/>
          <w:sz w:val="24"/>
          <w:szCs w:val="24"/>
        </w:rPr>
        <w:t>that denitrify</w:t>
      </w:r>
      <w:r w:rsidR="008B340D">
        <w:rPr>
          <w:rFonts w:ascii="Times New Roman" w:eastAsia="Times New Roman" w:hAnsi="Times New Roman" w:cs="Times New Roman"/>
          <w:sz w:val="24"/>
          <w:szCs w:val="24"/>
        </w:rPr>
        <w:t xml:space="preserve"> and elevate </w:t>
      </w:r>
      <w:r w:rsidR="008B340D" w:rsidRPr="006F70AA">
        <w:rPr>
          <w:rFonts w:ascii="Times New Roman" w:eastAsia="Times New Roman" w:hAnsi="Times New Roman" w:cs="Times New Roman"/>
          <w:sz w:val="24"/>
          <w:szCs w:val="24"/>
        </w:rPr>
        <w:t>δ</w:t>
      </w:r>
      <w:r w:rsidR="008B340D" w:rsidRPr="006F70AA">
        <w:rPr>
          <w:rFonts w:ascii="Times New Roman" w:eastAsia="Times New Roman" w:hAnsi="Times New Roman" w:cs="Times New Roman"/>
          <w:sz w:val="24"/>
          <w:szCs w:val="24"/>
          <w:vertAlign w:val="superscript"/>
        </w:rPr>
        <w:t>15</w:t>
      </w:r>
      <w:r w:rsidR="008B340D" w:rsidRPr="006F70AA">
        <w:rPr>
          <w:rFonts w:ascii="Times New Roman" w:eastAsia="Times New Roman" w:hAnsi="Times New Roman" w:cs="Times New Roman"/>
          <w:sz w:val="24"/>
          <w:szCs w:val="24"/>
        </w:rPr>
        <w:t xml:space="preserve">N </w:t>
      </w:r>
      <w:r w:rsidR="008B340D">
        <w:rPr>
          <w:rFonts w:ascii="Times New Roman" w:eastAsia="Times New Roman" w:hAnsi="Times New Roman" w:cs="Times New Roman"/>
          <w:sz w:val="24"/>
          <w:szCs w:val="24"/>
        </w:rPr>
        <w:t>value</w:t>
      </w:r>
      <w:ins w:id="164" w:author="Frank J. Rahel" w:date="2023-12-30T12:39:00Z">
        <w:r w:rsidR="005F28C3">
          <w:rPr>
            <w:rFonts w:ascii="Times New Roman" w:eastAsia="Times New Roman" w:hAnsi="Times New Roman" w:cs="Times New Roman"/>
            <w:sz w:val="24"/>
            <w:szCs w:val="24"/>
          </w:rPr>
          <w:t>s</w:t>
        </w:r>
      </w:ins>
      <w:ins w:id="165" w:author="Frank J. Rahel" w:date="2023-12-29T16:01:00Z">
        <w:r w:rsidR="00116C89">
          <w:rPr>
            <w:rFonts w:ascii="Times New Roman" w:eastAsia="Times New Roman" w:hAnsi="Times New Roman" w:cs="Times New Roman"/>
            <w:sz w:val="24"/>
            <w:szCs w:val="24"/>
          </w:rPr>
          <w:t xml:space="preserve">. </w:t>
        </w:r>
      </w:ins>
      <w:ins w:id="166" w:author="Frank J. Rahel" w:date="2023-12-29T16:03:00Z">
        <w:r w:rsidR="00116C89">
          <w:rPr>
            <w:rFonts w:ascii="Times New Roman" w:eastAsia="Times New Roman" w:hAnsi="Times New Roman" w:cs="Times New Roman"/>
            <w:sz w:val="24"/>
            <w:szCs w:val="24"/>
          </w:rPr>
          <w:t xml:space="preserve">By consuming seston and its associated bacteria, filter feeders </w:t>
        </w:r>
      </w:ins>
      <w:ins w:id="167" w:author="Frank J. Rahel" w:date="2023-12-29T16:05:00Z">
        <w:r w:rsidR="00116C89">
          <w:rPr>
            <w:rFonts w:ascii="Times New Roman" w:eastAsia="Times New Roman" w:hAnsi="Times New Roman" w:cs="Times New Roman"/>
            <w:sz w:val="24"/>
            <w:szCs w:val="24"/>
          </w:rPr>
          <w:t xml:space="preserve">reflect geographic </w:t>
        </w:r>
      </w:ins>
      <w:ins w:id="168" w:author="Frank J. Rahel" w:date="2023-12-29T16:03:00Z">
        <w:r w:rsidR="00116C89">
          <w:rPr>
            <w:rFonts w:ascii="Times New Roman" w:eastAsia="Times New Roman" w:hAnsi="Times New Roman" w:cs="Times New Roman"/>
            <w:sz w:val="24"/>
            <w:szCs w:val="24"/>
          </w:rPr>
          <w:t>variability in</w:t>
        </w:r>
      </w:ins>
      <w:ins w:id="169" w:author="Frank J. Rahel" w:date="2023-12-29T16:04:00Z">
        <w:r w:rsidR="00116C89">
          <w:rPr>
            <w:rFonts w:ascii="Times New Roman" w:eastAsia="Times New Roman" w:hAnsi="Times New Roman" w:cs="Times New Roman"/>
            <w:sz w:val="24"/>
            <w:szCs w:val="24"/>
          </w:rPr>
          <w:t xml:space="preserve"> </w:t>
        </w:r>
        <w:r w:rsidR="00116C89" w:rsidRPr="00116C89">
          <w:rPr>
            <w:rFonts w:ascii="Times New Roman" w:eastAsia="Times New Roman" w:hAnsi="Times New Roman" w:cs="Times New Roman"/>
            <w:sz w:val="24"/>
            <w:szCs w:val="24"/>
          </w:rPr>
          <w:t>δ15N value</w:t>
        </w:r>
        <w:r w:rsidR="00116C89">
          <w:rPr>
            <w:rFonts w:ascii="Times New Roman" w:eastAsia="Times New Roman" w:hAnsi="Times New Roman" w:cs="Times New Roman"/>
            <w:sz w:val="24"/>
            <w:szCs w:val="24"/>
          </w:rPr>
          <w:t xml:space="preserve">s, making </w:t>
        </w:r>
      </w:ins>
      <w:ins w:id="170" w:author="Frank J. Rahel" w:date="2023-12-30T12:38:00Z">
        <w:r w:rsidR="005F28C3">
          <w:rPr>
            <w:rFonts w:ascii="Times New Roman" w:eastAsia="Times New Roman" w:hAnsi="Times New Roman" w:cs="Times New Roman"/>
            <w:sz w:val="24"/>
            <w:szCs w:val="24"/>
          </w:rPr>
          <w:t>them</w:t>
        </w:r>
      </w:ins>
      <w:ins w:id="171" w:author="Frank J. Rahel" w:date="2023-12-29T16:05:00Z">
        <w:r w:rsidR="00116C89">
          <w:rPr>
            <w:rFonts w:ascii="Times New Roman" w:eastAsia="Times New Roman" w:hAnsi="Times New Roman" w:cs="Times New Roman"/>
            <w:sz w:val="24"/>
            <w:szCs w:val="24"/>
          </w:rPr>
          <w:t xml:space="preserve"> </w:t>
        </w:r>
      </w:ins>
      <w:del w:id="172" w:author="Frank J. Rahel" w:date="2023-12-29T16:05:00Z">
        <w:r w:rsidR="008B340D" w:rsidDel="00116C89">
          <w:rPr>
            <w:rFonts w:ascii="Times New Roman" w:eastAsia="Times New Roman" w:hAnsi="Times New Roman" w:cs="Times New Roman"/>
            <w:sz w:val="24"/>
            <w:szCs w:val="24"/>
          </w:rPr>
          <w:delText xml:space="preserve">s could </w:delText>
        </w:r>
        <w:r w:rsidR="009E638F" w:rsidDel="00116C89">
          <w:rPr>
            <w:rFonts w:ascii="Times New Roman" w:eastAsia="Times New Roman" w:hAnsi="Times New Roman" w:cs="Times New Roman"/>
            <w:sz w:val="24"/>
            <w:szCs w:val="24"/>
          </w:rPr>
          <w:delText>be some of the bacteria in the microbial loop and a major component of seston</w:delText>
        </w:r>
        <w:r w:rsidR="008B340D" w:rsidDel="00116C89">
          <w:rPr>
            <w:rFonts w:ascii="Times New Roman" w:eastAsia="Times New Roman" w:hAnsi="Times New Roman" w:cs="Times New Roman"/>
            <w:sz w:val="24"/>
            <w:szCs w:val="24"/>
          </w:rPr>
          <w:delText>.  Relying explicitly on the seston could be a reason why filter feeders seem to</w:delText>
        </w:r>
        <w:r w:rsidR="009E638F" w:rsidDel="00116C89">
          <w:rPr>
            <w:rFonts w:ascii="Times New Roman" w:eastAsia="Times New Roman" w:hAnsi="Times New Roman" w:cs="Times New Roman"/>
            <w:sz w:val="24"/>
            <w:szCs w:val="24"/>
          </w:rPr>
          <w:delText xml:space="preserve"> be particularly </w:delText>
        </w:r>
      </w:del>
      <w:r w:rsidR="009E638F">
        <w:rPr>
          <w:rFonts w:ascii="Times New Roman" w:eastAsia="Times New Roman" w:hAnsi="Times New Roman" w:cs="Times New Roman"/>
          <w:sz w:val="24"/>
          <w:szCs w:val="24"/>
        </w:rPr>
        <w:t>good baseline indicators.</w:t>
      </w:r>
    </w:p>
    <w:p w14:paraId="12AE17BD" w14:textId="0F825F4E" w:rsidR="00895713" w:rsidRDefault="007A10DE" w:rsidP="00FB1D3E">
      <w:pPr>
        <w:spacing w:before="240" w:after="240" w:line="360" w:lineRule="auto"/>
        <w:rPr>
          <w:ins w:id="173" w:author="Frank J. Rahel" w:date="2023-12-30T13:19:00Z"/>
          <w:rFonts w:ascii="Times New Roman" w:eastAsia="Times New Roman" w:hAnsi="Times New Roman" w:cs="Times New Roman"/>
          <w:sz w:val="24"/>
          <w:szCs w:val="24"/>
        </w:rPr>
      </w:pPr>
      <w:ins w:id="174" w:author="Frank J. Rahel" w:date="2023-12-30T13:55:00Z">
        <w:r>
          <w:rPr>
            <w:rFonts w:ascii="Times New Roman" w:eastAsia="Times New Roman" w:hAnsi="Times New Roman" w:cs="Times New Roman"/>
            <w:sz w:val="24"/>
            <w:szCs w:val="24"/>
          </w:rPr>
          <w:t>M</w:t>
        </w:r>
      </w:ins>
      <w:del w:id="175" w:author="Frank J. Rahel" w:date="2023-12-30T13:55:00Z">
        <w:r w:rsidR="009E638F" w:rsidDel="007A10DE">
          <w:rPr>
            <w:rFonts w:ascii="Times New Roman" w:eastAsia="Times New Roman" w:hAnsi="Times New Roman" w:cs="Times New Roman"/>
            <w:sz w:val="24"/>
            <w:szCs w:val="24"/>
          </w:rPr>
          <w:delText>Contrary to our results, a</w:delText>
        </w:r>
        <w:r w:rsidR="00895713" w:rsidRPr="00F84705" w:rsidDel="007A10DE">
          <w:rPr>
            <w:rFonts w:ascii="Times New Roman" w:eastAsia="Times New Roman" w:hAnsi="Times New Roman" w:cs="Times New Roman"/>
            <w:sz w:val="24"/>
            <w:szCs w:val="24"/>
          </w:rPr>
          <w:delText xml:space="preserve"> recent review found that m</w:delText>
        </w:r>
      </w:del>
      <w:r w:rsidR="00895713" w:rsidRPr="00F84705">
        <w:rPr>
          <w:rFonts w:ascii="Times New Roman" w:eastAsia="Times New Roman" w:hAnsi="Times New Roman" w:cs="Times New Roman"/>
          <w:sz w:val="24"/>
          <w:szCs w:val="24"/>
        </w:rPr>
        <w:t>ost studies in aquatic systems that calculate TP using stable isotopes use herbivores (e.g., Grazers) as baselines</w:t>
      </w:r>
      <w:r w:rsidR="009E638F">
        <w:rPr>
          <w:rFonts w:ascii="Times New Roman" w:eastAsia="Times New Roman" w:hAnsi="Times New Roman" w:cs="Times New Roman"/>
          <w:sz w:val="24"/>
          <w:szCs w:val="24"/>
        </w:rPr>
        <w:t xml:space="preserve"> indicators</w:t>
      </w:r>
      <w:r w:rsidR="00895713" w:rsidRPr="00F84705">
        <w:rPr>
          <w:rFonts w:ascii="Times New Roman" w:eastAsia="Times New Roman" w:hAnsi="Times New Roman" w:cs="Times New Roman"/>
          <w:sz w:val="24"/>
          <w:szCs w:val="24"/>
        </w:rPr>
        <w:t xml:space="preserve"> </w:t>
      </w:r>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(Kjeldgaard et al., 2021)</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 xml:space="preserve">The </w:t>
      </w:r>
      <w:r w:rsidR="009E638F" w:rsidRPr="00F84705">
        <w:rPr>
          <w:rFonts w:ascii="Times New Roman" w:eastAsia="Times New Roman" w:hAnsi="Times New Roman" w:cs="Times New Roman"/>
          <w:sz w:val="24"/>
          <w:szCs w:val="24"/>
        </w:rPr>
        <w:t xml:space="preserve">prevalence of </w:t>
      </w:r>
      <w:del w:id="176" w:author="Frank J. Rahel" w:date="2023-12-30T12:40:00Z">
        <w:r w:rsidR="009E638F" w:rsidRPr="00F84705" w:rsidDel="005F28C3">
          <w:rPr>
            <w:rFonts w:ascii="Times New Roman" w:eastAsia="Times New Roman" w:hAnsi="Times New Roman" w:cs="Times New Roman"/>
            <w:sz w:val="24"/>
            <w:szCs w:val="24"/>
          </w:rPr>
          <w:delText xml:space="preserve">using </w:delText>
        </w:r>
      </w:del>
      <w:r w:rsidR="009E638F" w:rsidRPr="00F84705">
        <w:rPr>
          <w:rFonts w:ascii="Times New Roman" w:eastAsia="Times New Roman" w:hAnsi="Times New Roman" w:cs="Times New Roman"/>
          <w:sz w:val="24"/>
          <w:szCs w:val="24"/>
        </w:rPr>
        <w:t xml:space="preserve">herbivores </w:t>
      </w:r>
      <w:del w:id="177" w:author="Frank J. Rahel" w:date="2023-12-29T16:06:00Z">
        <w:r w:rsidR="009E638F" w:rsidRPr="00F84705" w:rsidDel="00C62B9D">
          <w:rPr>
            <w:rFonts w:ascii="Times New Roman" w:eastAsia="Times New Roman" w:hAnsi="Times New Roman" w:cs="Times New Roman"/>
            <w:sz w:val="24"/>
            <w:szCs w:val="24"/>
          </w:rPr>
          <w:delText xml:space="preserve">in the literature </w:delText>
        </w:r>
      </w:del>
      <w:r w:rsidR="009E638F" w:rsidRPr="00F84705">
        <w:rPr>
          <w:rFonts w:ascii="Times New Roman" w:eastAsia="Times New Roman" w:hAnsi="Times New Roman" w:cs="Times New Roman"/>
          <w:sz w:val="24"/>
          <w:szCs w:val="24"/>
        </w:rPr>
        <w:t xml:space="preserve">may be a result of previous work that selected </w:t>
      </w:r>
      <w:commentRangeStart w:id="178"/>
      <w:proofErr w:type="spellStart"/>
      <w:r w:rsidR="009E638F" w:rsidRPr="00F84705">
        <w:rPr>
          <w:rFonts w:ascii="Times New Roman" w:eastAsia="Times New Roman" w:hAnsi="Times New Roman" w:cs="Times New Roman"/>
          <w:sz w:val="24"/>
          <w:szCs w:val="24"/>
        </w:rPr>
        <w:t>Phesonid</w:t>
      </w:r>
      <w:r w:rsidR="009E638F">
        <w:rPr>
          <w:rFonts w:ascii="Times New Roman" w:eastAsia="Times New Roman" w:hAnsi="Times New Roman" w:cs="Times New Roman"/>
          <w:sz w:val="24"/>
          <w:szCs w:val="24"/>
        </w:rPr>
        <w:t>ae</w:t>
      </w:r>
      <w:commentRangeEnd w:id="178"/>
      <w:proofErr w:type="spellEnd"/>
      <w:r w:rsidR="00C62B9D">
        <w:rPr>
          <w:rStyle w:val="CommentReference"/>
        </w:rPr>
        <w:commentReference w:id="178"/>
      </w:r>
      <w:r w:rsidR="009E638F" w:rsidRPr="00F84705">
        <w:rPr>
          <w:rFonts w:ascii="Times New Roman" w:eastAsia="Times New Roman" w:hAnsi="Times New Roman" w:cs="Times New Roman"/>
          <w:sz w:val="24"/>
          <w:szCs w:val="24"/>
        </w:rPr>
        <w:t xml:space="preserve"> grazing snails as optimal because they exhibited the lowest within site mean δ</w:t>
      </w:r>
      <w:r w:rsidR="009E638F" w:rsidRPr="00F84705">
        <w:rPr>
          <w:rFonts w:ascii="Times New Roman" w:eastAsia="Times New Roman" w:hAnsi="Times New Roman" w:cs="Times New Roman"/>
          <w:sz w:val="24"/>
          <w:szCs w:val="24"/>
          <w:vertAlign w:val="superscript"/>
        </w:rPr>
        <w:t>15</w:t>
      </w:r>
      <w:r w:rsidR="009E638F" w:rsidRPr="00F84705">
        <w:rPr>
          <w:rFonts w:ascii="Times New Roman" w:eastAsia="Times New Roman" w:hAnsi="Times New Roman" w:cs="Times New Roman"/>
          <w:sz w:val="24"/>
          <w:szCs w:val="24"/>
        </w:rPr>
        <w:t xml:space="preserve">N as an indicator of low </w:t>
      </w:r>
      <w:proofErr w:type="spellStart"/>
      <w:r w:rsidR="009E638F" w:rsidRPr="00F84705">
        <w:rPr>
          <w:rFonts w:ascii="Times New Roman" w:eastAsia="Times New Roman" w:hAnsi="Times New Roman" w:cs="Times New Roman"/>
          <w:sz w:val="24"/>
          <w:szCs w:val="24"/>
        </w:rPr>
        <w:t>omnivory</w:t>
      </w:r>
      <w:proofErr w:type="spellEnd"/>
      <w:r w:rsidR="009E638F" w:rsidRPr="00F84705">
        <w:rPr>
          <w:rFonts w:ascii="Times New Roman" w:eastAsia="Times New Roman" w:hAnsi="Times New Roman" w:cs="Times New Roman"/>
          <w:sz w:val="24"/>
          <w:szCs w:val="24"/>
        </w:rPr>
        <w:t xml:space="preserve"> </w:t>
      </w:r>
      <w:r w:rsidR="009E638F" w:rsidRPr="00F84705">
        <w:rPr>
          <w:rFonts w:ascii="Times New Roman" w:eastAsia="Times New Roman" w:hAnsi="Times New Roman" w:cs="Times New Roman"/>
          <w:sz w:val="24"/>
          <w:szCs w:val="24"/>
        </w:rPr>
        <w:fldChar w:fldCharType="begin"/>
      </w:r>
      <w:r w:rsidR="009E638F">
        <w:rPr>
          <w:rFonts w:ascii="Times New Roman" w:eastAsia="Times New Roman" w:hAnsi="Times New Roman" w:cs="Times New Roman"/>
          <w:sz w:val="24"/>
          <w:szCs w:val="24"/>
        </w:rPr>
        <w:instrText xml:space="preserve"> ADDIN ZOTERO_ITEM CSL_CITATION {"citationID":"efl4PPLk","properties":{"formattedCitation":"(Anderson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9E638F" w:rsidRPr="00F84705">
        <w:rPr>
          <w:rFonts w:ascii="Times New Roman" w:eastAsia="Times New Roman" w:hAnsi="Times New Roman" w:cs="Times New Roman"/>
          <w:sz w:val="24"/>
          <w:szCs w:val="24"/>
        </w:rPr>
        <w:fldChar w:fldCharType="separate"/>
      </w:r>
      <w:r w:rsidR="009E638F">
        <w:rPr>
          <w:rFonts w:ascii="Times New Roman" w:eastAsia="Times New Roman" w:hAnsi="Times New Roman" w:cs="Times New Roman"/>
          <w:noProof/>
          <w:sz w:val="24"/>
          <w:szCs w:val="24"/>
        </w:rPr>
        <w:t>(Anderson &amp; Cabana, 2007)</w:t>
      </w:r>
      <w:r w:rsidR="009E638F" w:rsidRPr="00F84705">
        <w:rPr>
          <w:rFonts w:ascii="Times New Roman" w:eastAsia="Times New Roman" w:hAnsi="Times New Roman" w:cs="Times New Roman"/>
          <w:sz w:val="24"/>
          <w:szCs w:val="24"/>
        </w:rPr>
        <w:fldChar w:fldCharType="end"/>
      </w:r>
      <w:r w:rsidR="009E638F" w:rsidRPr="00F84705">
        <w:rPr>
          <w:rFonts w:ascii="Times New Roman" w:eastAsia="Times New Roman" w:hAnsi="Times New Roman" w:cs="Times New Roman"/>
          <w:sz w:val="24"/>
          <w:szCs w:val="24"/>
        </w:rPr>
        <w:t xml:space="preserve">. </w:t>
      </w:r>
      <w:del w:id="179" w:author="Frank J. Rahel" w:date="2023-12-29T16:16:00Z">
        <w:r w:rsidR="009E638F" w:rsidRPr="00F84705" w:rsidDel="00C62B9D">
          <w:rPr>
            <w:rFonts w:ascii="Times New Roman" w:eastAsia="Times New Roman" w:hAnsi="Times New Roman" w:cs="Times New Roman"/>
            <w:sz w:val="24"/>
            <w:szCs w:val="24"/>
          </w:rPr>
          <w:delText>But</w:delText>
        </w:r>
      </w:del>
      <w:ins w:id="180" w:author="Frank J. Rahel" w:date="2023-12-29T16:16:00Z">
        <w:r w:rsidR="00C62B9D" w:rsidRPr="00F84705">
          <w:rPr>
            <w:rFonts w:ascii="Times New Roman" w:eastAsia="Times New Roman" w:hAnsi="Times New Roman" w:cs="Times New Roman"/>
            <w:sz w:val="24"/>
            <w:szCs w:val="24"/>
          </w:rPr>
          <w:t>However,</w:t>
        </w:r>
      </w:ins>
      <w:r w:rsidR="009E638F">
        <w:rPr>
          <w:rFonts w:ascii="Times New Roman" w:eastAsia="Times New Roman" w:hAnsi="Times New Roman" w:cs="Times New Roman"/>
          <w:sz w:val="24"/>
          <w:szCs w:val="24"/>
        </w:rPr>
        <w:t xml:space="preserve"> grazing snails</w:t>
      </w:r>
      <w:r w:rsidR="009E638F" w:rsidRPr="00F84705">
        <w:rPr>
          <w:rFonts w:ascii="Times New Roman" w:eastAsia="Times New Roman" w:hAnsi="Times New Roman" w:cs="Times New Roman"/>
          <w:sz w:val="24"/>
          <w:szCs w:val="24"/>
        </w:rPr>
        <w:t xml:space="preserve"> were not </w:t>
      </w:r>
      <w:ins w:id="181" w:author="Frank J. Rahel" w:date="2023-12-28T15:30:00Z">
        <w:r w:rsidR="00B77BC1">
          <w:rPr>
            <w:rFonts w:ascii="Times New Roman" w:eastAsia="Times New Roman" w:hAnsi="Times New Roman" w:cs="Times New Roman"/>
            <w:sz w:val="24"/>
            <w:szCs w:val="24"/>
          </w:rPr>
          <w:t>widely</w:t>
        </w:r>
      </w:ins>
      <w:del w:id="182" w:author="Frank J. Rahel" w:date="2023-12-28T15:30:00Z">
        <w:r w:rsidR="009E638F" w:rsidRPr="00F84705" w:rsidDel="00B77BC1">
          <w:rPr>
            <w:rFonts w:ascii="Times New Roman" w:eastAsia="Times New Roman" w:hAnsi="Times New Roman" w:cs="Times New Roman"/>
            <w:sz w:val="24"/>
            <w:szCs w:val="24"/>
          </w:rPr>
          <w:delText>well</w:delText>
        </w:r>
      </w:del>
      <w:r w:rsidR="009E638F" w:rsidRPr="00F84705">
        <w:rPr>
          <w:rFonts w:ascii="Times New Roman" w:eastAsia="Times New Roman" w:hAnsi="Times New Roman" w:cs="Times New Roman"/>
          <w:sz w:val="24"/>
          <w:szCs w:val="24"/>
        </w:rPr>
        <w:t xml:space="preserve"> distributed in our study system</w:t>
      </w:r>
      <w:r w:rsidR="009E638F">
        <w:rPr>
          <w:rFonts w:ascii="Times New Roman" w:eastAsia="Times New Roman" w:hAnsi="Times New Roman" w:cs="Times New Roman"/>
          <w:sz w:val="24"/>
          <w:szCs w:val="24"/>
        </w:rPr>
        <w:t>, occurring at only 5 of 16 study sites (Fig. 1</w:t>
      </w:r>
      <w:r w:rsidR="00873361">
        <w:rPr>
          <w:rFonts w:ascii="Times New Roman" w:eastAsia="Times New Roman" w:hAnsi="Times New Roman" w:cs="Times New Roman"/>
          <w:sz w:val="24"/>
          <w:szCs w:val="24"/>
        </w:rPr>
        <w:t>a</w:t>
      </w:r>
      <w:r w:rsidR="009E638F">
        <w:rPr>
          <w:rFonts w:ascii="Times New Roman" w:eastAsia="Times New Roman" w:hAnsi="Times New Roman" w:cs="Times New Roman"/>
          <w:sz w:val="24"/>
          <w:szCs w:val="24"/>
        </w:rPr>
        <w:t>)</w:t>
      </w:r>
      <w:r w:rsidR="009E638F" w:rsidRPr="00F84705">
        <w:rPr>
          <w:rFonts w:ascii="Times New Roman" w:eastAsia="Times New Roman" w:hAnsi="Times New Roman" w:cs="Times New Roman"/>
          <w:sz w:val="24"/>
          <w:szCs w:val="24"/>
        </w:rPr>
        <w:t>.</w:t>
      </w:r>
      <w:r w:rsidR="009E638F">
        <w:rPr>
          <w:rFonts w:ascii="Times New Roman" w:eastAsia="Times New Roman" w:hAnsi="Times New Roman" w:cs="Times New Roman"/>
          <w:sz w:val="24"/>
          <w:szCs w:val="24"/>
        </w:rPr>
        <w:t xml:space="preserve">  The two</w:t>
      </w:r>
      <w:del w:id="183" w:author="Frank J. Rahel" w:date="2023-12-30T12:53:00Z">
        <w:r w:rsidR="009E638F" w:rsidDel="001861FA">
          <w:rPr>
            <w:rFonts w:ascii="Times New Roman" w:eastAsia="Times New Roman" w:hAnsi="Times New Roman" w:cs="Times New Roman"/>
            <w:sz w:val="24"/>
            <w:szCs w:val="24"/>
          </w:rPr>
          <w:delText xml:space="preserve"> widely</w:delText>
        </w:r>
      </w:del>
      <w:r w:rsidR="009E638F">
        <w:rPr>
          <w:rFonts w:ascii="Times New Roman" w:eastAsia="Times New Roman" w:hAnsi="Times New Roman" w:cs="Times New Roman"/>
          <w:sz w:val="24"/>
          <w:szCs w:val="24"/>
        </w:rPr>
        <w:t xml:space="preserve"> </w:t>
      </w:r>
      <w:del w:id="184" w:author="Frank J. Rahel" w:date="2023-12-30T12:50:00Z">
        <w:r w:rsidR="009E638F" w:rsidDel="002E629C">
          <w:rPr>
            <w:rFonts w:ascii="Times New Roman" w:eastAsia="Times New Roman" w:hAnsi="Times New Roman" w:cs="Times New Roman"/>
            <w:sz w:val="24"/>
            <w:szCs w:val="24"/>
          </w:rPr>
          <w:delText xml:space="preserve">distributed </w:delText>
        </w:r>
      </w:del>
      <w:r w:rsidR="009E638F">
        <w:rPr>
          <w:rFonts w:ascii="Times New Roman" w:eastAsia="Times New Roman" w:hAnsi="Times New Roman" w:cs="Times New Roman"/>
          <w:sz w:val="24"/>
          <w:szCs w:val="24"/>
        </w:rPr>
        <w:t xml:space="preserve">grazing taxonomic groups </w:t>
      </w:r>
      <w:ins w:id="185" w:author="Frank J. Rahel" w:date="2023-12-30T12:49:00Z">
        <w:r w:rsidR="002E629C">
          <w:rPr>
            <w:rFonts w:ascii="Times New Roman" w:eastAsia="Times New Roman" w:hAnsi="Times New Roman" w:cs="Times New Roman"/>
            <w:sz w:val="24"/>
            <w:szCs w:val="24"/>
          </w:rPr>
          <w:t xml:space="preserve">that were widely distributed </w:t>
        </w:r>
      </w:ins>
      <w:r w:rsidR="009E638F">
        <w:rPr>
          <w:rFonts w:ascii="Times New Roman" w:eastAsia="Times New Roman" w:hAnsi="Times New Roman" w:cs="Times New Roman"/>
          <w:sz w:val="24"/>
          <w:szCs w:val="24"/>
        </w:rPr>
        <w:t xml:space="preserve">were </w:t>
      </w:r>
      <w:proofErr w:type="spellStart"/>
      <w:r w:rsidR="009E638F">
        <w:rPr>
          <w:rFonts w:ascii="Times New Roman" w:eastAsia="Times New Roman" w:hAnsi="Times New Roman" w:cs="Times New Roman"/>
          <w:sz w:val="24"/>
          <w:szCs w:val="24"/>
        </w:rPr>
        <w:t>Baetidae</w:t>
      </w:r>
      <w:proofErr w:type="spellEnd"/>
      <w:r w:rsidR="009E638F">
        <w:rPr>
          <w:rFonts w:ascii="Times New Roman" w:eastAsia="Times New Roman" w:hAnsi="Times New Roman" w:cs="Times New Roman"/>
          <w:sz w:val="24"/>
          <w:szCs w:val="24"/>
        </w:rPr>
        <w:t xml:space="preserve"> </w:t>
      </w:r>
      <w:ins w:id="186" w:author="Frank J. Rahel" w:date="2023-12-29T16:19:00Z">
        <w:r w:rsidR="00430CC2">
          <w:rPr>
            <w:rFonts w:ascii="Times New Roman" w:eastAsia="Times New Roman" w:hAnsi="Times New Roman" w:cs="Times New Roman"/>
            <w:sz w:val="24"/>
            <w:szCs w:val="24"/>
          </w:rPr>
          <w:t xml:space="preserve">(15 sites) </w:t>
        </w:r>
      </w:ins>
      <w:r w:rsidR="009E638F">
        <w:rPr>
          <w:rFonts w:ascii="Times New Roman" w:eastAsia="Times New Roman" w:hAnsi="Times New Roman" w:cs="Times New Roman"/>
          <w:sz w:val="24"/>
          <w:szCs w:val="24"/>
        </w:rPr>
        <w:t xml:space="preserve">and </w:t>
      </w:r>
      <w:proofErr w:type="spellStart"/>
      <w:r w:rsidR="009E638F">
        <w:rPr>
          <w:rFonts w:ascii="Times New Roman" w:eastAsia="Times New Roman" w:hAnsi="Times New Roman" w:cs="Times New Roman"/>
          <w:sz w:val="24"/>
          <w:szCs w:val="24"/>
        </w:rPr>
        <w:t>Heptaganeidae</w:t>
      </w:r>
      <w:proofErr w:type="spellEnd"/>
      <w:ins w:id="187" w:author="Frank J. Rahel" w:date="2023-12-29T16:19:00Z">
        <w:r w:rsidR="00430CC2">
          <w:rPr>
            <w:rFonts w:ascii="Times New Roman" w:eastAsia="Times New Roman" w:hAnsi="Times New Roman" w:cs="Times New Roman"/>
            <w:sz w:val="24"/>
            <w:szCs w:val="24"/>
          </w:rPr>
          <w:t xml:space="preserve"> (16 sites)</w:t>
        </w:r>
      </w:ins>
      <w:r w:rsidR="009E638F">
        <w:rPr>
          <w:rFonts w:ascii="Times New Roman" w:eastAsia="Times New Roman" w:hAnsi="Times New Roman" w:cs="Times New Roman"/>
          <w:sz w:val="24"/>
          <w:szCs w:val="24"/>
        </w:rPr>
        <w:t>.</w:t>
      </w:r>
      <w:r w:rsidR="009E638F" w:rsidRPr="00F84705">
        <w:rPr>
          <w:rFonts w:ascii="Times New Roman" w:eastAsia="Times New Roman" w:hAnsi="Times New Roman" w:cs="Times New Roman"/>
          <w:sz w:val="24"/>
          <w:szCs w:val="24"/>
        </w:rPr>
        <w:t xml:space="preserve"> </w:t>
      </w:r>
      <w:ins w:id="188" w:author="Frank J. Rahel" w:date="2023-12-30T12:53:00Z">
        <w:r w:rsidR="001861FA">
          <w:rPr>
            <w:rFonts w:ascii="Times New Roman" w:eastAsia="Times New Roman" w:hAnsi="Times New Roman" w:cs="Times New Roman"/>
            <w:sz w:val="24"/>
            <w:szCs w:val="24"/>
          </w:rPr>
          <w:t>These two groups may have potential as baseline taxa</w:t>
        </w:r>
      </w:ins>
      <w:ins w:id="189" w:author="Frank J. Rahel" w:date="2023-12-30T13:26:00Z">
        <w:r w:rsidR="001409E3">
          <w:rPr>
            <w:rFonts w:ascii="Times New Roman" w:eastAsia="Times New Roman" w:hAnsi="Times New Roman" w:cs="Times New Roman"/>
            <w:sz w:val="24"/>
            <w:szCs w:val="24"/>
          </w:rPr>
          <w:t xml:space="preserve">. Their </w:t>
        </w:r>
      </w:ins>
      <w:ins w:id="190" w:author="Frank J. Rahel" w:date="2023-12-30T12:58:00Z">
        <w:r w:rsidR="001861FA">
          <w:rPr>
            <w:rFonts w:ascii="Times New Roman" w:eastAsia="Times New Roman" w:hAnsi="Times New Roman" w:cs="Times New Roman"/>
            <w:sz w:val="24"/>
            <w:szCs w:val="24"/>
          </w:rPr>
          <w:t xml:space="preserve">within-site </w:t>
        </w:r>
        <w:r w:rsidR="001861FA" w:rsidRPr="0056545F">
          <w:rPr>
            <w:rFonts w:ascii="Times New Roman" w:eastAsia="Times New Roman" w:hAnsi="Times New Roman" w:cs="Times New Roman"/>
            <w:sz w:val="24"/>
            <w:szCs w:val="24"/>
          </w:rPr>
          <w:t>δ</w:t>
        </w:r>
        <w:r w:rsidR="001861FA" w:rsidRPr="0056545F">
          <w:rPr>
            <w:rFonts w:ascii="Times New Roman" w:eastAsia="Times New Roman" w:hAnsi="Times New Roman" w:cs="Times New Roman"/>
            <w:sz w:val="24"/>
            <w:szCs w:val="24"/>
            <w:vertAlign w:val="superscript"/>
          </w:rPr>
          <w:t>15</w:t>
        </w:r>
        <w:r w:rsidR="001861FA" w:rsidRPr="0056545F">
          <w:rPr>
            <w:rFonts w:ascii="Times New Roman" w:eastAsia="Times New Roman" w:hAnsi="Times New Roman" w:cs="Times New Roman"/>
            <w:sz w:val="24"/>
            <w:szCs w:val="24"/>
          </w:rPr>
          <w:t>N</w:t>
        </w:r>
        <w:r w:rsidR="001861FA">
          <w:rPr>
            <w:rFonts w:ascii="Times New Roman" w:eastAsia="Times New Roman" w:hAnsi="Times New Roman" w:cs="Times New Roman"/>
            <w:sz w:val="24"/>
            <w:szCs w:val="24"/>
          </w:rPr>
          <w:t xml:space="preserve"> variation </w:t>
        </w:r>
      </w:ins>
      <w:ins w:id="191" w:author="Frank J. Rahel" w:date="2023-12-30T13:27:00Z">
        <w:r w:rsidR="001409E3">
          <w:rPr>
            <w:rFonts w:ascii="Times New Roman" w:eastAsia="Times New Roman" w:hAnsi="Times New Roman" w:cs="Times New Roman"/>
            <w:sz w:val="24"/>
            <w:szCs w:val="24"/>
          </w:rPr>
          <w:t xml:space="preserve">was low, but not as low as </w:t>
        </w:r>
        <w:proofErr w:type="spellStart"/>
        <w:r w:rsidR="001409E3">
          <w:rPr>
            <w:rFonts w:ascii="Times New Roman" w:eastAsia="Times New Roman" w:hAnsi="Times New Roman" w:cs="Times New Roman"/>
            <w:sz w:val="24"/>
            <w:szCs w:val="24"/>
          </w:rPr>
          <w:t>Simuliidae</w:t>
        </w:r>
        <w:proofErr w:type="spellEnd"/>
        <w:r w:rsidR="001409E3">
          <w:rPr>
            <w:rFonts w:ascii="Times New Roman" w:eastAsia="Times New Roman" w:hAnsi="Times New Roman" w:cs="Times New Roman"/>
            <w:sz w:val="24"/>
            <w:szCs w:val="24"/>
          </w:rPr>
          <w:t xml:space="preserve"> (Criterion 2, Fig. 3) </w:t>
        </w:r>
      </w:ins>
      <w:ins w:id="192" w:author="Frank J. Rahel" w:date="2023-12-30T13:01:00Z">
        <w:r w:rsidR="00B1673F">
          <w:rPr>
            <w:rFonts w:ascii="Times New Roman" w:eastAsia="Times New Roman" w:hAnsi="Times New Roman" w:cs="Times New Roman"/>
            <w:sz w:val="24"/>
            <w:szCs w:val="24"/>
          </w:rPr>
          <w:t xml:space="preserve">and </w:t>
        </w:r>
      </w:ins>
      <w:ins w:id="193" w:author="Frank J. Rahel" w:date="2023-12-30T13:27:00Z">
        <w:r w:rsidR="001409E3">
          <w:rPr>
            <w:rFonts w:ascii="Times New Roman" w:eastAsia="Times New Roman" w:hAnsi="Times New Roman" w:cs="Times New Roman"/>
            <w:sz w:val="24"/>
            <w:szCs w:val="24"/>
          </w:rPr>
          <w:t xml:space="preserve">they were slightly less </w:t>
        </w:r>
      </w:ins>
      <w:ins w:id="194" w:author="Frank J. Rahel" w:date="2023-12-30T13:01:00Z">
        <w:r w:rsidR="00B1673F">
          <w:rPr>
            <w:rFonts w:ascii="Times New Roman" w:eastAsia="Times New Roman" w:hAnsi="Times New Roman" w:cs="Times New Roman"/>
            <w:sz w:val="24"/>
            <w:szCs w:val="24"/>
          </w:rPr>
          <w:t xml:space="preserve">effective </w:t>
        </w:r>
      </w:ins>
      <w:ins w:id="195" w:author="Frank J. Rahel" w:date="2023-12-30T13:28:00Z">
        <w:r w:rsidR="001409E3">
          <w:rPr>
            <w:rFonts w:ascii="Times New Roman" w:eastAsia="Times New Roman" w:hAnsi="Times New Roman" w:cs="Times New Roman"/>
            <w:sz w:val="24"/>
            <w:szCs w:val="24"/>
          </w:rPr>
          <w:t xml:space="preserve">than </w:t>
        </w:r>
        <w:proofErr w:type="spellStart"/>
        <w:r w:rsidR="001409E3">
          <w:rPr>
            <w:rFonts w:ascii="Times New Roman" w:eastAsia="Times New Roman" w:hAnsi="Times New Roman" w:cs="Times New Roman"/>
            <w:sz w:val="24"/>
            <w:szCs w:val="24"/>
          </w:rPr>
          <w:t>Simuliidae</w:t>
        </w:r>
        <w:proofErr w:type="spellEnd"/>
        <w:r w:rsidR="001409E3">
          <w:rPr>
            <w:rFonts w:ascii="Times New Roman" w:eastAsia="Times New Roman" w:hAnsi="Times New Roman" w:cs="Times New Roman"/>
            <w:sz w:val="24"/>
            <w:szCs w:val="24"/>
          </w:rPr>
          <w:t xml:space="preserve"> </w:t>
        </w:r>
      </w:ins>
      <w:ins w:id="196" w:author="Frank J. Rahel" w:date="2023-12-30T13:07:00Z">
        <w:r w:rsidR="00B1673F">
          <w:rPr>
            <w:rFonts w:ascii="Times New Roman" w:eastAsia="Times New Roman" w:hAnsi="Times New Roman" w:cs="Times New Roman"/>
            <w:sz w:val="24"/>
            <w:szCs w:val="24"/>
          </w:rPr>
          <w:t>at</w:t>
        </w:r>
      </w:ins>
      <w:ins w:id="197" w:author="Frank J. Rahel" w:date="2023-12-30T13:01:00Z">
        <w:r w:rsidR="00B1673F">
          <w:rPr>
            <w:rFonts w:ascii="Times New Roman" w:eastAsia="Times New Roman" w:hAnsi="Times New Roman" w:cs="Times New Roman"/>
            <w:sz w:val="24"/>
            <w:szCs w:val="24"/>
          </w:rPr>
          <w:t xml:space="preserve"> removing geographic variability from </w:t>
        </w:r>
      </w:ins>
      <w:ins w:id="198" w:author="Frank J. Rahel" w:date="2023-12-30T13:02:00Z">
        <w:r w:rsidR="00B1673F">
          <w:rPr>
            <w:rFonts w:ascii="Times New Roman" w:eastAsia="Times New Roman" w:hAnsi="Times New Roman" w:cs="Times New Roman"/>
            <w:sz w:val="24"/>
            <w:szCs w:val="24"/>
          </w:rPr>
          <w:t xml:space="preserve">TP estimates (Criterion </w:t>
        </w:r>
        <w:proofErr w:type="gramStart"/>
        <w:r w:rsidR="00B1673F">
          <w:rPr>
            <w:rFonts w:ascii="Times New Roman" w:eastAsia="Times New Roman" w:hAnsi="Times New Roman" w:cs="Times New Roman"/>
            <w:sz w:val="24"/>
            <w:szCs w:val="24"/>
          </w:rPr>
          <w:t>4</w:t>
        </w:r>
      </w:ins>
      <w:ins w:id="199" w:author="Frank J. Rahel" w:date="2023-12-30T13:28:00Z">
        <w:r w:rsidR="001409E3">
          <w:rPr>
            <w:rFonts w:ascii="Times New Roman" w:eastAsia="Times New Roman" w:hAnsi="Times New Roman" w:cs="Times New Roman"/>
            <w:sz w:val="24"/>
            <w:szCs w:val="24"/>
          </w:rPr>
          <w:t>;</w:t>
        </w:r>
      </w:ins>
      <w:ins w:id="200" w:author="Frank J. Rahel" w:date="2023-12-30T13:55:00Z">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xml:space="preserve"> 1</w:t>
        </w:r>
      </w:ins>
      <w:ins w:id="201" w:author="Frank J. Rahel" w:date="2023-12-30T13:02:00Z">
        <w:r w:rsidR="00B1673F">
          <w:rPr>
            <w:rFonts w:ascii="Times New Roman" w:eastAsia="Times New Roman" w:hAnsi="Times New Roman" w:cs="Times New Roman"/>
            <w:sz w:val="24"/>
            <w:szCs w:val="24"/>
          </w:rPr>
          <w:t xml:space="preserve">). </w:t>
        </w:r>
      </w:ins>
      <w:ins w:id="202" w:author="Frank J. Rahel" w:date="2023-12-30T12:56:00Z">
        <w:r w:rsidR="001861FA">
          <w:rPr>
            <w:rFonts w:ascii="Times New Roman" w:eastAsia="Times New Roman" w:hAnsi="Times New Roman" w:cs="Times New Roman"/>
            <w:sz w:val="24"/>
            <w:szCs w:val="24"/>
          </w:rPr>
          <w:t xml:space="preserve"> </w:t>
        </w:r>
      </w:ins>
      <w:ins w:id="203" w:author="Frank J. Rahel" w:date="2023-12-30T13:57:00Z">
        <w:r>
          <w:rPr>
            <w:rFonts w:ascii="Times New Roman" w:eastAsia="Times New Roman" w:hAnsi="Times New Roman" w:cs="Times New Roman"/>
            <w:sz w:val="24"/>
            <w:szCs w:val="24"/>
          </w:rPr>
          <w:t xml:space="preserve">The </w:t>
        </w:r>
      </w:ins>
      <w:ins w:id="204" w:author="Frank J. Rahel" w:date="2023-12-30T14:00:00Z">
        <w:r>
          <w:rPr>
            <w:rFonts w:ascii="Times New Roman" w:eastAsia="Times New Roman" w:hAnsi="Times New Roman" w:cs="Times New Roman"/>
            <w:sz w:val="24"/>
            <w:szCs w:val="24"/>
          </w:rPr>
          <w:t>G</w:t>
        </w:r>
      </w:ins>
      <w:ins w:id="205" w:author="Frank J. Rahel" w:date="2023-12-30T13:57:00Z">
        <w:r w:rsidRPr="00047BFE">
          <w:rPr>
            <w:rFonts w:ascii="Times New Roman" w:eastAsia="Times New Roman" w:hAnsi="Times New Roman" w:cs="Times New Roman"/>
            <w:sz w:val="24"/>
            <w:szCs w:val="24"/>
          </w:rPr>
          <w:t xml:space="preserve">razer feeding group </w:t>
        </w:r>
        <w:r>
          <w:rPr>
            <w:rFonts w:ascii="Times New Roman" w:eastAsia="Times New Roman" w:hAnsi="Times New Roman" w:cs="Times New Roman"/>
            <w:sz w:val="24"/>
            <w:szCs w:val="24"/>
          </w:rPr>
          <w:t xml:space="preserve">also </w:t>
        </w:r>
        <w:r w:rsidRPr="00047BFE">
          <w:rPr>
            <w:rFonts w:ascii="Times New Roman" w:eastAsia="Times New Roman" w:hAnsi="Times New Roman" w:cs="Times New Roman"/>
            <w:sz w:val="24"/>
            <w:szCs w:val="24"/>
          </w:rPr>
          <w:t xml:space="preserve">was not as effective a baseline as </w:t>
        </w:r>
        <w:proofErr w:type="spellStart"/>
        <w:r w:rsidRPr="00047BFE">
          <w:rPr>
            <w:rFonts w:ascii="Times New Roman" w:eastAsia="Times New Roman" w:hAnsi="Times New Roman" w:cs="Times New Roman"/>
            <w:sz w:val="24"/>
            <w:szCs w:val="24"/>
          </w:rPr>
          <w:t>Simuliidae</w:t>
        </w:r>
        <w:proofErr w:type="spellEnd"/>
        <w:r>
          <w:rPr>
            <w:rFonts w:ascii="Times New Roman" w:eastAsia="Times New Roman" w:hAnsi="Times New Roman" w:cs="Times New Roman"/>
            <w:sz w:val="24"/>
            <w:szCs w:val="24"/>
          </w:rPr>
          <w:t xml:space="preserve"> for </w:t>
        </w:r>
      </w:ins>
      <w:ins w:id="206" w:author="Frank J. Rahel" w:date="2023-12-30T13:08:00Z">
        <w:r w:rsidR="00B1673F">
          <w:rPr>
            <w:rFonts w:ascii="Times New Roman" w:eastAsia="Times New Roman" w:hAnsi="Times New Roman" w:cs="Times New Roman"/>
            <w:sz w:val="24"/>
            <w:szCs w:val="24"/>
          </w:rPr>
          <w:t xml:space="preserve">Danish lowland streams </w:t>
        </w:r>
      </w:ins>
      <w:del w:id="207" w:author="Frank J. Rahel" w:date="2023-12-30T13:05:00Z">
        <w:r w:rsidR="00895713" w:rsidDel="00B1673F">
          <w:rPr>
            <w:rFonts w:ascii="Times New Roman" w:eastAsia="Times New Roman" w:hAnsi="Times New Roman" w:cs="Times New Roman"/>
            <w:sz w:val="24"/>
            <w:szCs w:val="24"/>
          </w:rPr>
          <w:delText xml:space="preserve">In our study, the grazer feeding group would be considered a suitable baseline for four of the five fish species </w:delText>
        </w:r>
      </w:del>
      <w:del w:id="208" w:author="Frank J. Rahel" w:date="2023-12-30T13:07:00Z">
        <w:r w:rsidR="00895713" w:rsidDel="00B1673F">
          <w:rPr>
            <w:rFonts w:ascii="Times New Roman" w:eastAsia="Times New Roman" w:hAnsi="Times New Roman" w:cs="Times New Roman"/>
            <w:sz w:val="24"/>
            <w:szCs w:val="24"/>
          </w:rPr>
          <w:delText>(the exception being creek chub, Fig. 6</w:delText>
        </w:r>
        <w:r w:rsidR="00873361" w:rsidDel="00B1673F">
          <w:rPr>
            <w:rFonts w:ascii="Times New Roman" w:eastAsia="Times New Roman" w:hAnsi="Times New Roman" w:cs="Times New Roman"/>
            <w:sz w:val="24"/>
            <w:szCs w:val="24"/>
          </w:rPr>
          <w:delText>c-d</w:delText>
        </w:r>
        <w:r w:rsidR="00895713" w:rsidDel="00B1673F">
          <w:rPr>
            <w:rFonts w:ascii="Times New Roman" w:eastAsia="Times New Roman" w:hAnsi="Times New Roman" w:cs="Times New Roman"/>
            <w:sz w:val="24"/>
            <w:szCs w:val="24"/>
          </w:rPr>
          <w:delText>).</w:delText>
        </w:r>
        <w:r w:rsidR="009E638F" w:rsidDel="00B1673F">
          <w:rPr>
            <w:rFonts w:ascii="Times New Roman" w:eastAsia="Times New Roman" w:hAnsi="Times New Roman" w:cs="Times New Roman"/>
            <w:sz w:val="24"/>
            <w:szCs w:val="24"/>
          </w:rPr>
          <w:delText xml:space="preserve"> </w:delText>
        </w:r>
        <w:r w:rsidR="00895713" w:rsidDel="00B1673F">
          <w:rPr>
            <w:rFonts w:ascii="Times New Roman" w:eastAsia="Times New Roman" w:hAnsi="Times New Roman" w:cs="Times New Roman"/>
            <w:sz w:val="24"/>
            <w:szCs w:val="24"/>
          </w:rPr>
          <w:delText xml:space="preserve"> But t</w:delText>
        </w:r>
      </w:del>
      <w:del w:id="209" w:author="Frank J. Rahel" w:date="2023-12-30T13:57:00Z">
        <w:r w:rsidR="00895713" w:rsidDel="007A10DE">
          <w:rPr>
            <w:rFonts w:ascii="Times New Roman" w:eastAsia="Times New Roman" w:hAnsi="Times New Roman" w:cs="Times New Roman"/>
            <w:sz w:val="24"/>
            <w:szCs w:val="24"/>
          </w:rPr>
          <w:delText>he grazer feeding group was not as effective a baseline as Sim</w:delText>
        </w:r>
      </w:del>
      <w:del w:id="210" w:author="Frank J. Rahel" w:date="2023-12-30T13:58:00Z">
        <w:r w:rsidR="00895713" w:rsidDel="007A10DE">
          <w:rPr>
            <w:rFonts w:ascii="Times New Roman" w:eastAsia="Times New Roman" w:hAnsi="Times New Roman" w:cs="Times New Roman"/>
            <w:sz w:val="24"/>
            <w:szCs w:val="24"/>
          </w:rPr>
          <w:delText>uliidae</w:delText>
        </w:r>
      </w:del>
      <w:del w:id="211" w:author="Frank J. Rahel" w:date="2023-12-30T13:08:00Z">
        <w:r w:rsidR="00074771" w:rsidDel="00B1673F">
          <w:rPr>
            <w:rFonts w:ascii="Times New Roman" w:eastAsia="Times New Roman" w:hAnsi="Times New Roman" w:cs="Times New Roman"/>
            <w:sz w:val="24"/>
            <w:szCs w:val="24"/>
          </w:rPr>
          <w:delText xml:space="preserve"> </w:delText>
        </w:r>
      </w:del>
      <w:del w:id="212" w:author="Frank J. Rahel" w:date="2023-12-29T16:21:00Z">
        <w:r w:rsidR="00074771" w:rsidDel="00430CC2">
          <w:rPr>
            <w:rFonts w:ascii="Times New Roman" w:eastAsia="Times New Roman" w:hAnsi="Times New Roman" w:cs="Times New Roman"/>
            <w:sz w:val="24"/>
            <w:szCs w:val="24"/>
          </w:rPr>
          <w:delText>or Filter Feeders</w:delText>
        </w:r>
        <w:r w:rsidR="00895713" w:rsidDel="00430CC2">
          <w:rPr>
            <w:rFonts w:ascii="Times New Roman" w:eastAsia="Times New Roman" w:hAnsi="Times New Roman" w:cs="Times New Roman"/>
            <w:sz w:val="24"/>
            <w:szCs w:val="24"/>
          </w:rPr>
          <w:delText xml:space="preserve"> </w:delText>
        </w:r>
      </w:del>
      <w:del w:id="213" w:author="Frank J. Rahel" w:date="2023-12-30T13:08:00Z">
        <w:r w:rsidR="00895713" w:rsidRPr="00F84705" w:rsidDel="00B1673F">
          <w:rPr>
            <w:rFonts w:ascii="Times New Roman" w:eastAsia="Times New Roman" w:hAnsi="Times New Roman" w:cs="Times New Roman"/>
            <w:sz w:val="24"/>
            <w:szCs w:val="24"/>
          </w:rPr>
          <w:delText xml:space="preserve">in our system </w:delText>
        </w:r>
      </w:del>
      <w:del w:id="214" w:author="Frank J. Rahel" w:date="2023-12-29T16:21:00Z">
        <w:r w:rsidR="00895713" w:rsidRPr="00F84705" w:rsidDel="00430CC2">
          <w:rPr>
            <w:rFonts w:ascii="Times New Roman" w:eastAsia="Times New Roman" w:hAnsi="Times New Roman" w:cs="Times New Roman"/>
            <w:sz w:val="24"/>
            <w:szCs w:val="24"/>
          </w:rPr>
          <w:delText>and</w:delText>
        </w:r>
      </w:del>
      <w:del w:id="215" w:author="Frank J. Rahel" w:date="2023-12-30T13:08:00Z">
        <w:r w:rsidR="00895713" w:rsidRPr="00F84705" w:rsidDel="00B1673F">
          <w:rPr>
            <w:rFonts w:ascii="Times New Roman" w:eastAsia="Times New Roman" w:hAnsi="Times New Roman" w:cs="Times New Roman"/>
            <w:sz w:val="24"/>
            <w:szCs w:val="24"/>
          </w:rPr>
          <w:delText xml:space="preserve"> in Danish Lowland stream</w:delText>
        </w:r>
      </w:del>
      <w:del w:id="216" w:author="Frank J. Rahel" w:date="2023-12-30T13:09:00Z">
        <w:r w:rsidR="00895713" w:rsidRPr="00F84705" w:rsidDel="00B1673F">
          <w:rPr>
            <w:rFonts w:ascii="Times New Roman" w:eastAsia="Times New Roman" w:hAnsi="Times New Roman" w:cs="Times New Roman"/>
            <w:sz w:val="24"/>
            <w:szCs w:val="24"/>
          </w:rPr>
          <w:delText>s</w:delText>
        </w:r>
      </w:del>
      <w:del w:id="217" w:author="Frank J. Rahel" w:date="2023-12-30T13:58:00Z">
        <w:r w:rsidR="00895713" w:rsidDel="007A10DE">
          <w:rPr>
            <w:rFonts w:ascii="Times New Roman" w:eastAsia="Times New Roman" w:hAnsi="Times New Roman" w:cs="Times New Roman"/>
            <w:sz w:val="24"/>
            <w:szCs w:val="24"/>
          </w:rPr>
          <w:delText xml:space="preserve"> </w:delText>
        </w:r>
      </w:del>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(Kristensen et al., 2016)</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p>
    <w:p w14:paraId="5678AA95" w14:textId="0885AAD0" w:rsidR="00047BFE" w:rsidRPr="00F84705" w:rsidRDefault="00047BFE" w:rsidP="00FB1D3E">
      <w:pPr>
        <w:spacing w:before="240" w:after="240" w:line="360" w:lineRule="auto"/>
        <w:rPr>
          <w:rFonts w:ascii="Times New Roman" w:eastAsia="Times New Roman" w:hAnsi="Times New Roman" w:cs="Times New Roman"/>
          <w:sz w:val="24"/>
          <w:szCs w:val="24"/>
        </w:rPr>
      </w:pP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lastRenderedPageBreak/>
        <w:t>Assessment of Criteria</w:t>
      </w:r>
    </w:p>
    <w:p w14:paraId="61706071" w14:textId="43C4EBA7"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w:t>
      </w:r>
      <w:commentRangeStart w:id="218"/>
      <w:r w:rsidR="00D63DEC">
        <w:rPr>
          <w:rFonts w:ascii="Times New Roman" w:eastAsia="Times New Roman" w:hAnsi="Times New Roman" w:cs="Times New Roman"/>
          <w:sz w:val="24"/>
          <w:szCs w:val="24"/>
        </w:rPr>
        <w:t>nineteen</w:t>
      </w:r>
      <w:commentRangeEnd w:id="218"/>
      <w:r w:rsidR="006602BC">
        <w:rPr>
          <w:rStyle w:val="CommentReference"/>
        </w:rPr>
        <w:commentReference w:id="218"/>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w:t>
      </w:r>
      <w:ins w:id="219" w:author="Frank J. Rahel" w:date="2023-12-29T16:23:00Z">
        <w:r w:rsidR="00355C19">
          <w:rPr>
            <w:rFonts w:ascii="Times New Roman" w:eastAsia="Times New Roman" w:hAnsi="Times New Roman" w:cs="Times New Roman"/>
            <w:sz w:val="24"/>
            <w:szCs w:val="24"/>
          </w:rPr>
          <w:t xml:space="preserve">a </w:t>
        </w:r>
      </w:ins>
      <w:r w:rsidR="00B44D4D" w:rsidRPr="00F84705">
        <w:rPr>
          <w:rFonts w:ascii="Times New Roman" w:eastAsia="Times New Roman" w:hAnsi="Times New Roman" w:cs="Times New Roman"/>
          <w:sz w:val="24"/>
          <w:szCs w:val="24"/>
        </w:rPr>
        <w:t>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{"citationID":"zFUdv73B","properties":{"formattedCitation":"(Rosi-Marshall &amp; Wallace, 2002)","plainCitation":"(Rosi-Marshall &amp; Wallace, 2002)","noteIndex":0},"citationItems":[{"id":7842,"uris":["http://zotero.org/users/8331576/items/3VTZWJWY"],"itemData":{"id":7842,"type":"article-journal","container-title":"Freshwater Biology","DOI":"10.1046/j.1365-2427.2002.00786.x","ISSN":"00465070","issue":"1","language":"en","page":"129-141","source":"DOI.org (Crossref)","title":"Invertebrate food webs along a stream resource gradient","title-short":"Invertebrate food webs along a stream resource gradient","volume":"47","author":[{"family":"Rosi-Marshall","given":"Emma J."},{"family":"Wallace","given":"J. Bruce"}],"issued":{"date-parts":[["2002",1,15]]}}}],"schema":"https://github.com/citation-style-language/schema/raw/master/csl-citation.json"}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(Rosi-Marshall &amp; Wallace, 2002)</w:t>
      </w:r>
      <w:r w:rsidR="00766BFC">
        <w:rPr>
          <w:rFonts w:ascii="Times New Roman" w:eastAsia="Times New Roman" w:hAnsi="Times New Roman" w:cs="Times New Roman"/>
          <w:sz w:val="24"/>
          <w:szCs w:val="24"/>
        </w:rPr>
        <w:fldChar w:fldCharType="end"/>
      </w:r>
      <w:r w:rsidR="00BD5C1F">
        <w:rPr>
          <w:rFonts w:ascii="Times New Roman" w:eastAsia="Times New Roman" w:hAnsi="Times New Roman" w:cs="Times New Roman"/>
          <w:sz w:val="24"/>
          <w:szCs w:val="24"/>
        </w:rPr>
        <w:t>.</w:t>
      </w:r>
    </w:p>
    <w:p w14:paraId="3810ACB6" w14:textId="51B90392" w:rsidR="00A471CA" w:rsidRDefault="006602BC" w:rsidP="00FB1D3E">
      <w:pPr>
        <w:spacing w:before="240" w:after="240" w:line="360" w:lineRule="auto"/>
        <w:rPr>
          <w:rFonts w:ascii="Times New Roman" w:eastAsia="Times New Roman" w:hAnsi="Times New Roman" w:cs="Times New Roman"/>
          <w:sz w:val="24"/>
          <w:szCs w:val="24"/>
        </w:rPr>
      </w:pPr>
      <w:ins w:id="220" w:author="Frank J. Rahel" w:date="2023-12-29T16:32:00Z">
        <w:r>
          <w:rPr>
            <w:rFonts w:ascii="Times New Roman" w:eastAsia="Times New Roman" w:hAnsi="Times New Roman" w:cs="Times New Roman"/>
            <w:sz w:val="24"/>
            <w:szCs w:val="24"/>
          </w:rPr>
          <w:t>Care must be taken when c</w:t>
        </w:r>
      </w:ins>
      <w:r w:rsidR="00A71DBB" w:rsidRPr="00F84705">
        <w:rPr>
          <w:rFonts w:ascii="Times New Roman" w:eastAsia="Times New Roman" w:hAnsi="Times New Roman" w:cs="Times New Roman"/>
          <w:sz w:val="24"/>
          <w:szCs w:val="24"/>
        </w:rPr>
        <w:t xml:space="preserve">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proofErr w:type="gramStart"/>
      <w:ins w:id="221" w:author="Frank J. Rahel" w:date="2023-12-29T16:32:00Z">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w:t>
        </w:r>
      </w:ins>
      <w:del w:id="222" w:author="Frank J. Rahel" w:date="2023-12-29T16:32:00Z">
        <w:r w:rsidR="00B8307C" w:rsidRPr="00F84705" w:rsidDel="006602BC">
          <w:rPr>
            <w:rFonts w:ascii="Times New Roman" w:eastAsia="Times New Roman" w:hAnsi="Times New Roman" w:cs="Times New Roman"/>
            <w:sz w:val="24"/>
            <w:szCs w:val="24"/>
          </w:rPr>
          <w:delText xml:space="preserve">can </w:delText>
        </w:r>
      </w:del>
      <w:r w:rsidR="00B8307C" w:rsidRPr="00F84705">
        <w:rPr>
          <w:rFonts w:ascii="Times New Roman" w:eastAsia="Times New Roman" w:hAnsi="Times New Roman" w:cs="Times New Roman"/>
          <w:sz w:val="24"/>
          <w:szCs w:val="24"/>
        </w:rPr>
        <w:t>increase the spatial coverage of a suitable baseline</w:t>
      </w:r>
      <w:del w:id="223" w:author="Frank J. Rahel" w:date="2023-12-29T16:32:00Z">
        <w:r w:rsidR="008A65DF" w:rsidRPr="00F84705" w:rsidDel="006602BC">
          <w:rPr>
            <w:rFonts w:ascii="Times New Roman" w:eastAsia="Times New Roman" w:hAnsi="Times New Roman" w:cs="Times New Roman"/>
            <w:sz w:val="24"/>
            <w:szCs w:val="24"/>
          </w:rPr>
          <w:delText>, but</w:delText>
        </w:r>
        <w:r w:rsidR="00132AE7" w:rsidRPr="00F84705" w:rsidDel="006602BC">
          <w:rPr>
            <w:rFonts w:ascii="Times New Roman" w:eastAsia="Times New Roman" w:hAnsi="Times New Roman" w:cs="Times New Roman"/>
            <w:sz w:val="24"/>
            <w:szCs w:val="24"/>
          </w:rPr>
          <w:delText xml:space="preserve"> consideration is needed when </w:delText>
        </w:r>
        <w:r w:rsidR="00E348F5" w:rsidRPr="00F84705" w:rsidDel="006602BC">
          <w:rPr>
            <w:rFonts w:ascii="Times New Roman" w:eastAsia="Times New Roman" w:hAnsi="Times New Roman" w:cs="Times New Roman"/>
            <w:sz w:val="24"/>
            <w:szCs w:val="24"/>
          </w:rPr>
          <w:delText>choosing how</w:delText>
        </w:r>
        <w:r w:rsidR="00D63DEC" w:rsidDel="006602BC">
          <w:rPr>
            <w:rFonts w:ascii="Times New Roman" w:eastAsia="Times New Roman" w:hAnsi="Times New Roman" w:cs="Times New Roman"/>
            <w:sz w:val="24"/>
            <w:szCs w:val="24"/>
          </w:rPr>
          <w:delText xml:space="preserve"> to</w:delText>
        </w:r>
        <w:r w:rsidR="00E348F5" w:rsidRPr="00F84705" w:rsidDel="006602BC">
          <w:rPr>
            <w:rFonts w:ascii="Times New Roman" w:eastAsia="Times New Roman" w:hAnsi="Times New Roman" w:cs="Times New Roman"/>
            <w:sz w:val="24"/>
            <w:szCs w:val="24"/>
          </w:rPr>
          <w:delText xml:space="preserve"> </w:delText>
        </w:r>
        <w:r w:rsidR="009B6CC6" w:rsidDel="006602BC">
          <w:rPr>
            <w:rFonts w:ascii="Times New Roman" w:eastAsia="Times New Roman" w:hAnsi="Times New Roman" w:cs="Times New Roman"/>
            <w:sz w:val="24"/>
            <w:szCs w:val="24"/>
          </w:rPr>
          <w:delText>aggregate</w:delText>
        </w:r>
      </w:del>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w:t>
      </w:r>
      <w:ins w:id="224" w:author="Frank J. Rahel" w:date="2023-12-29T16:36:00Z">
        <w:r>
          <w:rPr>
            <w:rFonts w:ascii="Times New Roman" w:eastAsia="Times New Roman" w:hAnsi="Times New Roman" w:cs="Times New Roman"/>
            <w:sz w:val="24"/>
            <w:szCs w:val="24"/>
          </w:rPr>
          <w:t>were</w:t>
        </w:r>
      </w:ins>
      <w:del w:id="225" w:author="Frank J. Rahel" w:date="2023-12-29T16:36:00Z">
        <w:r w:rsidR="00E44C30" w:rsidRPr="00F84705" w:rsidDel="006602BC">
          <w:rPr>
            <w:rFonts w:ascii="Times New Roman" w:eastAsia="Times New Roman" w:hAnsi="Times New Roman" w:cs="Times New Roman"/>
            <w:sz w:val="24"/>
            <w:szCs w:val="24"/>
          </w:rPr>
          <w:delText>are</w:delText>
        </w:r>
      </w:del>
      <w:r w:rsidR="00E44C30" w:rsidRPr="00F84705">
        <w:rPr>
          <w:rFonts w:ascii="Times New Roman" w:eastAsia="Times New Roman" w:hAnsi="Times New Roman" w:cs="Times New Roman"/>
          <w:sz w:val="24"/>
          <w:szCs w:val="24"/>
        </w:rPr>
        <w:t xml:space="preserv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w:t>
      </w:r>
      <w:r w:rsidR="00CF06B6">
        <w:rPr>
          <w:rFonts w:ascii="Times New Roman" w:eastAsia="Times New Roman" w:hAnsi="Times New Roman" w:cs="Times New Roman"/>
          <w:sz w:val="24"/>
          <w:szCs w:val="24"/>
        </w:rPr>
        <w:t>4</w:t>
      </w:r>
      <w:r w:rsidR="00A5704B">
        <w:rPr>
          <w:rFonts w:ascii="Times New Roman" w:eastAsia="Times New Roman" w:hAnsi="Times New Roman" w:cs="Times New Roman"/>
          <w:sz w:val="24"/>
          <w:szCs w:val="24"/>
        </w:rPr>
        <w:t>a-b</w:t>
      </w:r>
      <w:r w:rsidR="0015752A" w:rsidRPr="00F84705">
        <w:rPr>
          <w:rFonts w:ascii="Times New Roman" w:eastAsia="Times New Roman" w:hAnsi="Times New Roman" w:cs="Times New Roman"/>
          <w:sz w:val="24"/>
          <w:szCs w:val="24"/>
        </w:rPr>
        <w:t>)</w:t>
      </w:r>
      <w:r w:rsidR="00E44C30" w:rsidRPr="00F84705">
        <w:rPr>
          <w:rFonts w:ascii="Times New Roman" w:eastAsia="Times New Roman" w:hAnsi="Times New Roman" w:cs="Times New Roman"/>
          <w:sz w:val="24"/>
          <w:szCs w:val="24"/>
        </w:rPr>
        <w:t>.</w:t>
      </w:r>
      <w:r w:rsidR="00756505">
        <w:rPr>
          <w:rFonts w:ascii="Times New Roman" w:eastAsia="Times New Roman" w:hAnsi="Times New Roman" w:cs="Times New Roman"/>
          <w:sz w:val="24"/>
          <w:szCs w:val="24"/>
        </w:rPr>
        <w:t xml:space="preserve">  </w:t>
      </w:r>
      <w:r w:rsidR="008E2DB6">
        <w:rPr>
          <w:rFonts w:ascii="Times New Roman" w:eastAsia="Times New Roman" w:hAnsi="Times New Roman" w:cs="Times New Roman"/>
          <w:sz w:val="24"/>
          <w:szCs w:val="24"/>
        </w:rPr>
        <w:t xml:space="preserve">Generally, averaging all the primary consumers </w:t>
      </w:r>
      <w:r w:rsidR="000E0F89">
        <w:rPr>
          <w:rFonts w:ascii="Times New Roman" w:eastAsia="Times New Roman" w:hAnsi="Times New Roman" w:cs="Times New Roman"/>
          <w:sz w:val="24"/>
          <w:szCs w:val="24"/>
        </w:rPr>
        <w:t xml:space="preserve">did a better job at correctly reducing or removing the </w:t>
      </w:r>
      <w:r w:rsidR="009B0E0D">
        <w:rPr>
          <w:rFonts w:ascii="Times New Roman" w:eastAsia="Times New Roman" w:hAnsi="Times New Roman" w:cs="Times New Roman"/>
          <w:sz w:val="24"/>
          <w:szCs w:val="24"/>
        </w:rPr>
        <w:t xml:space="preserve">background variation than </w:t>
      </w:r>
      <w:r w:rsidR="00B23289">
        <w:rPr>
          <w:rFonts w:ascii="Times New Roman" w:eastAsia="Times New Roman" w:hAnsi="Times New Roman" w:cs="Times New Roman"/>
          <w:sz w:val="24"/>
          <w:szCs w:val="24"/>
        </w:rPr>
        <w:t>the average of all the basal resources</w:t>
      </w:r>
      <w:r w:rsidR="006A39E4">
        <w:rPr>
          <w:rFonts w:ascii="Times New Roman" w:eastAsia="Times New Roman" w:hAnsi="Times New Roman" w:cs="Times New Roman"/>
          <w:sz w:val="24"/>
          <w:szCs w:val="24"/>
        </w:rPr>
        <w:t xml:space="preserve"> (Fig 7, Table 1). But</w:t>
      </w:r>
      <w:r w:rsidR="00756505">
        <w:rPr>
          <w:rFonts w:ascii="Times New Roman" w:eastAsia="Times New Roman" w:hAnsi="Times New Roman" w:cs="Times New Roman"/>
          <w:sz w:val="24"/>
          <w:szCs w:val="24"/>
        </w:rPr>
        <w:t xml:space="preserve"> averaging all the primary consumers </w:t>
      </w:r>
      <w:r w:rsidR="001A3D37">
        <w:rPr>
          <w:rFonts w:ascii="Times New Roman" w:eastAsia="Times New Roman" w:hAnsi="Times New Roman" w:cs="Times New Roman"/>
          <w:sz w:val="24"/>
          <w:szCs w:val="24"/>
        </w:rPr>
        <w:t>resulted</w:t>
      </w:r>
      <w:r w:rsidR="00C258C8">
        <w:rPr>
          <w:rFonts w:ascii="Times New Roman" w:eastAsia="Times New Roman" w:hAnsi="Times New Roman" w:cs="Times New Roman"/>
          <w:sz w:val="24"/>
          <w:szCs w:val="24"/>
        </w:rPr>
        <w:t xml:space="preserve"> </w:t>
      </w:r>
      <w:r w:rsidR="009822B8">
        <w:rPr>
          <w:rFonts w:ascii="Times New Roman" w:eastAsia="Times New Roman" w:hAnsi="Times New Roman" w:cs="Times New Roman"/>
          <w:sz w:val="24"/>
          <w:szCs w:val="24"/>
        </w:rPr>
        <w:t>i</w:t>
      </w:r>
      <w:r w:rsidR="00C258C8">
        <w:rPr>
          <w:rFonts w:ascii="Times New Roman" w:eastAsia="Times New Roman" w:hAnsi="Times New Roman" w:cs="Times New Roman"/>
          <w:sz w:val="24"/>
          <w:szCs w:val="24"/>
        </w:rPr>
        <w:t xml:space="preserve">n overcorrected </w:t>
      </w:r>
      <w:r w:rsidR="001A3D37">
        <w:rPr>
          <w:rFonts w:ascii="Times New Roman" w:eastAsia="Times New Roman" w:hAnsi="Times New Roman" w:cs="Times New Roman"/>
          <w:sz w:val="24"/>
          <w:szCs w:val="24"/>
        </w:rPr>
        <w:t xml:space="preserve">TP estimates </w:t>
      </w:r>
      <w:r w:rsidR="00C258C8">
        <w:rPr>
          <w:rFonts w:ascii="Times New Roman" w:eastAsia="Times New Roman" w:hAnsi="Times New Roman" w:cs="Times New Roman"/>
          <w:sz w:val="24"/>
          <w:szCs w:val="24"/>
        </w:rPr>
        <w:t xml:space="preserve">and </w:t>
      </w:r>
      <w:r w:rsidR="00DA6E7B">
        <w:rPr>
          <w:rFonts w:ascii="Times New Roman" w:eastAsia="Times New Roman" w:hAnsi="Times New Roman" w:cs="Times New Roman"/>
          <w:sz w:val="24"/>
          <w:szCs w:val="24"/>
        </w:rPr>
        <w:t>a negative slope along the longitudinal gradient for white sucker (Fig. 7).</w:t>
      </w:r>
      <w:r w:rsidR="00E8377A">
        <w:rPr>
          <w:rFonts w:ascii="Times New Roman" w:eastAsia="Times New Roman" w:hAnsi="Times New Roman" w:cs="Times New Roman"/>
          <w:sz w:val="24"/>
          <w:szCs w:val="24"/>
        </w:rPr>
        <w:t xml:space="preserve">  Additionally, </w:t>
      </w:r>
      <w:r w:rsidR="006605D2">
        <w:rPr>
          <w:rFonts w:ascii="Times New Roman" w:eastAsia="Times New Roman" w:hAnsi="Times New Roman" w:cs="Times New Roman"/>
          <w:sz w:val="24"/>
          <w:szCs w:val="24"/>
        </w:rPr>
        <w:t>averaging all the primary consumers did not successfully remove the background variation on TP estimate</w:t>
      </w:r>
      <w:r w:rsidR="00766BFC">
        <w:rPr>
          <w:rFonts w:ascii="Times New Roman" w:eastAsia="Times New Roman" w:hAnsi="Times New Roman" w:cs="Times New Roman"/>
          <w:sz w:val="24"/>
          <w:szCs w:val="24"/>
        </w:rPr>
        <w:t>s</w:t>
      </w:r>
      <w:r w:rsidR="006605D2">
        <w:rPr>
          <w:rFonts w:ascii="Times New Roman" w:eastAsia="Times New Roman" w:hAnsi="Times New Roman" w:cs="Times New Roman"/>
          <w:sz w:val="24"/>
          <w:szCs w:val="24"/>
        </w:rPr>
        <w:t xml:space="preserve"> of the two fish species </w:t>
      </w:r>
      <w:r w:rsidR="00701FB0">
        <w:rPr>
          <w:rFonts w:ascii="Times New Roman" w:eastAsia="Times New Roman" w:hAnsi="Times New Roman" w:cs="Times New Roman"/>
          <w:sz w:val="24"/>
          <w:szCs w:val="24"/>
        </w:rPr>
        <w:t xml:space="preserve">analyzed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{"citationID":"MdnbTQdz","properties":{"formattedCitation":"(Kristensen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701FB0">
        <w:rPr>
          <w:rFonts w:ascii="Times New Roman" w:eastAsia="Times New Roman" w:hAnsi="Times New Roman" w:cs="Times New Roman"/>
          <w:sz w:val="24"/>
          <w:szCs w:val="24"/>
        </w:rPr>
        <w:t xml:space="preserve">.  </w:t>
      </w:r>
      <w:r w:rsidR="002F48E0">
        <w:rPr>
          <w:rFonts w:ascii="Times New Roman" w:eastAsia="Times New Roman" w:hAnsi="Times New Roman" w:cs="Times New Roman"/>
          <w:sz w:val="24"/>
          <w:szCs w:val="24"/>
        </w:rPr>
        <w:t>F</w:t>
      </w:r>
      <w:r w:rsidR="00225950">
        <w:rPr>
          <w:rFonts w:ascii="Times New Roman" w:eastAsia="Times New Roman" w:hAnsi="Times New Roman" w:cs="Times New Roman"/>
          <w:sz w:val="24"/>
          <w:szCs w:val="24"/>
        </w:rPr>
        <w:t>eeding</w:t>
      </w:r>
      <w:r w:rsidR="001E4880" w:rsidRPr="00F84705">
        <w:rPr>
          <w:rFonts w:ascii="Times New Roman" w:eastAsia="Times New Roman" w:hAnsi="Times New Roman" w:cs="Times New Roman"/>
          <w:sz w:val="24"/>
          <w:szCs w:val="24"/>
        </w:rPr>
        <w:t xml:space="preserve"> groups</w:t>
      </w:r>
      <w:r w:rsidR="002F48E0">
        <w:rPr>
          <w:rFonts w:ascii="Times New Roman" w:eastAsia="Times New Roman" w:hAnsi="Times New Roman" w:cs="Times New Roman"/>
          <w:sz w:val="24"/>
          <w:szCs w:val="24"/>
        </w:rPr>
        <w:t xml:space="preserve"> (particularly Filterers)</w:t>
      </w:r>
      <w:r w:rsidR="001E4880" w:rsidRPr="00F84705">
        <w:rPr>
          <w:rFonts w:ascii="Times New Roman" w:eastAsia="Times New Roman" w:hAnsi="Times New Roman" w:cs="Times New Roman"/>
          <w:sz w:val="24"/>
          <w:szCs w:val="24"/>
        </w:rPr>
        <w:t xml:space="preserve"> present a promising alternative to </w:t>
      </w:r>
      <w:r w:rsidR="00494F49">
        <w:rPr>
          <w:rFonts w:ascii="Times New Roman" w:eastAsia="Times New Roman" w:hAnsi="Times New Roman" w:cs="Times New Roman"/>
          <w:sz w:val="24"/>
          <w:szCs w:val="24"/>
        </w:rPr>
        <w:t>averaging all the basal resources or primary consumers</w:t>
      </w:r>
      <w:r w:rsidR="001E4880" w:rsidRPr="00F84705">
        <w:rPr>
          <w:rFonts w:ascii="Times New Roman" w:eastAsia="Times New Roman" w:hAnsi="Times New Roman" w:cs="Times New Roman"/>
          <w:sz w:val="24"/>
          <w:szCs w:val="24"/>
        </w:rPr>
        <w:t xml:space="preserve"> (Table 1)</w:t>
      </w:r>
      <w:r w:rsidR="00106ED1">
        <w:rPr>
          <w:rFonts w:ascii="Times New Roman" w:eastAsia="Times New Roman" w:hAnsi="Times New Roman" w:cs="Times New Roman"/>
          <w:sz w:val="24"/>
          <w:szCs w:val="24"/>
        </w:rPr>
        <w:t xml:space="preserve">. </w:t>
      </w:r>
      <w:r w:rsidR="00290627">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Filterers correctly reduced or removed the background variation associated with the longitudinal gradient in our study </w:t>
      </w:r>
      <w:r w:rsidR="00720453">
        <w:rPr>
          <w:rFonts w:ascii="Times New Roman" w:eastAsia="Times New Roman" w:hAnsi="Times New Roman" w:cs="Times New Roman"/>
          <w:sz w:val="24"/>
          <w:szCs w:val="24"/>
        </w:rPr>
        <w:t xml:space="preserve">and was the only feeding group to remove the </w:t>
      </w:r>
      <w:r w:rsidR="007A4EAB">
        <w:rPr>
          <w:rFonts w:ascii="Times New Roman" w:eastAsia="Times New Roman" w:hAnsi="Times New Roman" w:cs="Times New Roman"/>
          <w:sz w:val="24"/>
          <w:szCs w:val="24"/>
        </w:rPr>
        <w:t>background</w:t>
      </w:r>
      <w:r w:rsidR="00720453">
        <w:rPr>
          <w:rFonts w:ascii="Times New Roman" w:eastAsia="Times New Roman" w:hAnsi="Times New Roman" w:cs="Times New Roman"/>
          <w:sz w:val="24"/>
          <w:szCs w:val="24"/>
        </w:rPr>
        <w:t xml:space="preserve"> variation for one of the fish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{"citationID":"HlKXBLaJ","properties":{"formattedCitation":"(Kristensen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E740C8">
        <w:rPr>
          <w:rFonts w:ascii="Times New Roman" w:eastAsia="Times New Roman" w:hAnsi="Times New Roman" w:cs="Times New Roman"/>
          <w:noProof/>
          <w:sz w:val="24"/>
          <w:szCs w:val="24"/>
        </w:rPr>
        <w:t xml:space="preserve">; </w:t>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FD6684">
        <w:rPr>
          <w:rFonts w:ascii="Times New Roman" w:eastAsia="Times New Roman" w:hAnsi="Times New Roman" w:cs="Times New Roman"/>
          <w:sz w:val="24"/>
          <w:szCs w:val="24"/>
        </w:rPr>
        <w:t>.</w:t>
      </w:r>
      <w:r w:rsidR="007E1E1D">
        <w:rPr>
          <w:rFonts w:ascii="Times New Roman" w:eastAsia="Times New Roman" w:hAnsi="Times New Roman" w:cs="Times New Roman"/>
          <w:sz w:val="24"/>
          <w:szCs w:val="24"/>
        </w:rPr>
        <w:t xml:space="preserve">  </w:t>
      </w:r>
      <w:ins w:id="226" w:author="Frank J. Rahel" w:date="2023-12-29T16:40:00Z">
        <w:r w:rsidR="000C714D">
          <w:rPr>
            <w:rFonts w:ascii="Times New Roman" w:eastAsia="Times New Roman" w:hAnsi="Times New Roman" w:cs="Times New Roman"/>
            <w:sz w:val="24"/>
            <w:szCs w:val="24"/>
          </w:rPr>
          <w:t xml:space="preserve">Furthermore, collecting and processing samples of filter feeders such as </w:t>
        </w:r>
      </w:ins>
      <w:proofErr w:type="spellStart"/>
      <w:ins w:id="227" w:author="Frank J. Rahel" w:date="2023-12-29T16:41:00Z">
        <w:r w:rsidR="000C714D">
          <w:rPr>
            <w:rFonts w:ascii="Times New Roman" w:eastAsia="Times New Roman" w:hAnsi="Times New Roman" w:cs="Times New Roman"/>
            <w:sz w:val="24"/>
            <w:szCs w:val="24"/>
          </w:rPr>
          <w:t>Simuliidae</w:t>
        </w:r>
        <w:proofErr w:type="spellEnd"/>
        <w:r w:rsidR="000C714D">
          <w:rPr>
            <w:rFonts w:ascii="Times New Roman" w:eastAsia="Times New Roman" w:hAnsi="Times New Roman" w:cs="Times New Roman"/>
            <w:sz w:val="24"/>
            <w:szCs w:val="24"/>
          </w:rPr>
          <w:t xml:space="preserve"> is much easier than collecting and processing samples of basal resources.</w:t>
        </w:r>
      </w:ins>
    </w:p>
    <w:p w14:paraId="487FED14" w14:textId="541674DE" w:rsidR="00A23148" w:rsidRDefault="00796CD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study</w:t>
      </w:r>
      <w:del w:id="228" w:author="Frank J. Rahel" w:date="2023-12-29T16:48:00Z">
        <w:r w:rsidDel="00761314">
          <w:rPr>
            <w:rFonts w:ascii="Times New Roman" w:eastAsia="Times New Roman" w:hAnsi="Times New Roman" w:cs="Times New Roman"/>
            <w:sz w:val="24"/>
            <w:szCs w:val="24"/>
          </w:rPr>
          <w:delText xml:space="preserve"> region</w:delText>
        </w:r>
      </w:del>
      <w:r>
        <w:rPr>
          <w:rFonts w:ascii="Times New Roman" w:eastAsia="Times New Roman" w:hAnsi="Times New Roman" w:cs="Times New Roman"/>
          <w:sz w:val="24"/>
          <w:szCs w:val="24"/>
        </w:rPr>
        <w:t xml:space="preserve"> was</w:t>
      </w:r>
      <w:r w:rsidR="006F20E9">
        <w:rPr>
          <w:rFonts w:ascii="Times New Roman" w:eastAsia="Times New Roman" w:hAnsi="Times New Roman" w:cs="Times New Roman"/>
          <w:sz w:val="24"/>
          <w:szCs w:val="24"/>
        </w:rPr>
        <w:t xml:space="preserve"> </w:t>
      </w:r>
      <w:ins w:id="229" w:author="Frank J. Rahel" w:date="2023-12-30T13:11:00Z">
        <w:r w:rsidR="00E14353">
          <w:rPr>
            <w:rFonts w:ascii="Times New Roman" w:eastAsia="Times New Roman" w:hAnsi="Times New Roman" w:cs="Times New Roman"/>
            <w:sz w:val="24"/>
            <w:szCs w:val="24"/>
          </w:rPr>
          <w:t>done</w:t>
        </w:r>
      </w:ins>
      <w:del w:id="230" w:author="Frank J. Rahel" w:date="2023-12-29T16:42:00Z">
        <w:r w:rsidR="006F20E9" w:rsidDel="000C714D">
          <w:rPr>
            <w:rFonts w:ascii="Times New Roman" w:eastAsia="Times New Roman" w:hAnsi="Times New Roman" w:cs="Times New Roman"/>
            <w:sz w:val="24"/>
            <w:szCs w:val="24"/>
          </w:rPr>
          <w:delText>primary</w:delText>
        </w:r>
        <w:r w:rsidDel="000C714D">
          <w:rPr>
            <w:rFonts w:ascii="Times New Roman" w:eastAsia="Times New Roman" w:hAnsi="Times New Roman" w:cs="Times New Roman"/>
            <w:sz w:val="24"/>
            <w:szCs w:val="24"/>
          </w:rPr>
          <w:delText xml:space="preserve"> </w:delText>
        </w:r>
      </w:del>
      <w:del w:id="231" w:author="Frank J. Rahel" w:date="2023-12-30T13:11:00Z">
        <w:r w:rsidDel="00E14353">
          <w:rPr>
            <w:rFonts w:ascii="Times New Roman" w:eastAsia="Times New Roman" w:hAnsi="Times New Roman" w:cs="Times New Roman"/>
            <w:sz w:val="24"/>
            <w:szCs w:val="24"/>
          </w:rPr>
          <w:delText>located</w:delText>
        </w:r>
      </w:del>
      <w:r w:rsidR="00104CAC">
        <w:rPr>
          <w:rFonts w:ascii="Times New Roman" w:eastAsia="Times New Roman" w:hAnsi="Times New Roman" w:cs="Times New Roman"/>
          <w:sz w:val="24"/>
          <w:szCs w:val="24"/>
        </w:rPr>
        <w:t xml:space="preserve"> in </w:t>
      </w:r>
      <w:r w:rsidR="006F20E9">
        <w:rPr>
          <w:rFonts w:ascii="Times New Roman" w:eastAsia="Times New Roman" w:hAnsi="Times New Roman" w:cs="Times New Roman"/>
          <w:sz w:val="24"/>
          <w:szCs w:val="24"/>
        </w:rPr>
        <w:t xml:space="preserve">the </w:t>
      </w:r>
      <w:ins w:id="232" w:author="Frank J. Rahel" w:date="2023-12-30T13:10:00Z">
        <w:r w:rsidR="00B1673F">
          <w:rPr>
            <w:rFonts w:ascii="Times New Roman" w:eastAsia="Times New Roman" w:hAnsi="Times New Roman" w:cs="Times New Roman"/>
            <w:sz w:val="24"/>
            <w:szCs w:val="24"/>
          </w:rPr>
          <w:t xml:space="preserve">transition between the </w:t>
        </w:r>
      </w:ins>
      <w:r w:rsidRPr="00C70282">
        <w:rPr>
          <w:rFonts w:ascii="Times New Roman" w:eastAsia="Times New Roman" w:hAnsi="Times New Roman" w:cs="Times New Roman"/>
          <w:sz w:val="24"/>
          <w:szCs w:val="24"/>
        </w:rPr>
        <w:t>Rocky Mountain</w:t>
      </w:r>
      <w:ins w:id="233" w:author="Frank J. Rahel" w:date="2023-12-29T16:43:00Z">
        <w:r w:rsidR="000C714D">
          <w:rPr>
            <w:rFonts w:ascii="Times New Roman" w:eastAsia="Times New Roman" w:hAnsi="Times New Roman" w:cs="Times New Roman"/>
            <w:sz w:val="24"/>
            <w:szCs w:val="24"/>
          </w:rPr>
          <w:t>s</w:t>
        </w:r>
      </w:ins>
      <w:r w:rsidR="00742754">
        <w:rPr>
          <w:rFonts w:ascii="Times New Roman" w:eastAsia="Times New Roman" w:hAnsi="Times New Roman" w:cs="Times New Roman"/>
          <w:sz w:val="24"/>
          <w:szCs w:val="24"/>
        </w:rPr>
        <w:t xml:space="preserve"> and </w:t>
      </w:r>
      <w:del w:id="234" w:author="Frank J. Rahel" w:date="2023-12-30T13:10:00Z">
        <w:r w:rsidR="00742754" w:rsidDel="00B1673F">
          <w:rPr>
            <w:rFonts w:ascii="Times New Roman" w:eastAsia="Times New Roman" w:hAnsi="Times New Roman" w:cs="Times New Roman"/>
            <w:sz w:val="24"/>
            <w:szCs w:val="24"/>
          </w:rPr>
          <w:delText xml:space="preserve">upper regions of </w:delText>
        </w:r>
      </w:del>
      <w:r w:rsidR="00742754">
        <w:rPr>
          <w:rFonts w:ascii="Times New Roman" w:eastAsia="Times New Roman" w:hAnsi="Times New Roman" w:cs="Times New Roman"/>
          <w:sz w:val="24"/>
          <w:szCs w:val="24"/>
        </w:rPr>
        <w:t>the G</w:t>
      </w:r>
      <w:r w:rsidRPr="00C70282">
        <w:rPr>
          <w:rFonts w:ascii="Times New Roman" w:eastAsia="Times New Roman" w:hAnsi="Times New Roman" w:cs="Times New Roman"/>
          <w:sz w:val="24"/>
          <w:szCs w:val="24"/>
        </w:rPr>
        <w:t>reat Plains</w:t>
      </w:r>
      <w:ins w:id="235" w:author="Frank J. Rahel" w:date="2023-12-30T13:10:00Z">
        <w:r w:rsidR="00B1673F">
          <w:rPr>
            <w:rFonts w:ascii="Times New Roman" w:eastAsia="Times New Roman" w:hAnsi="Times New Roman" w:cs="Times New Roman"/>
            <w:sz w:val="24"/>
            <w:szCs w:val="24"/>
          </w:rPr>
          <w:t xml:space="preserve"> of </w:t>
        </w:r>
      </w:ins>
      <w:ins w:id="236" w:author="Frank J. Rahel" w:date="2023-12-30T13:11:00Z">
        <w:r w:rsidR="00E14353">
          <w:rPr>
            <w:rFonts w:ascii="Times New Roman" w:eastAsia="Times New Roman" w:hAnsi="Times New Roman" w:cs="Times New Roman"/>
            <w:sz w:val="24"/>
            <w:szCs w:val="24"/>
          </w:rPr>
          <w:t>central North America. O</w:t>
        </w:r>
      </w:ins>
      <w:del w:id="237" w:author="Frank J. Rahel" w:date="2023-12-30T13:11:00Z">
        <w:r w:rsidR="003A76F2" w:rsidDel="00E14353">
          <w:rPr>
            <w:rFonts w:ascii="Times New Roman" w:eastAsia="Times New Roman" w:hAnsi="Times New Roman" w:cs="Times New Roman"/>
            <w:sz w:val="24"/>
            <w:szCs w:val="24"/>
          </w:rPr>
          <w:delText xml:space="preserve">, </w:delText>
        </w:r>
      </w:del>
      <w:del w:id="238" w:author="Frank J. Rahel" w:date="2023-12-29T16:43:00Z">
        <w:r w:rsidR="003A76F2" w:rsidDel="000C714D">
          <w:rPr>
            <w:rFonts w:ascii="Times New Roman" w:eastAsia="Times New Roman" w:hAnsi="Times New Roman" w:cs="Times New Roman"/>
            <w:sz w:val="24"/>
            <w:szCs w:val="24"/>
          </w:rPr>
          <w:delText xml:space="preserve">so </w:delText>
        </w:r>
        <w:r w:rsidR="006B22F1" w:rsidDel="000C714D">
          <w:rPr>
            <w:rFonts w:ascii="Times New Roman" w:eastAsia="Times New Roman" w:hAnsi="Times New Roman" w:cs="Times New Roman"/>
            <w:sz w:val="24"/>
            <w:szCs w:val="24"/>
          </w:rPr>
          <w:delText>in the</w:delText>
        </w:r>
        <w:r w:rsidR="003A76F2" w:rsidDel="000C714D">
          <w:rPr>
            <w:rFonts w:ascii="Times New Roman" w:eastAsia="Times New Roman" w:hAnsi="Times New Roman" w:cs="Times New Roman"/>
            <w:sz w:val="24"/>
            <w:szCs w:val="24"/>
          </w:rPr>
          <w:delText xml:space="preserve"> mid</w:delText>
        </w:r>
        <w:r w:rsidR="006B22F1" w:rsidDel="000C714D">
          <w:rPr>
            <w:rFonts w:ascii="Times New Roman" w:eastAsia="Times New Roman" w:hAnsi="Times New Roman" w:cs="Times New Roman"/>
            <w:sz w:val="24"/>
            <w:szCs w:val="24"/>
          </w:rPr>
          <w:delText>dle</w:delText>
        </w:r>
        <w:r w:rsidR="003A76F2" w:rsidDel="000C714D">
          <w:rPr>
            <w:rFonts w:ascii="Times New Roman" w:eastAsia="Times New Roman" w:hAnsi="Times New Roman" w:cs="Times New Roman"/>
            <w:sz w:val="24"/>
            <w:szCs w:val="24"/>
          </w:rPr>
          <w:delText xml:space="preserve"> to lower reaches of the </w:delText>
        </w:r>
        <w:r w:rsidR="00392119" w:rsidDel="000C714D">
          <w:rPr>
            <w:rFonts w:ascii="Times New Roman" w:eastAsia="Times New Roman" w:hAnsi="Times New Roman" w:cs="Times New Roman"/>
            <w:sz w:val="24"/>
            <w:szCs w:val="24"/>
          </w:rPr>
          <w:delText>G</w:delText>
        </w:r>
        <w:r w:rsidR="003A76F2" w:rsidDel="000C714D">
          <w:rPr>
            <w:rFonts w:ascii="Times New Roman" w:eastAsia="Times New Roman" w:hAnsi="Times New Roman" w:cs="Times New Roman"/>
            <w:sz w:val="24"/>
            <w:szCs w:val="24"/>
          </w:rPr>
          <w:delText xml:space="preserve">reat </w:delText>
        </w:r>
        <w:r w:rsidR="00392119" w:rsidDel="000C714D">
          <w:rPr>
            <w:rFonts w:ascii="Times New Roman" w:eastAsia="Times New Roman" w:hAnsi="Times New Roman" w:cs="Times New Roman"/>
            <w:sz w:val="24"/>
            <w:szCs w:val="24"/>
          </w:rPr>
          <w:delText>P</w:delText>
        </w:r>
        <w:r w:rsidR="003A76F2" w:rsidDel="000C714D">
          <w:rPr>
            <w:rFonts w:ascii="Times New Roman" w:eastAsia="Times New Roman" w:hAnsi="Times New Roman" w:cs="Times New Roman"/>
            <w:sz w:val="24"/>
            <w:szCs w:val="24"/>
          </w:rPr>
          <w:delText>lains it is</w:delText>
        </w:r>
      </w:del>
      <w:del w:id="239" w:author="Frank J. Rahel" w:date="2023-12-29T16:45:00Z">
        <w:r w:rsidR="003A76F2" w:rsidDel="000C714D">
          <w:rPr>
            <w:rFonts w:ascii="Times New Roman" w:eastAsia="Times New Roman" w:hAnsi="Times New Roman" w:cs="Times New Roman"/>
            <w:sz w:val="24"/>
            <w:szCs w:val="24"/>
          </w:rPr>
          <w:delText xml:space="preserve"> </w:delText>
        </w:r>
      </w:del>
      <w:del w:id="240" w:author="Frank J. Rahel" w:date="2023-12-29T16:47:00Z">
        <w:r w:rsidR="009401F1" w:rsidDel="00761314">
          <w:rPr>
            <w:rFonts w:ascii="Times New Roman" w:eastAsia="Times New Roman" w:hAnsi="Times New Roman" w:cs="Times New Roman"/>
            <w:sz w:val="24"/>
            <w:szCs w:val="24"/>
          </w:rPr>
          <w:delText>likely tha</w:delText>
        </w:r>
        <w:r w:rsidR="00CB038B" w:rsidDel="00761314">
          <w:rPr>
            <w:rFonts w:ascii="Times New Roman" w:eastAsia="Times New Roman" w:hAnsi="Times New Roman" w:cs="Times New Roman"/>
            <w:sz w:val="24"/>
            <w:szCs w:val="24"/>
          </w:rPr>
          <w:delText>t</w:delText>
        </w:r>
      </w:del>
      <w:del w:id="241" w:author="Frank J. Rahel" w:date="2023-12-30T13:11:00Z">
        <w:r w:rsidR="00CB038B" w:rsidDel="00E14353">
          <w:rPr>
            <w:rFonts w:ascii="Times New Roman" w:eastAsia="Times New Roman" w:hAnsi="Times New Roman" w:cs="Times New Roman"/>
            <w:sz w:val="24"/>
            <w:szCs w:val="24"/>
          </w:rPr>
          <w:delText xml:space="preserve"> o</w:delText>
        </w:r>
      </w:del>
      <w:r w:rsidR="00CB038B">
        <w:rPr>
          <w:rFonts w:ascii="Times New Roman" w:eastAsia="Times New Roman" w:hAnsi="Times New Roman" w:cs="Times New Roman"/>
          <w:sz w:val="24"/>
          <w:szCs w:val="24"/>
        </w:rPr>
        <w:t>ptimal baseline</w:t>
      </w:r>
      <w:ins w:id="242" w:author="Frank J. Rahel" w:date="2023-12-29T16:44:00Z">
        <w:r w:rsidR="000C714D">
          <w:rPr>
            <w:rFonts w:ascii="Times New Roman" w:eastAsia="Times New Roman" w:hAnsi="Times New Roman" w:cs="Times New Roman"/>
            <w:sz w:val="24"/>
            <w:szCs w:val="24"/>
          </w:rPr>
          <w:t>s</w:t>
        </w:r>
      </w:ins>
      <w:r w:rsidR="00CB038B">
        <w:rPr>
          <w:rFonts w:ascii="Times New Roman" w:eastAsia="Times New Roman" w:hAnsi="Times New Roman" w:cs="Times New Roman"/>
          <w:sz w:val="24"/>
          <w:szCs w:val="24"/>
        </w:rPr>
        <w:t xml:space="preserve"> </w:t>
      </w:r>
      <w:ins w:id="243" w:author="Frank J. Rahel" w:date="2023-12-29T16:47:00Z">
        <w:r w:rsidR="00761314">
          <w:rPr>
            <w:rFonts w:ascii="Times New Roman" w:eastAsia="Times New Roman" w:hAnsi="Times New Roman" w:cs="Times New Roman"/>
            <w:sz w:val="24"/>
            <w:szCs w:val="24"/>
          </w:rPr>
          <w:t>may</w:t>
        </w:r>
      </w:ins>
      <w:del w:id="244" w:author="Frank J. Rahel" w:date="2023-12-29T16:47:00Z">
        <w:r w:rsidR="00CB038B" w:rsidDel="00761314">
          <w:rPr>
            <w:rFonts w:ascii="Times New Roman" w:eastAsia="Times New Roman" w:hAnsi="Times New Roman" w:cs="Times New Roman"/>
            <w:sz w:val="24"/>
            <w:szCs w:val="24"/>
          </w:rPr>
          <w:delText>will</w:delText>
        </w:r>
      </w:del>
      <w:r w:rsidR="00CB038B">
        <w:rPr>
          <w:rFonts w:ascii="Times New Roman" w:eastAsia="Times New Roman" w:hAnsi="Times New Roman" w:cs="Times New Roman"/>
          <w:sz w:val="24"/>
          <w:szCs w:val="24"/>
        </w:rPr>
        <w:t xml:space="preserve"> </w:t>
      </w:r>
      <w:ins w:id="245" w:author="Frank J. Rahel" w:date="2023-12-29T16:47:00Z">
        <w:r w:rsidR="00761314">
          <w:rPr>
            <w:rFonts w:ascii="Times New Roman" w:eastAsia="Times New Roman" w:hAnsi="Times New Roman" w:cs="Times New Roman"/>
            <w:sz w:val="24"/>
            <w:szCs w:val="24"/>
          </w:rPr>
          <w:t xml:space="preserve">differ </w:t>
        </w:r>
      </w:ins>
      <w:del w:id="246" w:author="Frank J. Rahel" w:date="2023-12-29T16:47:00Z">
        <w:r w:rsidR="00CB038B" w:rsidDel="00761314">
          <w:rPr>
            <w:rFonts w:ascii="Times New Roman" w:eastAsia="Times New Roman" w:hAnsi="Times New Roman" w:cs="Times New Roman"/>
            <w:sz w:val="24"/>
            <w:szCs w:val="24"/>
          </w:rPr>
          <w:delText xml:space="preserve">change </w:delText>
        </w:r>
      </w:del>
      <w:ins w:id="247" w:author="Frank J. Rahel" w:date="2023-12-29T16:46:00Z">
        <w:r w:rsidR="00761314">
          <w:rPr>
            <w:rFonts w:ascii="Times New Roman" w:eastAsia="Times New Roman" w:hAnsi="Times New Roman" w:cs="Times New Roman"/>
            <w:sz w:val="24"/>
            <w:szCs w:val="24"/>
          </w:rPr>
          <w:t xml:space="preserve">for other regions </w:t>
        </w:r>
      </w:ins>
      <w:ins w:id="248" w:author="Frank J. Rahel" w:date="2023-12-30T13:12:00Z">
        <w:r w:rsidR="00E14353">
          <w:rPr>
            <w:rFonts w:ascii="Times New Roman" w:eastAsia="Times New Roman" w:hAnsi="Times New Roman" w:cs="Times New Roman"/>
            <w:sz w:val="24"/>
            <w:szCs w:val="24"/>
          </w:rPr>
          <w:t xml:space="preserve">with </w:t>
        </w:r>
      </w:ins>
      <w:ins w:id="249" w:author="Frank J. Rahel" w:date="2023-12-29T16:49:00Z">
        <w:r w:rsidR="00761314">
          <w:rPr>
            <w:rFonts w:ascii="Times New Roman" w:eastAsia="Times New Roman" w:hAnsi="Times New Roman" w:cs="Times New Roman"/>
            <w:sz w:val="24"/>
            <w:szCs w:val="24"/>
          </w:rPr>
          <w:t xml:space="preserve">different </w:t>
        </w:r>
      </w:ins>
      <w:del w:id="250" w:author="Frank J. Rahel" w:date="2023-12-29T16:49:00Z">
        <w:r w:rsidR="00CB038B" w:rsidDel="00761314">
          <w:rPr>
            <w:rFonts w:ascii="Times New Roman" w:eastAsia="Times New Roman" w:hAnsi="Times New Roman" w:cs="Times New Roman"/>
            <w:sz w:val="24"/>
            <w:szCs w:val="24"/>
          </w:rPr>
          <w:delText>as</w:delText>
        </w:r>
        <w:r w:rsidR="00EA7E2E" w:rsidDel="00761314">
          <w:rPr>
            <w:rFonts w:ascii="Times New Roman" w:eastAsia="Times New Roman" w:hAnsi="Times New Roman" w:cs="Times New Roman"/>
            <w:sz w:val="24"/>
            <w:szCs w:val="24"/>
          </w:rPr>
          <w:delText xml:space="preserve"> </w:delText>
        </w:r>
      </w:del>
      <w:r w:rsidR="00EA7E2E">
        <w:rPr>
          <w:rFonts w:ascii="Times New Roman" w:eastAsia="Times New Roman" w:hAnsi="Times New Roman" w:cs="Times New Roman"/>
          <w:sz w:val="24"/>
          <w:szCs w:val="24"/>
        </w:rPr>
        <w:t>dominant</w:t>
      </w:r>
      <w:r w:rsidR="009401F1">
        <w:rPr>
          <w:rFonts w:ascii="Times New Roman" w:eastAsia="Times New Roman" w:hAnsi="Times New Roman" w:cs="Times New Roman"/>
          <w:sz w:val="24"/>
          <w:szCs w:val="24"/>
        </w:rPr>
        <w:t xml:space="preserve"> taxonomic and feeding groups</w:t>
      </w:r>
      <w:del w:id="251" w:author="Frank J. Rahel" w:date="2023-12-29T16:49:00Z">
        <w:r w:rsidR="009401F1" w:rsidDel="00761314">
          <w:rPr>
            <w:rFonts w:ascii="Times New Roman" w:eastAsia="Times New Roman" w:hAnsi="Times New Roman" w:cs="Times New Roman"/>
            <w:sz w:val="24"/>
            <w:szCs w:val="24"/>
          </w:rPr>
          <w:delText xml:space="preserve"> </w:delText>
        </w:r>
        <w:r w:rsidR="00CB038B" w:rsidDel="00761314">
          <w:rPr>
            <w:rFonts w:ascii="Times New Roman" w:eastAsia="Times New Roman" w:hAnsi="Times New Roman" w:cs="Times New Roman"/>
            <w:sz w:val="24"/>
            <w:szCs w:val="24"/>
          </w:rPr>
          <w:delText xml:space="preserve">change along </w:delText>
        </w:r>
      </w:del>
      <w:del w:id="252" w:author="Frank J. Rahel" w:date="2023-12-29T16:44:00Z">
        <w:r w:rsidR="00CB038B" w:rsidDel="000C714D">
          <w:rPr>
            <w:rFonts w:ascii="Times New Roman" w:eastAsia="Times New Roman" w:hAnsi="Times New Roman" w:cs="Times New Roman"/>
            <w:sz w:val="24"/>
            <w:szCs w:val="24"/>
          </w:rPr>
          <w:delText xml:space="preserve">the larger </w:delText>
        </w:r>
      </w:del>
      <w:del w:id="253" w:author="Frank J. Rahel" w:date="2023-12-29T16:49:00Z">
        <w:r w:rsidR="00CB038B" w:rsidDel="00761314">
          <w:rPr>
            <w:rFonts w:ascii="Times New Roman" w:eastAsia="Times New Roman" w:hAnsi="Times New Roman" w:cs="Times New Roman"/>
            <w:sz w:val="24"/>
            <w:szCs w:val="24"/>
          </w:rPr>
          <w:delText>longitudinal gradient</w:delText>
        </w:r>
      </w:del>
      <w:r w:rsidR="009401F1">
        <w:rPr>
          <w:rFonts w:ascii="Times New Roman" w:eastAsia="Times New Roman" w:hAnsi="Times New Roman" w:cs="Times New Roman"/>
          <w:sz w:val="24"/>
          <w:szCs w:val="24"/>
        </w:rPr>
        <w:t>.</w:t>
      </w:r>
      <w:r w:rsidR="007E44D0">
        <w:rPr>
          <w:rFonts w:ascii="Times New Roman" w:eastAsia="Times New Roman" w:hAnsi="Times New Roman" w:cs="Times New Roman"/>
          <w:sz w:val="24"/>
          <w:szCs w:val="24"/>
        </w:rPr>
        <w:t xml:space="preserve">  </w:t>
      </w:r>
      <w:del w:id="254" w:author="Frank J. Rahel" w:date="2023-12-29T16:45:00Z">
        <w:r w:rsidR="007E44D0" w:rsidDel="000C714D">
          <w:rPr>
            <w:rFonts w:ascii="Times New Roman" w:eastAsia="Times New Roman" w:hAnsi="Times New Roman" w:cs="Times New Roman"/>
            <w:sz w:val="24"/>
            <w:szCs w:val="24"/>
          </w:rPr>
          <w:delText xml:space="preserve">For example, the relative dominance of certain taxonomic groups nested within feeding groups </w:delText>
        </w:r>
        <w:r w:rsidR="00CF6ABF" w:rsidDel="000C714D">
          <w:rPr>
            <w:rFonts w:ascii="Times New Roman" w:eastAsia="Times New Roman" w:hAnsi="Times New Roman" w:cs="Times New Roman"/>
            <w:sz w:val="24"/>
            <w:szCs w:val="24"/>
          </w:rPr>
          <w:delText xml:space="preserve">may change.  </w:delText>
        </w:r>
      </w:del>
      <w:r w:rsidR="009221D3">
        <w:rPr>
          <w:rFonts w:ascii="Times New Roman" w:eastAsia="Times New Roman" w:hAnsi="Times New Roman" w:cs="Times New Roman"/>
          <w:sz w:val="24"/>
          <w:szCs w:val="24"/>
        </w:rPr>
        <w:t>The optimal baseline in our study region,</w:t>
      </w:r>
      <w:r w:rsidR="00A47C17">
        <w:rPr>
          <w:rFonts w:ascii="Times New Roman" w:eastAsia="Times New Roman" w:hAnsi="Times New Roman" w:cs="Times New Roman"/>
          <w:sz w:val="24"/>
          <w:szCs w:val="24"/>
        </w:rPr>
        <w:t xml:space="preserve"> </w:t>
      </w:r>
      <w:proofErr w:type="spellStart"/>
      <w:r w:rsidR="00F52B0A">
        <w:rPr>
          <w:rFonts w:ascii="Times New Roman" w:eastAsia="Times New Roman" w:hAnsi="Times New Roman" w:cs="Times New Roman"/>
          <w:sz w:val="24"/>
          <w:szCs w:val="24"/>
        </w:rPr>
        <w:t>Simuliidae</w:t>
      </w:r>
      <w:proofErr w:type="spellEnd"/>
      <w:r w:rsidR="00CF6ABF">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is also</w:t>
      </w:r>
      <w:r w:rsidR="005D4086">
        <w:rPr>
          <w:rFonts w:ascii="Times New Roman" w:eastAsia="Times New Roman" w:hAnsi="Times New Roman" w:cs="Times New Roman"/>
          <w:sz w:val="24"/>
          <w:szCs w:val="24"/>
        </w:rPr>
        <w:t xml:space="preserve"> the dominant filterer</w:t>
      </w:r>
      <w:r w:rsidR="009221D3">
        <w:rPr>
          <w:rFonts w:ascii="Times New Roman" w:eastAsia="Times New Roman" w:hAnsi="Times New Roman" w:cs="Times New Roman"/>
          <w:sz w:val="24"/>
          <w:szCs w:val="24"/>
        </w:rPr>
        <w:t>.  O</w:t>
      </w:r>
      <w:r w:rsidR="007B3404">
        <w:rPr>
          <w:rFonts w:ascii="Times New Roman" w:eastAsia="Times New Roman" w:hAnsi="Times New Roman" w:cs="Times New Roman"/>
          <w:sz w:val="24"/>
          <w:szCs w:val="24"/>
        </w:rPr>
        <w:t xml:space="preserve">ther filterers like </w:t>
      </w:r>
      <w:r w:rsidR="00766BFC">
        <w:rPr>
          <w:rFonts w:ascii="Times New Roman" w:eastAsia="Times New Roman" w:hAnsi="Times New Roman" w:cs="Times New Roman"/>
          <w:sz w:val="24"/>
          <w:szCs w:val="24"/>
        </w:rPr>
        <w:t>b</w:t>
      </w:r>
      <w:r w:rsidR="005D4086">
        <w:rPr>
          <w:rFonts w:ascii="Times New Roman" w:eastAsia="Times New Roman" w:hAnsi="Times New Roman" w:cs="Times New Roman"/>
          <w:sz w:val="24"/>
          <w:szCs w:val="24"/>
        </w:rPr>
        <w:t>ivalves</w:t>
      </w:r>
      <w:r w:rsidR="007E44D0">
        <w:rPr>
          <w:rFonts w:ascii="Times New Roman" w:eastAsia="Times New Roman" w:hAnsi="Times New Roman" w:cs="Times New Roman"/>
          <w:sz w:val="24"/>
          <w:szCs w:val="24"/>
        </w:rPr>
        <w:t xml:space="preserve"> </w:t>
      </w:r>
      <w:ins w:id="255" w:author="Frank J. Rahel" w:date="2023-12-29T16:50:00Z">
        <w:r w:rsidR="00761314">
          <w:rPr>
            <w:rFonts w:ascii="Times New Roman" w:eastAsia="Times New Roman" w:hAnsi="Times New Roman" w:cs="Times New Roman"/>
            <w:sz w:val="24"/>
            <w:szCs w:val="24"/>
          </w:rPr>
          <w:t>were</w:t>
        </w:r>
      </w:ins>
      <w:del w:id="256" w:author="Frank J. Rahel" w:date="2023-12-29T16:50:00Z">
        <w:r w:rsidR="00484FA1" w:rsidDel="00761314">
          <w:rPr>
            <w:rFonts w:ascii="Times New Roman" w:eastAsia="Times New Roman" w:hAnsi="Times New Roman" w:cs="Times New Roman"/>
            <w:sz w:val="24"/>
            <w:szCs w:val="24"/>
          </w:rPr>
          <w:delText>are</w:delText>
        </w:r>
      </w:del>
      <w:r w:rsidR="00990319">
        <w:rPr>
          <w:rFonts w:ascii="Times New Roman" w:eastAsia="Times New Roman" w:hAnsi="Times New Roman" w:cs="Times New Roman"/>
          <w:sz w:val="24"/>
          <w:szCs w:val="24"/>
        </w:rPr>
        <w:t xml:space="preserve"> uncommon and rare </w:t>
      </w:r>
      <w:r w:rsidR="00484FA1">
        <w:rPr>
          <w:rFonts w:ascii="Times New Roman" w:eastAsia="Times New Roman" w:hAnsi="Times New Roman" w:cs="Times New Roman"/>
          <w:sz w:val="24"/>
          <w:szCs w:val="24"/>
        </w:rPr>
        <w:t>in our</w:t>
      </w:r>
      <w:r w:rsidR="00F52B0A">
        <w:rPr>
          <w:rFonts w:ascii="Times New Roman" w:eastAsia="Times New Roman" w:hAnsi="Times New Roman" w:cs="Times New Roman"/>
          <w:sz w:val="24"/>
          <w:szCs w:val="24"/>
        </w:rPr>
        <w:t xml:space="preserve"> </w:t>
      </w:r>
      <w:r w:rsidR="00045D32">
        <w:rPr>
          <w:rFonts w:ascii="Times New Roman" w:eastAsia="Times New Roman" w:hAnsi="Times New Roman" w:cs="Times New Roman"/>
          <w:sz w:val="24"/>
          <w:szCs w:val="24"/>
        </w:rPr>
        <w:t>region</w:t>
      </w:r>
      <w:r w:rsidR="007B3404">
        <w:rPr>
          <w:rFonts w:ascii="Times New Roman" w:eastAsia="Times New Roman" w:hAnsi="Times New Roman" w:cs="Times New Roman"/>
          <w:sz w:val="24"/>
          <w:szCs w:val="24"/>
        </w:rPr>
        <w:t xml:space="preserve"> (see, </w:t>
      </w:r>
      <w:proofErr w:type="spellStart"/>
      <w:r w:rsidR="007B3404">
        <w:rPr>
          <w:rFonts w:ascii="Times New Roman" w:eastAsia="Times New Roman" w:hAnsi="Times New Roman" w:cs="Times New Roman"/>
          <w:sz w:val="24"/>
          <w:szCs w:val="24"/>
        </w:rPr>
        <w:t>Corbiculidae</w:t>
      </w:r>
      <w:proofErr w:type="spellEnd"/>
      <w:r w:rsidR="007B3404">
        <w:rPr>
          <w:rFonts w:ascii="Times New Roman" w:eastAsia="Times New Roman" w:hAnsi="Times New Roman" w:cs="Times New Roman"/>
          <w:sz w:val="24"/>
          <w:szCs w:val="24"/>
        </w:rPr>
        <w:t>, Fig. 2</w:t>
      </w:r>
      <w:r w:rsidR="00B82789">
        <w:rPr>
          <w:rFonts w:ascii="Times New Roman" w:eastAsia="Times New Roman" w:hAnsi="Times New Roman" w:cs="Times New Roman"/>
          <w:sz w:val="24"/>
          <w:szCs w:val="24"/>
        </w:rPr>
        <w:t>a</w:t>
      </w:r>
      <w:r w:rsidR="007B3404">
        <w:rPr>
          <w:rFonts w:ascii="Times New Roman" w:eastAsia="Times New Roman" w:hAnsi="Times New Roman" w:cs="Times New Roman"/>
          <w:sz w:val="24"/>
          <w:szCs w:val="24"/>
        </w:rPr>
        <w:t>)</w:t>
      </w:r>
      <w:r w:rsidR="00045D32">
        <w:rPr>
          <w:rFonts w:ascii="Times New Roman" w:eastAsia="Times New Roman" w:hAnsi="Times New Roman" w:cs="Times New Roman"/>
          <w:sz w:val="24"/>
          <w:szCs w:val="24"/>
        </w:rPr>
        <w:t xml:space="preserve">.  </w:t>
      </w:r>
      <w:r w:rsidR="00154CD9">
        <w:rPr>
          <w:rFonts w:ascii="Times New Roman" w:eastAsia="Times New Roman" w:hAnsi="Times New Roman" w:cs="Times New Roman"/>
          <w:sz w:val="24"/>
          <w:szCs w:val="24"/>
        </w:rPr>
        <w:t>Because of temperature and habitat preference</w:t>
      </w:r>
      <w:r w:rsidR="00C0699B">
        <w:rPr>
          <w:rFonts w:ascii="Times New Roman" w:eastAsia="Times New Roman" w:hAnsi="Times New Roman" w:cs="Times New Roman"/>
          <w:sz w:val="24"/>
          <w:szCs w:val="24"/>
        </w:rPr>
        <w:t xml:space="preserve">, </w:t>
      </w:r>
      <w:proofErr w:type="spellStart"/>
      <w:r w:rsidR="00F52B0A">
        <w:rPr>
          <w:rFonts w:ascii="Times New Roman" w:eastAsia="Times New Roman" w:hAnsi="Times New Roman" w:cs="Times New Roman"/>
          <w:sz w:val="24"/>
          <w:szCs w:val="24"/>
        </w:rPr>
        <w:t>Simuliidae</w:t>
      </w:r>
      <w:proofErr w:type="spellEnd"/>
      <w:r w:rsidR="00F52B0A">
        <w:rPr>
          <w:rFonts w:ascii="Times New Roman" w:eastAsia="Times New Roman" w:hAnsi="Times New Roman" w:cs="Times New Roman"/>
          <w:sz w:val="24"/>
          <w:szCs w:val="24"/>
        </w:rPr>
        <w:t xml:space="preserve"> </w:t>
      </w:r>
      <w:r w:rsidR="00E9588A">
        <w:rPr>
          <w:rFonts w:ascii="Times New Roman" w:eastAsia="Times New Roman" w:hAnsi="Times New Roman" w:cs="Times New Roman"/>
          <w:sz w:val="24"/>
          <w:szCs w:val="24"/>
        </w:rPr>
        <w:t>become less</w:t>
      </w:r>
      <w:r w:rsidR="00F52B0A">
        <w:rPr>
          <w:rFonts w:ascii="Times New Roman" w:eastAsia="Times New Roman" w:hAnsi="Times New Roman" w:cs="Times New Roman"/>
          <w:sz w:val="24"/>
          <w:szCs w:val="24"/>
        </w:rPr>
        <w:t xml:space="preserve"> </w:t>
      </w:r>
      <w:ins w:id="257" w:author="Frank J. Rahel" w:date="2023-12-29T16:51:00Z">
        <w:r w:rsidR="00761314">
          <w:rPr>
            <w:rFonts w:ascii="Times New Roman" w:eastAsia="Times New Roman" w:hAnsi="Times New Roman" w:cs="Times New Roman"/>
            <w:sz w:val="24"/>
            <w:szCs w:val="24"/>
          </w:rPr>
          <w:t>widespread</w:t>
        </w:r>
      </w:ins>
      <w:del w:id="258" w:author="Frank J. Rahel" w:date="2023-12-29T16:51:00Z">
        <w:r w:rsidR="00F52B0A" w:rsidDel="00761314">
          <w:rPr>
            <w:rFonts w:ascii="Times New Roman" w:eastAsia="Times New Roman" w:hAnsi="Times New Roman" w:cs="Times New Roman"/>
            <w:sz w:val="24"/>
            <w:szCs w:val="24"/>
          </w:rPr>
          <w:delText>common</w:delText>
        </w:r>
      </w:del>
      <w:r w:rsidR="00F52B0A">
        <w:rPr>
          <w:rFonts w:ascii="Times New Roman" w:eastAsia="Times New Roman" w:hAnsi="Times New Roman" w:cs="Times New Roman"/>
          <w:sz w:val="24"/>
          <w:szCs w:val="24"/>
        </w:rPr>
        <w:t xml:space="preserve"> and abundant </w:t>
      </w:r>
      <w:r w:rsidR="00E9588A">
        <w:rPr>
          <w:rFonts w:ascii="Times New Roman" w:eastAsia="Times New Roman" w:hAnsi="Times New Roman" w:cs="Times New Roman"/>
          <w:sz w:val="24"/>
          <w:szCs w:val="24"/>
        </w:rPr>
        <w:t xml:space="preserve">at lower </w:t>
      </w:r>
      <w:ins w:id="259" w:author="Frank J. Rahel" w:date="2023-12-29T16:50:00Z">
        <w:r w:rsidR="00761314">
          <w:rPr>
            <w:rFonts w:ascii="Times New Roman" w:eastAsia="Times New Roman" w:hAnsi="Times New Roman" w:cs="Times New Roman"/>
            <w:sz w:val="24"/>
            <w:szCs w:val="24"/>
          </w:rPr>
          <w:t>elevations</w:t>
        </w:r>
      </w:ins>
      <w:del w:id="260" w:author="Frank J. Rahel" w:date="2023-12-29T16:50:00Z">
        <w:r w:rsidR="00E9588A" w:rsidDel="00761314">
          <w:rPr>
            <w:rFonts w:ascii="Times New Roman" w:eastAsia="Times New Roman" w:hAnsi="Times New Roman" w:cs="Times New Roman"/>
            <w:sz w:val="24"/>
            <w:szCs w:val="24"/>
          </w:rPr>
          <w:delText>reaches</w:delText>
        </w:r>
      </w:del>
      <w:r w:rsidR="00E9588A">
        <w:rPr>
          <w:rFonts w:ascii="Times New Roman" w:eastAsia="Times New Roman" w:hAnsi="Times New Roman" w:cs="Times New Roman"/>
          <w:sz w:val="24"/>
          <w:szCs w:val="24"/>
        </w:rPr>
        <w:t xml:space="preserve"> </w:t>
      </w:r>
      <w:ins w:id="261" w:author="Frank J. Rahel" w:date="2023-12-29T16:51:00Z">
        <w:r w:rsidR="00761314">
          <w:rPr>
            <w:rFonts w:ascii="Times New Roman" w:eastAsia="Times New Roman" w:hAnsi="Times New Roman" w:cs="Times New Roman"/>
            <w:sz w:val="24"/>
            <w:szCs w:val="24"/>
          </w:rPr>
          <w:t>whereas</w:t>
        </w:r>
      </w:ins>
      <w:del w:id="262" w:author="Frank J. Rahel" w:date="2023-12-29T16:51:00Z">
        <w:r w:rsidR="00215E22" w:rsidDel="00761314">
          <w:rPr>
            <w:rFonts w:ascii="Times New Roman" w:eastAsia="Times New Roman" w:hAnsi="Times New Roman" w:cs="Times New Roman"/>
            <w:sz w:val="24"/>
            <w:szCs w:val="24"/>
          </w:rPr>
          <w:delText>and</w:delText>
        </w:r>
      </w:del>
      <w:r w:rsidR="00215E22">
        <w:rPr>
          <w:rFonts w:ascii="Times New Roman" w:eastAsia="Times New Roman" w:hAnsi="Times New Roman" w:cs="Times New Roman"/>
          <w:sz w:val="24"/>
          <w:szCs w:val="24"/>
        </w:rPr>
        <w:t xml:space="preserve"> bivalves </w:t>
      </w:r>
      <w:r w:rsidR="007606AD">
        <w:rPr>
          <w:rFonts w:ascii="Times New Roman" w:eastAsia="Times New Roman" w:hAnsi="Times New Roman" w:cs="Times New Roman"/>
          <w:sz w:val="24"/>
          <w:szCs w:val="24"/>
        </w:rPr>
        <w:t xml:space="preserve">typically become more </w:t>
      </w:r>
      <w:ins w:id="263" w:author="Frank J. Rahel" w:date="2023-12-29T16:51:00Z">
        <w:r w:rsidR="00761314">
          <w:rPr>
            <w:rFonts w:ascii="Times New Roman" w:eastAsia="Times New Roman" w:hAnsi="Times New Roman" w:cs="Times New Roman"/>
            <w:sz w:val="24"/>
            <w:szCs w:val="24"/>
          </w:rPr>
          <w:t xml:space="preserve">widespread </w:t>
        </w:r>
      </w:ins>
      <w:del w:id="264" w:author="Frank J. Rahel" w:date="2023-12-29T16:51:00Z">
        <w:r w:rsidR="007606AD" w:rsidDel="00761314">
          <w:rPr>
            <w:rFonts w:ascii="Times New Roman" w:eastAsia="Times New Roman" w:hAnsi="Times New Roman" w:cs="Times New Roman"/>
            <w:sz w:val="24"/>
            <w:szCs w:val="24"/>
          </w:rPr>
          <w:delText xml:space="preserve">common </w:delText>
        </w:r>
      </w:del>
      <w:r w:rsidR="007606AD">
        <w:rPr>
          <w:rFonts w:ascii="Times New Roman" w:eastAsia="Times New Roman" w:hAnsi="Times New Roman" w:cs="Times New Roman"/>
          <w:sz w:val="24"/>
          <w:szCs w:val="24"/>
        </w:rPr>
        <w:t>and abundant.</w:t>
      </w:r>
      <w:r w:rsidR="003C39E0">
        <w:rPr>
          <w:rFonts w:ascii="Times New Roman" w:eastAsia="Times New Roman" w:hAnsi="Times New Roman" w:cs="Times New Roman"/>
          <w:sz w:val="24"/>
          <w:szCs w:val="24"/>
        </w:rPr>
        <w:t xml:space="preserve"> Similar </w:t>
      </w:r>
      <w:ins w:id="265" w:author="Frank J. Rahel" w:date="2023-12-29T16:51:00Z">
        <w:r w:rsidR="00761314">
          <w:rPr>
            <w:rFonts w:ascii="Times New Roman" w:eastAsia="Times New Roman" w:hAnsi="Times New Roman" w:cs="Times New Roman"/>
            <w:sz w:val="24"/>
            <w:szCs w:val="24"/>
          </w:rPr>
          <w:t xml:space="preserve">changes </w:t>
        </w:r>
      </w:ins>
      <w:del w:id="266" w:author="Frank J. Rahel" w:date="2023-12-29T16:51:00Z">
        <w:r w:rsidR="003C39E0" w:rsidDel="00761314">
          <w:rPr>
            <w:rFonts w:ascii="Times New Roman" w:eastAsia="Times New Roman" w:hAnsi="Times New Roman" w:cs="Times New Roman"/>
            <w:sz w:val="24"/>
            <w:szCs w:val="24"/>
          </w:rPr>
          <w:delText xml:space="preserve">things </w:delText>
        </w:r>
      </w:del>
      <w:r w:rsidR="003C39E0">
        <w:rPr>
          <w:rFonts w:ascii="Times New Roman" w:eastAsia="Times New Roman" w:hAnsi="Times New Roman" w:cs="Times New Roman"/>
          <w:sz w:val="24"/>
          <w:szCs w:val="24"/>
        </w:rPr>
        <w:t>occur with feeding groups.</w:t>
      </w:r>
      <w:r w:rsidR="007606AD">
        <w:rPr>
          <w:rFonts w:ascii="Times New Roman" w:eastAsia="Times New Roman" w:hAnsi="Times New Roman" w:cs="Times New Roman"/>
          <w:sz w:val="24"/>
          <w:szCs w:val="24"/>
        </w:rPr>
        <w:t xml:space="preserve"> </w:t>
      </w:r>
      <w:r w:rsidR="009401F1">
        <w:rPr>
          <w:rFonts w:ascii="Times New Roman" w:eastAsia="Times New Roman" w:hAnsi="Times New Roman" w:cs="Times New Roman"/>
          <w:sz w:val="24"/>
          <w:szCs w:val="24"/>
        </w:rPr>
        <w:t>T</w:t>
      </w:r>
      <w:r w:rsidR="00DF00A0" w:rsidRPr="00F84705">
        <w:rPr>
          <w:rFonts w:ascii="Times New Roman" w:eastAsia="Times New Roman" w:hAnsi="Times New Roman" w:cs="Times New Roman"/>
          <w:sz w:val="24"/>
          <w:szCs w:val="24"/>
        </w:rPr>
        <w:t xml:space="preserve">he River Continuum Concept </w:t>
      </w:r>
      <w:r w:rsidR="00766BFC">
        <w:rPr>
          <w:rFonts w:ascii="Times New Roman" w:eastAsia="Times New Roman" w:hAnsi="Times New Roman" w:cs="Times New Roman"/>
          <w:sz w:val="24"/>
          <w:szCs w:val="24"/>
        </w:rPr>
        <w:t xml:space="preserve">suggests </w:t>
      </w:r>
      <w:r w:rsidR="00DF00A0" w:rsidRPr="00F84705">
        <w:rPr>
          <w:rFonts w:ascii="Times New Roman" w:eastAsia="Times New Roman" w:hAnsi="Times New Roman" w:cs="Times New Roman"/>
          <w:sz w:val="24"/>
          <w:szCs w:val="24"/>
        </w:rPr>
        <w:t xml:space="preserve">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 xml:space="preserve">cover was highest. </w:t>
      </w:r>
      <w:r w:rsidR="00FF218A">
        <w:rPr>
          <w:rFonts w:ascii="Times New Roman" w:eastAsia="Times New Roman" w:hAnsi="Times New Roman" w:cs="Times New Roman"/>
          <w:sz w:val="24"/>
          <w:szCs w:val="24"/>
        </w:rPr>
        <w:t>I</w:t>
      </w:r>
      <w:r w:rsidR="00C76491">
        <w:rPr>
          <w:rFonts w:ascii="Times New Roman" w:eastAsia="Times New Roman" w:hAnsi="Times New Roman" w:cs="Times New Roman"/>
          <w:sz w:val="24"/>
          <w:szCs w:val="24"/>
        </w:rPr>
        <w:t>n the lower elevation</w:t>
      </w:r>
      <w:r w:rsidR="00DF00A0" w:rsidRPr="00F84705">
        <w:rPr>
          <w:rFonts w:ascii="Times New Roman" w:eastAsia="Times New Roman" w:hAnsi="Times New Roman" w:cs="Times New Roman"/>
          <w:sz w:val="24"/>
          <w:szCs w:val="24"/>
        </w:rPr>
        <w:t xml:space="preserv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w:t>
      </w:r>
      <w:r w:rsidR="004E5B2A">
        <w:rPr>
          <w:rFonts w:ascii="Times New Roman" w:eastAsia="Times New Roman" w:hAnsi="Times New Roman" w:cs="Times New Roman"/>
          <w:sz w:val="24"/>
          <w:szCs w:val="24"/>
        </w:rPr>
        <w:t>insufficiently distributed</w:t>
      </w:r>
      <w:r w:rsidR="00555412">
        <w:rPr>
          <w:rFonts w:ascii="Times New Roman" w:eastAsia="Times New Roman" w:hAnsi="Times New Roman" w:cs="Times New Roman"/>
          <w:sz w:val="24"/>
          <w:szCs w:val="24"/>
        </w:rPr>
        <w:t xml:space="preserve">, so </w:t>
      </w:r>
      <w:r w:rsidR="004E5B2A">
        <w:rPr>
          <w:rFonts w:ascii="Times New Roman" w:eastAsia="Times New Roman" w:hAnsi="Times New Roman" w:cs="Times New Roman"/>
          <w:sz w:val="24"/>
          <w:szCs w:val="24"/>
        </w:rPr>
        <w:t xml:space="preserve">Grazers became </w:t>
      </w:r>
      <w:ins w:id="267" w:author="Frank J. Rahel" w:date="2023-12-29T16:52:00Z">
        <w:r w:rsidR="00761314">
          <w:rPr>
            <w:rFonts w:ascii="Times New Roman" w:eastAsia="Times New Roman" w:hAnsi="Times New Roman" w:cs="Times New Roman"/>
            <w:sz w:val="24"/>
            <w:szCs w:val="24"/>
          </w:rPr>
          <w:t xml:space="preserve">the most </w:t>
        </w:r>
      </w:ins>
      <w:r w:rsidR="004E5B2A">
        <w:rPr>
          <w:rFonts w:ascii="Times New Roman" w:eastAsia="Times New Roman" w:hAnsi="Times New Roman" w:cs="Times New Roman"/>
          <w:sz w:val="24"/>
          <w:szCs w:val="24"/>
        </w:rPr>
        <w:t>import</w:t>
      </w:r>
      <w:r w:rsidR="00555412">
        <w:rPr>
          <w:rFonts w:ascii="Times New Roman" w:eastAsia="Times New Roman" w:hAnsi="Times New Roman" w:cs="Times New Roman"/>
          <w:sz w:val="24"/>
          <w:szCs w:val="24"/>
        </w:rPr>
        <w:t xml:space="preserve">ant baseline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{"citationID":"mSA68wa6","properties":{"formattedCitation":"(Anderson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w:t>
      </w:r>
      <w:r w:rsidR="009221D3">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 xml:space="preserve">Because </w:t>
      </w:r>
      <w:ins w:id="268" w:author="Frank J. Rahel" w:date="2023-12-29T16:54:00Z">
        <w:r w:rsidR="00761314">
          <w:rPr>
            <w:rFonts w:ascii="Times New Roman" w:eastAsia="Times New Roman" w:hAnsi="Times New Roman" w:cs="Times New Roman"/>
            <w:sz w:val="24"/>
            <w:szCs w:val="24"/>
          </w:rPr>
          <w:t xml:space="preserve">basal resources and feeding groups </w:t>
        </w:r>
      </w:ins>
      <w:del w:id="269" w:author="Frank J. Rahel" w:date="2023-12-29T16:54:00Z">
        <w:r w:rsidR="00226728" w:rsidDel="00761314">
          <w:rPr>
            <w:rFonts w:ascii="Times New Roman" w:eastAsia="Times New Roman" w:hAnsi="Times New Roman" w:cs="Times New Roman"/>
            <w:sz w:val="24"/>
            <w:szCs w:val="24"/>
          </w:rPr>
          <w:delText>optimal</w:delText>
        </w:r>
      </w:del>
      <w:del w:id="270" w:author="Frank J. Rahel" w:date="2023-12-29T16:55:00Z">
        <w:r w:rsidR="00226728" w:rsidDel="00761314">
          <w:rPr>
            <w:rFonts w:ascii="Times New Roman" w:eastAsia="Times New Roman" w:hAnsi="Times New Roman" w:cs="Times New Roman"/>
            <w:sz w:val="24"/>
            <w:szCs w:val="24"/>
          </w:rPr>
          <w:delText xml:space="preserve"> baselines may </w:delText>
        </w:r>
      </w:del>
      <w:r w:rsidR="00226728">
        <w:rPr>
          <w:rFonts w:ascii="Times New Roman" w:eastAsia="Times New Roman" w:hAnsi="Times New Roman" w:cs="Times New Roman"/>
          <w:sz w:val="24"/>
          <w:szCs w:val="24"/>
        </w:rPr>
        <w:t xml:space="preserve">change </w:t>
      </w:r>
      <w:ins w:id="271" w:author="Frank J. Rahel" w:date="2023-12-29T16:55:00Z">
        <w:r w:rsidR="00761314">
          <w:rPr>
            <w:rFonts w:ascii="Times New Roman" w:eastAsia="Times New Roman" w:hAnsi="Times New Roman" w:cs="Times New Roman"/>
            <w:sz w:val="24"/>
            <w:szCs w:val="24"/>
          </w:rPr>
          <w:t xml:space="preserve">along </w:t>
        </w:r>
      </w:ins>
      <w:del w:id="272" w:author="Frank J. Rahel" w:date="2023-12-29T16:55:00Z">
        <w:r w:rsidR="00226728" w:rsidDel="00761314">
          <w:rPr>
            <w:rFonts w:ascii="Times New Roman" w:eastAsia="Times New Roman" w:hAnsi="Times New Roman" w:cs="Times New Roman"/>
            <w:sz w:val="24"/>
            <w:szCs w:val="24"/>
          </w:rPr>
          <w:delText xml:space="preserve">further down the </w:delText>
        </w:r>
      </w:del>
      <w:r w:rsidR="00226728">
        <w:rPr>
          <w:rFonts w:ascii="Times New Roman" w:eastAsia="Times New Roman" w:hAnsi="Times New Roman" w:cs="Times New Roman"/>
          <w:sz w:val="24"/>
          <w:szCs w:val="24"/>
        </w:rPr>
        <w:t>longitudinal</w:t>
      </w:r>
      <w:ins w:id="273" w:author="Frank J. Rahel" w:date="2023-12-29T16:55:00Z">
        <w:r w:rsidR="00761314">
          <w:rPr>
            <w:rFonts w:ascii="Times New Roman" w:eastAsia="Times New Roman" w:hAnsi="Times New Roman" w:cs="Times New Roman"/>
            <w:sz w:val="24"/>
            <w:szCs w:val="24"/>
          </w:rPr>
          <w:t xml:space="preserve"> stream </w:t>
        </w:r>
      </w:ins>
      <w:del w:id="274" w:author="Frank J. Rahel" w:date="2023-12-29T16:55:00Z">
        <w:r w:rsidR="00226728" w:rsidDel="00761314">
          <w:rPr>
            <w:rFonts w:ascii="Times New Roman" w:eastAsia="Times New Roman" w:hAnsi="Times New Roman" w:cs="Times New Roman"/>
            <w:sz w:val="24"/>
            <w:szCs w:val="24"/>
          </w:rPr>
          <w:delText xml:space="preserve"> </w:delText>
        </w:r>
      </w:del>
      <w:r w:rsidR="00226728">
        <w:rPr>
          <w:rFonts w:ascii="Times New Roman" w:eastAsia="Times New Roman" w:hAnsi="Times New Roman" w:cs="Times New Roman"/>
          <w:sz w:val="24"/>
          <w:szCs w:val="24"/>
        </w:rPr>
        <w:t>gradient</w:t>
      </w:r>
      <w:ins w:id="275" w:author="Frank J. Rahel" w:date="2023-12-29T16:55:00Z">
        <w:r w:rsidR="00761314">
          <w:rPr>
            <w:rFonts w:ascii="Times New Roman" w:eastAsia="Times New Roman" w:hAnsi="Times New Roman" w:cs="Times New Roman"/>
            <w:sz w:val="24"/>
            <w:szCs w:val="24"/>
          </w:rPr>
          <w:t>s</w:t>
        </w:r>
      </w:ins>
      <w:r w:rsidR="00226728">
        <w:rPr>
          <w:rFonts w:ascii="Times New Roman" w:eastAsia="Times New Roman" w:hAnsi="Times New Roman" w:cs="Times New Roman"/>
          <w:sz w:val="24"/>
          <w:szCs w:val="24"/>
        </w:rPr>
        <w:t xml:space="preserve">, </w:t>
      </w:r>
      <w:ins w:id="276" w:author="Frank J. Rahel" w:date="2023-12-29T16:56:00Z">
        <w:r w:rsidR="00761314">
          <w:rPr>
            <w:rFonts w:ascii="Times New Roman" w:eastAsia="Times New Roman" w:hAnsi="Times New Roman" w:cs="Times New Roman"/>
            <w:sz w:val="24"/>
            <w:szCs w:val="24"/>
          </w:rPr>
          <w:t>optimal baseline groups for isotopic food web studies will also likely differ</w:t>
        </w:r>
        <w:r w:rsidR="00FB47B8">
          <w:rPr>
            <w:rFonts w:ascii="Times New Roman" w:eastAsia="Times New Roman" w:hAnsi="Times New Roman" w:cs="Times New Roman"/>
            <w:sz w:val="24"/>
            <w:szCs w:val="24"/>
          </w:rPr>
          <w:t xml:space="preserve"> along such gradients. </w:t>
        </w:r>
      </w:ins>
      <w:del w:id="277" w:author="Frank J. Rahel" w:date="2023-12-29T16:57:00Z">
        <w:r w:rsidR="00226728" w:rsidDel="00FB47B8">
          <w:rPr>
            <w:rFonts w:ascii="Times New Roman" w:eastAsia="Times New Roman" w:hAnsi="Times New Roman" w:cs="Times New Roman"/>
            <w:sz w:val="24"/>
            <w:szCs w:val="24"/>
          </w:rPr>
          <w:delText>further studies should identify suitable baselines for these regions.</w:delText>
        </w:r>
      </w:del>
    </w:p>
    <w:p w14:paraId="6EB70489" w14:textId="349842F1"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w:t>
      </w:r>
      <w:proofErr w:type="spellStart"/>
      <w:r w:rsidRPr="00F84705">
        <w:rPr>
          <w:rFonts w:ascii="Times New Roman" w:eastAsia="Times New Roman" w:hAnsi="Times New Roman" w:cs="Times New Roman"/>
          <w:sz w:val="24"/>
          <w:szCs w:val="24"/>
        </w:rPr>
        <w:t>omnivory</w:t>
      </w:r>
      <w:proofErr w:type="spellEnd"/>
      <w:r w:rsidRPr="00F84705">
        <w:rPr>
          <w:rFonts w:ascii="Times New Roman" w:eastAsia="Times New Roman" w:hAnsi="Times New Roman" w:cs="Times New Roman"/>
          <w:sz w:val="24"/>
          <w:szCs w:val="24"/>
        </w:rPr>
        <w:t xml:space="preserve">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w:t>
      </w:r>
      <w:proofErr w:type="spellStart"/>
      <w:r w:rsidR="00315AFC" w:rsidRPr="00F84705">
        <w:rPr>
          <w:rFonts w:ascii="Times New Roman" w:eastAsia="Times New Roman" w:hAnsi="Times New Roman" w:cs="Times New Roman"/>
          <w:sz w:val="24"/>
          <w:szCs w:val="24"/>
        </w:rPr>
        <w:t>Simuliidae</w:t>
      </w:r>
      <w:proofErr w:type="spellEnd"/>
      <w:r w:rsidR="008A6D09">
        <w:rPr>
          <w:rFonts w:ascii="Times New Roman" w:eastAsia="Times New Roman" w:hAnsi="Times New Roman" w:cs="Times New Roman"/>
          <w:sz w:val="24"/>
          <w:szCs w:val="24"/>
        </w:rPr>
        <w:t xml:space="preserve">, </w:t>
      </w:r>
      <w:proofErr w:type="spellStart"/>
      <w:r w:rsidR="008A6D09">
        <w:rPr>
          <w:rFonts w:ascii="Times New Roman" w:eastAsia="Times New Roman" w:hAnsi="Times New Roman" w:cs="Times New Roman"/>
          <w:sz w:val="24"/>
          <w:szCs w:val="24"/>
        </w:rPr>
        <w:t>Baetidae</w:t>
      </w:r>
      <w:proofErr w:type="spellEnd"/>
      <w:r w:rsidR="008A6D09">
        <w:rPr>
          <w:rFonts w:ascii="Times New Roman" w:eastAsia="Times New Roman" w:hAnsi="Times New Roman" w:cs="Times New Roman"/>
          <w:sz w:val="24"/>
          <w:szCs w:val="24"/>
        </w:rPr>
        <w:t xml:space="preserve">, and </w:t>
      </w:r>
      <w:proofErr w:type="spellStart"/>
      <w:r w:rsidR="008A6D09">
        <w:rPr>
          <w:rFonts w:ascii="Times New Roman" w:eastAsia="Times New Roman" w:hAnsi="Times New Roman" w:cs="Times New Roman"/>
          <w:sz w:val="24"/>
          <w:szCs w:val="24"/>
        </w:rPr>
        <w:t>Heptaganeidae</w:t>
      </w:r>
      <w:proofErr w:type="spellEnd"/>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w:t>
      </w:r>
      <w:ins w:id="278" w:author="Frank J. Rahel" w:date="2023-12-29T17:01:00Z">
        <w:r w:rsidR="00FB47B8">
          <w:rPr>
            <w:rFonts w:ascii="Times New Roman" w:eastAsia="Times New Roman" w:hAnsi="Times New Roman" w:cs="Times New Roman"/>
            <w:sz w:val="24"/>
            <w:szCs w:val="24"/>
          </w:rPr>
          <w:t xml:space="preserve"> </w:t>
        </w:r>
      </w:ins>
      <w:ins w:id="279" w:author="Frank J. Rahel" w:date="2023-12-29T17:00:00Z">
        <w:r w:rsidR="00FB47B8">
          <w:rPr>
            <w:rFonts w:ascii="Times New Roman" w:eastAsia="Times New Roman" w:hAnsi="Times New Roman" w:cs="Times New Roman"/>
            <w:sz w:val="24"/>
            <w:szCs w:val="24"/>
          </w:rPr>
          <w:t>(CV)</w:t>
        </w:r>
      </w:ins>
      <w:r w:rsidRPr="00F84705">
        <w:rPr>
          <w:rFonts w:ascii="Times New Roman" w:eastAsia="Times New Roman" w:hAnsi="Times New Roman" w:cs="Times New Roman"/>
          <w:sz w:val="24"/>
          <w:szCs w:val="24"/>
        </w:rPr>
        <w:t xml:space="preserve">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w:t>
      </w:r>
      <w:ins w:id="280" w:author="Frank J. Rahel" w:date="2023-12-29T16:58:00Z">
        <w:r w:rsidR="00FB47B8">
          <w:rPr>
            <w:rFonts w:ascii="Times New Roman" w:eastAsia="Times New Roman" w:hAnsi="Times New Roman" w:cs="Times New Roman"/>
            <w:sz w:val="24"/>
            <w:szCs w:val="24"/>
          </w:rPr>
          <w:t xml:space="preserve">they </w:t>
        </w:r>
      </w:ins>
      <w:del w:id="281" w:author="Frank J. Rahel" w:date="2023-12-29T16:58:00Z">
        <w:r w:rsidR="00315AFC" w:rsidRPr="00F84705" w:rsidDel="00FB47B8">
          <w:rPr>
            <w:rFonts w:ascii="Times New Roman" w:eastAsia="Times New Roman" w:hAnsi="Times New Roman" w:cs="Times New Roman"/>
            <w:sz w:val="24"/>
            <w:szCs w:val="24"/>
          </w:rPr>
          <w:delText xml:space="preserve">it </w:delText>
        </w:r>
      </w:del>
      <w:r w:rsidR="00315AFC" w:rsidRPr="00F84705">
        <w:rPr>
          <w:rFonts w:ascii="Times New Roman" w:eastAsia="Times New Roman" w:hAnsi="Times New Roman" w:cs="Times New Roman"/>
          <w:sz w:val="24"/>
          <w:szCs w:val="24"/>
        </w:rPr>
        <w:t xml:space="preserve">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proofErr w:type="spellStart"/>
      <w:r w:rsidR="00315AFC" w:rsidRPr="00F84705">
        <w:rPr>
          <w:rFonts w:ascii="Times New Roman" w:eastAsia="Times New Roman" w:hAnsi="Times New Roman" w:cs="Times New Roman"/>
          <w:sz w:val="24"/>
          <w:szCs w:val="24"/>
        </w:rPr>
        <w:t>omnivory</w:t>
      </w:r>
      <w:proofErr w:type="spellEnd"/>
      <w:r w:rsidRPr="00F84705">
        <w:rPr>
          <w:rFonts w:ascii="Times New Roman" w:eastAsia="Times New Roman" w:hAnsi="Times New Roman" w:cs="Times New Roman"/>
          <w:sz w:val="24"/>
          <w:szCs w:val="24"/>
        </w:rPr>
        <w:t xml:space="preserve">.  </w:t>
      </w:r>
      <w:ins w:id="282" w:author="Frank J. Rahel" w:date="2023-12-29T17:01:00Z">
        <w:r w:rsidR="00FB47B8">
          <w:rPr>
            <w:rFonts w:ascii="Times New Roman" w:eastAsia="Times New Roman" w:hAnsi="Times New Roman" w:cs="Times New Roman"/>
            <w:sz w:val="24"/>
            <w:szCs w:val="24"/>
          </w:rPr>
          <w:t xml:space="preserve">Comparing </w:t>
        </w:r>
      </w:ins>
      <w:del w:id="283" w:author="Frank J. Rahel" w:date="2023-12-29T17:01:00Z">
        <w:r w:rsidRPr="00F84705" w:rsidDel="00FB47B8">
          <w:rPr>
            <w:rFonts w:ascii="Times New Roman" w:eastAsia="Times New Roman" w:hAnsi="Times New Roman" w:cs="Times New Roman"/>
            <w:sz w:val="24"/>
            <w:szCs w:val="24"/>
          </w:rPr>
          <w:delText xml:space="preserve">Exploring low </w:delText>
        </w:r>
      </w:del>
      <w:r w:rsidRPr="00F84705">
        <w:rPr>
          <w:rFonts w:ascii="Times New Roman" w:eastAsia="Times New Roman" w:hAnsi="Times New Roman" w:cs="Times New Roman"/>
          <w:sz w:val="24"/>
          <w:szCs w:val="24"/>
        </w:rPr>
        <w:t xml:space="preserve">CV </w:t>
      </w:r>
      <w:ins w:id="284" w:author="Frank J. Rahel" w:date="2023-12-29T17:01:00Z">
        <w:r w:rsidR="00FB47B8">
          <w:rPr>
            <w:rFonts w:ascii="Times New Roman" w:eastAsia="Times New Roman" w:hAnsi="Times New Roman" w:cs="Times New Roman"/>
            <w:sz w:val="24"/>
            <w:szCs w:val="24"/>
          </w:rPr>
          <w:t xml:space="preserve">values among </w:t>
        </w:r>
      </w:ins>
      <w:del w:id="285" w:author="Frank J. Rahel" w:date="2023-12-29T17:01:00Z">
        <w:r w:rsidRPr="00F84705" w:rsidDel="00FB47B8">
          <w:rPr>
            <w:rFonts w:ascii="Times New Roman" w:eastAsia="Times New Roman" w:hAnsi="Times New Roman" w:cs="Times New Roman"/>
            <w:sz w:val="24"/>
            <w:szCs w:val="24"/>
          </w:rPr>
          <w:delText xml:space="preserve">relative to other </w:delText>
        </w:r>
      </w:del>
      <w:r w:rsidRPr="00F84705">
        <w:rPr>
          <w:rFonts w:ascii="Times New Roman" w:eastAsia="Times New Roman" w:hAnsi="Times New Roman" w:cs="Times New Roman"/>
          <w:sz w:val="24"/>
          <w:szCs w:val="24"/>
        </w:rPr>
        <w:t xml:space="preserve">taxonomic or feeding groups appears to be an effective criterion </w:t>
      </w:r>
      <w:ins w:id="286" w:author="Frank J. Rahel" w:date="2023-12-29T17:02:00Z">
        <w:r w:rsidR="00FB47B8">
          <w:rPr>
            <w:rFonts w:ascii="Times New Roman" w:eastAsia="Times New Roman" w:hAnsi="Times New Roman" w:cs="Times New Roman"/>
            <w:sz w:val="24"/>
            <w:szCs w:val="24"/>
          </w:rPr>
          <w:t xml:space="preserve">for </w:t>
        </w:r>
      </w:ins>
      <w:del w:id="287" w:author="Frank J. Rahel" w:date="2023-12-29T17:02:00Z">
        <w:r w:rsidRPr="00F84705" w:rsidDel="00FB47B8">
          <w:rPr>
            <w:rFonts w:ascii="Times New Roman" w:eastAsia="Times New Roman" w:hAnsi="Times New Roman" w:cs="Times New Roman"/>
            <w:sz w:val="24"/>
            <w:szCs w:val="24"/>
          </w:rPr>
          <w:delText xml:space="preserve">when </w:delText>
        </w:r>
      </w:del>
      <w:r w:rsidRPr="00F84705">
        <w:rPr>
          <w:rFonts w:ascii="Times New Roman" w:eastAsia="Times New Roman" w:hAnsi="Times New Roman" w:cs="Times New Roman"/>
          <w:sz w:val="24"/>
          <w:szCs w:val="24"/>
        </w:rPr>
        <w:t>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2A4A8515"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w:t>
      </w:r>
      <w:del w:id="288" w:author="Frank J. Rahel" w:date="2023-12-29T17:02:00Z">
        <w:r w:rsidR="00DF00A0" w:rsidRPr="00F84705" w:rsidDel="00FB47B8">
          <w:rPr>
            <w:rFonts w:ascii="Times New Roman" w:eastAsia="Times New Roman" w:hAnsi="Times New Roman" w:cs="Times New Roman"/>
            <w:sz w:val="24"/>
            <w:szCs w:val="24"/>
          </w:rPr>
          <w:delText xml:space="preserve">all </w:delText>
        </w:r>
      </w:del>
      <w:r w:rsidR="00DF00A0" w:rsidRPr="00F84705">
        <w:rPr>
          <w:rFonts w:ascii="Times New Roman" w:eastAsia="Times New Roman" w:hAnsi="Times New Roman" w:cs="Times New Roman"/>
          <w:sz w:val="24"/>
          <w:szCs w:val="24"/>
        </w:rPr>
        <w:t xml:space="preserve">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7033A7">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t>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w:t>
      </w:r>
      <w:r w:rsidR="00DF00A0" w:rsidRPr="00F84705">
        <w:rPr>
          <w:rFonts w:ascii="Times New Roman" w:eastAsia="Times New Roman" w:hAnsi="Times New Roman" w:cs="Times New Roman"/>
          <w:sz w:val="24"/>
          <w:szCs w:val="24"/>
        </w:rPr>
        <w:lastRenderedPageBreak/>
        <w:t xml:space="preserve">the St. Lawrence watershed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{"citationID":"oQgub4nc","properties":{"formattedCitation":"(Anderson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w:t>
      </w:r>
      <w:r w:rsidR="007C2086">
        <w:rPr>
          <w:rFonts w:ascii="Times New Roman" w:eastAsia="Times New Roman" w:hAnsi="Times New Roman" w:cs="Times New Roman"/>
          <w:sz w:val="24"/>
          <w:szCs w:val="24"/>
        </w:rPr>
        <w:t xml:space="preserve">Consistent with a large body of literature </w:t>
      </w:r>
      <w:r w:rsidR="00766BFC">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{"citationID":"fACQbSdW","properties":{"formattedCitation":"(Lake et al., 2001; Mayer et al., 2002; Anderson &amp; Cabana, 2005; Bergfur et al., 2009; Pastor et al., 2013)","plainCitation":"(Lake et al., 2001; Mayer et al., 2002; Anderson &amp; Cabana, 2005; Bergfur et al., 2009; Pastor et al., 2013)","noteIndex":0},"citationItems":[{"id":6395,"uris":["http://zotero.org/users/8331576/items/C6E82SLG"],"itemData":{"id":6395,"type":"article-journal","container-title":"Canadian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 Mayer et al., 2002; Anderson &amp; Cabana, 2005; Bergfur et al., 2009; Pastor et al., 2013)</w:t>
      </w:r>
      <w:r w:rsidR="00766BFC">
        <w:rPr>
          <w:rFonts w:ascii="Times New Roman" w:eastAsia="Times New Roman" w:hAnsi="Times New Roman" w:cs="Times New Roman"/>
          <w:sz w:val="24"/>
          <w:szCs w:val="24"/>
        </w:rPr>
        <w:fldChar w:fldCharType="end"/>
      </w:r>
      <w:r w:rsidR="00B561EC">
        <w:rPr>
          <w:rFonts w:ascii="Times New Roman" w:eastAsia="Times New Roman" w:hAnsi="Times New Roman" w:cs="Times New Roman"/>
          <w:sz w:val="24"/>
          <w:szCs w:val="24"/>
        </w:rPr>
        <w:t>, t</w:t>
      </w:r>
      <w:r w:rsidR="001711B7" w:rsidRPr="00F84705">
        <w:rPr>
          <w:rFonts w:ascii="Times New Roman" w:eastAsia="Times New Roman" w:hAnsi="Times New Roman" w:cs="Times New Roman"/>
          <w:sz w:val="24"/>
          <w:szCs w:val="24"/>
        </w:rPr>
        <w:t xml:space="preserve">racking </w:t>
      </w:r>
      <w:r w:rsidR="00AF0EE9">
        <w:rPr>
          <w:rFonts w:ascii="Times New Roman" w:eastAsia="Times New Roman" w:hAnsi="Times New Roman" w:cs="Times New Roman"/>
          <w:sz w:val="24"/>
          <w:szCs w:val="24"/>
        </w:rPr>
        <w:t>background variation</w:t>
      </w:r>
      <w:r w:rsidR="00DF00A0" w:rsidRPr="00F84705">
        <w:rPr>
          <w:rFonts w:ascii="Times New Roman" w:eastAsia="Times New Roman" w:hAnsi="Times New Roman" w:cs="Times New Roman"/>
          <w:sz w:val="24"/>
          <w:szCs w:val="24"/>
        </w:rPr>
        <w:t xml:space="preserve"> </w:t>
      </w:r>
      <w:r w:rsidR="00492082">
        <w:rPr>
          <w:rFonts w:ascii="Times New Roman" w:eastAsia="Times New Roman" w:hAnsi="Times New Roman" w:cs="Times New Roman"/>
          <w:sz w:val="24"/>
          <w:szCs w:val="24"/>
        </w:rPr>
        <w:t>is</w:t>
      </w:r>
      <w:r w:rsidR="00DF00A0" w:rsidRPr="00F84705">
        <w:rPr>
          <w:rFonts w:ascii="Times New Roman" w:eastAsia="Times New Roman" w:hAnsi="Times New Roman" w:cs="Times New Roman"/>
          <w:sz w:val="24"/>
          <w:szCs w:val="24"/>
        </w:rPr>
        <w:t xml:space="preserve"> common </w:t>
      </w:r>
      <w:r w:rsidR="00B561EC">
        <w:rPr>
          <w:rFonts w:ascii="Times New Roman" w:eastAsia="Times New Roman" w:hAnsi="Times New Roman" w:cs="Times New Roman"/>
          <w:sz w:val="24"/>
          <w:szCs w:val="24"/>
        </w:rPr>
        <w:t>and confirms the need for baseline corrections when estimating TP</w:t>
      </w:r>
      <w:ins w:id="289" w:author="Frank J. Rahel" w:date="2023-12-29T17:03:00Z">
        <w:r w:rsidR="00FB47B8">
          <w:rPr>
            <w:rFonts w:ascii="Times New Roman" w:eastAsia="Times New Roman" w:hAnsi="Times New Roman" w:cs="Times New Roman"/>
            <w:sz w:val="24"/>
            <w:szCs w:val="24"/>
          </w:rPr>
          <w:t xml:space="preserve"> based on </w:t>
        </w:r>
        <w:r w:rsidR="00FB47B8" w:rsidRPr="00F84705">
          <w:rPr>
            <w:rFonts w:ascii="Times New Roman" w:eastAsia="Times New Roman" w:hAnsi="Times New Roman" w:cs="Times New Roman"/>
            <w:sz w:val="24"/>
            <w:szCs w:val="24"/>
          </w:rPr>
          <w:t>δ</w:t>
        </w:r>
        <w:r w:rsidR="00FB47B8" w:rsidRPr="00F84705">
          <w:rPr>
            <w:rFonts w:ascii="Times New Roman" w:eastAsia="Times New Roman" w:hAnsi="Times New Roman" w:cs="Times New Roman"/>
            <w:sz w:val="24"/>
            <w:szCs w:val="24"/>
            <w:vertAlign w:val="superscript"/>
          </w:rPr>
          <w:t>15</w:t>
        </w:r>
        <w:r w:rsidR="00FB47B8" w:rsidRPr="00F84705">
          <w:rPr>
            <w:rFonts w:ascii="Times New Roman" w:eastAsia="Times New Roman" w:hAnsi="Times New Roman" w:cs="Times New Roman"/>
            <w:sz w:val="24"/>
            <w:szCs w:val="24"/>
          </w:rPr>
          <w:t>N</w:t>
        </w:r>
        <w:r w:rsidR="00FB47B8">
          <w:rPr>
            <w:rFonts w:ascii="Times New Roman" w:eastAsia="Times New Roman" w:hAnsi="Times New Roman" w:cs="Times New Roman"/>
            <w:sz w:val="24"/>
            <w:szCs w:val="24"/>
          </w:rPr>
          <w:t xml:space="preserve"> values</w:t>
        </w:r>
      </w:ins>
      <w:r w:rsidR="0080458F">
        <w:rPr>
          <w:rFonts w:ascii="Times New Roman" w:eastAsia="Times New Roman" w:hAnsi="Times New Roman" w:cs="Times New Roman"/>
          <w:sz w:val="24"/>
          <w:szCs w:val="24"/>
        </w:rPr>
        <w:t>.</w:t>
      </w:r>
    </w:p>
    <w:p w14:paraId="7505542C" w14:textId="475643DA"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intended.  But interpret</w:t>
      </w:r>
      <w:ins w:id="290" w:author="Frank J. Rahel" w:date="2023-12-30T14:03:00Z">
        <w:r w:rsidR="00D05C69">
          <w:rPr>
            <w:rFonts w:ascii="Times New Roman" w:eastAsia="Times New Roman" w:hAnsi="Times New Roman" w:cs="Times New Roman"/>
            <w:sz w:val="24"/>
            <w:szCs w:val="24"/>
          </w:rPr>
          <w:t>ing</w:t>
        </w:r>
      </w:ins>
      <w:del w:id="291" w:author="Frank J. Rahel" w:date="2023-12-30T14:03:00Z">
        <w:r w:rsidRPr="00F84705" w:rsidDel="00D05C69">
          <w:rPr>
            <w:rFonts w:ascii="Times New Roman" w:eastAsia="Times New Roman" w:hAnsi="Times New Roman" w:cs="Times New Roman"/>
            <w:sz w:val="24"/>
            <w:szCs w:val="24"/>
          </w:rPr>
          <w:delText>ation of</w:delText>
        </w:r>
      </w:del>
      <w:r w:rsidRPr="00F84705">
        <w:rPr>
          <w:rFonts w:ascii="Times New Roman" w:eastAsia="Times New Roman" w:hAnsi="Times New Roman" w:cs="Times New Roman"/>
          <w:sz w:val="24"/>
          <w:szCs w:val="24"/>
        </w:rPr>
        <w:t xml:space="preserve"> “independen</w:t>
      </w:r>
      <w:ins w:id="292" w:author="Frank J. Rahel" w:date="2023-12-30T14:04:00Z">
        <w:r w:rsidR="00D05C69">
          <w:rPr>
            <w:rFonts w:ascii="Times New Roman" w:eastAsia="Times New Roman" w:hAnsi="Times New Roman" w:cs="Times New Roman"/>
            <w:sz w:val="24"/>
            <w:szCs w:val="24"/>
          </w:rPr>
          <w:t>t</w:t>
        </w:r>
      </w:ins>
      <w:del w:id="293" w:author="Frank J. Rahel" w:date="2023-12-30T14:04:00Z">
        <w:r w:rsidRPr="00F84705" w:rsidDel="00D05C69">
          <w:rPr>
            <w:rFonts w:ascii="Times New Roman" w:eastAsia="Times New Roman" w:hAnsi="Times New Roman" w:cs="Times New Roman"/>
            <w:sz w:val="24"/>
            <w:szCs w:val="24"/>
          </w:rPr>
          <w:delText>ce</w:delText>
        </w:r>
      </w:del>
      <w:r w:rsidRPr="00F84705">
        <w:rPr>
          <w:rFonts w:ascii="Times New Roman" w:eastAsia="Times New Roman" w:hAnsi="Times New Roman" w:cs="Times New Roman"/>
          <w:sz w:val="24"/>
          <w:szCs w:val="24"/>
        </w:rPr>
        <w:t xml:space="preserve"> of the environmental gradient” is </w:t>
      </w:r>
      <w:ins w:id="294" w:author="Frank J. Rahel" w:date="2023-12-30T14:04:00Z">
        <w:r w:rsidR="00D05C69">
          <w:rPr>
            <w:rFonts w:ascii="Times New Roman" w:eastAsia="Times New Roman" w:hAnsi="Times New Roman" w:cs="Times New Roman"/>
            <w:sz w:val="24"/>
            <w:szCs w:val="24"/>
          </w:rPr>
          <w:t xml:space="preserve">dependent on </w:t>
        </w:r>
      </w:ins>
      <w:del w:id="295" w:author="Frank J. Rahel" w:date="2023-12-30T14:04:00Z">
        <w:r w:rsidRPr="00F84705" w:rsidDel="00D05C69">
          <w:rPr>
            <w:rFonts w:ascii="Times New Roman" w:eastAsia="Times New Roman" w:hAnsi="Times New Roman" w:cs="Times New Roman"/>
            <w:sz w:val="24"/>
            <w:szCs w:val="24"/>
          </w:rPr>
          <w:delText xml:space="preserve">subjective to </w:delText>
        </w:r>
      </w:del>
      <w:r w:rsidRPr="00F84705">
        <w:rPr>
          <w:rFonts w:ascii="Times New Roman" w:eastAsia="Times New Roman" w:hAnsi="Times New Roman" w:cs="Times New Roman"/>
          <w:sz w:val="24"/>
          <w:szCs w:val="24"/>
        </w:rPr>
        <w:t>how TP is (or is not) expected to change with the environmental gradient</w:t>
      </w:r>
      <w:ins w:id="296" w:author="Frank J. Rahel" w:date="2023-12-30T14:05:00Z">
        <w:r w:rsidR="00D05C69">
          <w:rPr>
            <w:rFonts w:ascii="Times New Roman" w:eastAsia="Times New Roman" w:hAnsi="Times New Roman" w:cs="Times New Roman"/>
            <w:sz w:val="24"/>
            <w:szCs w:val="24"/>
          </w:rPr>
          <w:t xml:space="preserve"> due to dietary shifts by consumers</w:t>
        </w:r>
      </w:ins>
      <w:r w:rsidRPr="00F84705">
        <w:rPr>
          <w:rFonts w:ascii="Times New Roman" w:eastAsia="Times New Roman" w:hAnsi="Times New Roman" w:cs="Times New Roman"/>
          <w:sz w:val="24"/>
          <w:szCs w:val="24"/>
        </w:rPr>
        <w:t xml:space="preserve">.  We echo the call by </w:t>
      </w:r>
      <w:r w:rsidR="00BE241E"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del w:id="297" w:author="Frank J. Rahel" w:date="2023-12-30T14:05:00Z">
        <w:r w:rsidR="00AB79D9" w:rsidDel="00D05C69">
          <w:rPr>
            <w:rFonts w:ascii="Times New Roman" w:eastAsia="Times New Roman" w:hAnsi="Times New Roman" w:cs="Times New Roman"/>
            <w:noProof/>
            <w:sz w:val="24"/>
            <w:szCs w:val="24"/>
          </w:rPr>
          <w:delText>(</w:delText>
        </w:r>
      </w:del>
      <w:r w:rsidR="00AB79D9">
        <w:rPr>
          <w:rFonts w:ascii="Times New Roman" w:eastAsia="Times New Roman" w:hAnsi="Times New Roman" w:cs="Times New Roman"/>
          <w:noProof/>
          <w:sz w:val="24"/>
          <w:szCs w:val="24"/>
        </w:rPr>
        <w:t>Kjeldgaard et al.</w:t>
      </w:r>
      <w:ins w:id="298" w:author="Frank J. Rahel" w:date="2023-12-30T14:05:00Z">
        <w:r w:rsidR="00D05C69">
          <w:rPr>
            <w:rFonts w:ascii="Times New Roman" w:eastAsia="Times New Roman" w:hAnsi="Times New Roman" w:cs="Times New Roman"/>
            <w:noProof/>
            <w:sz w:val="24"/>
            <w:szCs w:val="24"/>
          </w:rPr>
          <w:t xml:space="preserve"> (</w:t>
        </w:r>
      </w:ins>
      <w:r w:rsidR="00AB79D9">
        <w:rPr>
          <w:rFonts w:ascii="Times New Roman" w:eastAsia="Times New Roman" w:hAnsi="Times New Roman" w:cs="Times New Roman"/>
          <w:noProof/>
          <w:sz w:val="24"/>
          <w:szCs w:val="24"/>
        </w:rPr>
        <w:t>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{"citationID":"pzPYcGpd","properties":{"formattedCitation":"(Anderson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w:t>
      </w:r>
      <w:ins w:id="299" w:author="Frank J. Rahel" w:date="2023-12-30T14:08:00Z">
        <w:r w:rsidR="00D05C69">
          <w:rPr>
            <w:rFonts w:ascii="Times New Roman" w:eastAsia="Times New Roman" w:hAnsi="Times New Roman" w:cs="Times New Roman"/>
            <w:sz w:val="24"/>
            <w:szCs w:val="24"/>
          </w:rPr>
          <w:t xml:space="preserve">that </w:t>
        </w:r>
        <w:r w:rsidR="00D05C69" w:rsidRPr="00D05C69">
          <w:rPr>
            <w:rFonts w:ascii="Times New Roman" w:eastAsia="Times New Roman" w:hAnsi="Times New Roman" w:cs="Times New Roman"/>
            <w:sz w:val="24"/>
            <w:szCs w:val="24"/>
          </w:rPr>
          <w:t xml:space="preserve">are still dependent on stable isotopes </w:t>
        </w:r>
      </w:ins>
      <w:r w:rsidRPr="00F84705">
        <w:rPr>
          <w:rFonts w:ascii="Times New Roman" w:eastAsia="Times New Roman" w:hAnsi="Times New Roman" w:cs="Times New Roman"/>
          <w:sz w:val="24"/>
          <w:szCs w:val="24"/>
        </w:rPr>
        <w:t xml:space="preserve">to assess if diets changed along the environmental gradient </w:t>
      </w:r>
      <w:del w:id="300" w:author="Frank J. Rahel" w:date="2023-12-30T14:07:00Z">
        <w:r w:rsidRPr="00F84705" w:rsidDel="00D05C69">
          <w:rPr>
            <w:rFonts w:ascii="Times New Roman" w:eastAsia="Times New Roman" w:hAnsi="Times New Roman" w:cs="Times New Roman"/>
            <w:sz w:val="24"/>
            <w:szCs w:val="24"/>
          </w:rPr>
          <w:delText xml:space="preserve">which are still dependent on stable isotopes </w:delText>
        </w:r>
      </w:del>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512ABFFE" w14:textId="2FF7811E" w:rsidR="00766BFC" w:rsidRPr="00766BFC" w:rsidRDefault="00DF00A0" w:rsidP="000A3CAA">
      <w:pPr>
        <w:spacing w:before="240" w:after="240" w:line="360" w:lineRule="auto"/>
        <w:ind w:firstLine="720"/>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Kjeldgaard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w:t>
      </w:r>
      <w:r w:rsidR="00074771">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w:t>
      </w:r>
      <w:r w:rsidR="008A6CCC" w:rsidRPr="00F84705">
        <w:rPr>
          <w:rFonts w:ascii="Times New Roman" w:eastAsia="Times New Roman" w:hAnsi="Times New Roman" w:cs="Times New Roman"/>
          <w:sz w:val="24"/>
          <w:szCs w:val="24"/>
        </w:rPr>
        <w:lastRenderedPageBreak/>
        <w:t xml:space="preserve">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w:t>
      </w:r>
      <w:r w:rsidR="000B3C5C"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4D13F3" w14:textId="6E8D2A9B" w:rsidR="00A23148" w:rsidRPr="0056545F" w:rsidRDefault="00DF00A0" w:rsidP="00AB79D9">
      <w:pPr>
        <w:spacing w:before="240" w:after="240" w:line="48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 xml:space="preserve">Acknowledgements </w:t>
      </w:r>
    </w:p>
    <w:p w14:paraId="401DD4AA" w14:textId="58CB7CAC" w:rsidR="00867AEC" w:rsidRPr="0056545F" w:rsidRDefault="00AB79D9" w:rsidP="000A3C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was funded by </w:t>
      </w:r>
      <w:r w:rsidR="00DF00A0"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and the Clark Wildlife and Fisheries Biology Management Fund</w:t>
      </w:r>
      <w:r w:rsidR="00DF00A0" w:rsidRPr="0056545F">
        <w:rPr>
          <w:rFonts w:ascii="Times New Roman" w:eastAsia="Times New Roman" w:hAnsi="Times New Roman" w:cs="Times New Roman"/>
          <w:sz w:val="24"/>
          <w:szCs w:val="24"/>
        </w:rPr>
        <w:t xml:space="preserve">. </w:t>
      </w:r>
      <w:r w:rsidR="00DF00A0" w:rsidRPr="0056545F">
        <w:rPr>
          <w:rFonts w:ascii="Calibri" w:eastAsia="Calibri" w:hAnsi="Calibri" w:cs="Calibri"/>
          <w:sz w:val="24"/>
          <w:szCs w:val="24"/>
        </w:rPr>
        <w:t>﻿</w:t>
      </w:r>
      <w:r w:rsidR="00DF00A0"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2510676D" w14:textId="2DE546EF" w:rsidR="00A23148" w:rsidRPr="0056545F" w:rsidRDefault="00FB1D3E" w:rsidP="00074771">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References</w:t>
      </w:r>
    </w:p>
    <w:p w14:paraId="7F5BD8B2" w14:textId="77777777" w:rsidR="00784DE8" w:rsidRPr="00784DE8" w:rsidRDefault="00867AEC" w:rsidP="00784DE8">
      <w:pPr>
        <w:pStyle w:val="Bibliography"/>
        <w:rPr>
          <w:rFonts w:ascii="Times New Roman" w:hAnsi="Times New Roman" w:cs="Times New Roman"/>
          <w:sz w:val="24"/>
        </w:rPr>
      </w:pPr>
      <w:r w:rsidRPr="0056545F">
        <w:rPr>
          <w:rFonts w:eastAsia="Times New Roman"/>
          <w:sz w:val="24"/>
          <w:szCs w:val="24"/>
        </w:rPr>
        <w:fldChar w:fldCharType="begin"/>
      </w:r>
      <w:r w:rsidR="00784DE8">
        <w:rPr>
          <w:rFonts w:eastAsia="Times New Roman"/>
          <w:sz w:val="24"/>
          <w:szCs w:val="24"/>
        </w:rPr>
        <w:instrText xml:space="preserve"> ADDIN ZOTERO_BIBL {"uncited":[],"omitted":[],"custom":[]} CSL_BIBLIOGRAPHY </w:instrText>
      </w:r>
      <w:r w:rsidRPr="0056545F">
        <w:rPr>
          <w:rFonts w:eastAsia="Times New Roman"/>
          <w:sz w:val="24"/>
          <w:szCs w:val="24"/>
        </w:rPr>
        <w:fldChar w:fldCharType="separate"/>
      </w:r>
      <w:r w:rsidR="00784DE8" w:rsidRPr="00784DE8">
        <w:rPr>
          <w:rFonts w:ascii="Times New Roman" w:hAnsi="Times New Roman" w:cs="Times New Roman"/>
          <w:sz w:val="24"/>
        </w:rPr>
        <w:t>Anderson, C., &amp; G. Cabana, 2005. N in riverine food webs: effects of N inputs from agricultural watersheds. Canadian Journal of Fisheries and Aquatic Sciences 62: 333–340.</w:t>
      </w:r>
    </w:p>
    <w:p w14:paraId="0195265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Anderson, C., &amp; G. Cabana, 2007. Estimating the trophic position of aquatic consumers in river food webs using stable nitrogen isotopes. Journal of the North American Benthological Society 26: 273–285.</w:t>
      </w:r>
    </w:p>
    <w:p w14:paraId="51EDA7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Barnes, C., S. Jennings, N. V. Polunin, &amp; J. E. Lancaster, 2008. The importance of quantifying inherent variability when interpreting stable isotope field data. Oecologia 155: 227–235.</w:t>
      </w:r>
    </w:p>
    <w:p w14:paraId="254B8AD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Bergfur, J., R. K. Johnson, L. Sandin, &amp; W. Goedkoop, 2009. Effects of nutrient enrichment on C and N stable isotope ratios of invertebrates, fish and their food resources in boreal streams. Hydrobiologia 628: 67–79.</w:t>
      </w:r>
    </w:p>
    <w:p w14:paraId="5E1B1D58"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Burdon, F. J., A. R. McIntosh, &amp; J. S. Harding, 2020. Mechanisms of trophic niche compression: Evidence from landscape disturbance. Journal of Animal Ecology 89: 730–744.</w:t>
      </w:r>
    </w:p>
    <w:p w14:paraId="5141A9B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Cabana, G., &amp; J. B. Rasmussen, 1996. Comparison of aquatic food chains using nitrogen isotopes. Proceedings of the National Academy of Sciences 93: 10844–10847.</w:t>
      </w:r>
    </w:p>
    <w:p w14:paraId="5F19794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Caut, S., E. Angulo, &amp; F. Courchamp, 2009. Variation in discrimination factors (Δ15N and Δ13C): The effect of diet isotopic values and applications for diet reconstruction. Journal of Applied Ecology 46: 443–453.</w:t>
      </w:r>
    </w:p>
    <w:p w14:paraId="6F4F36F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Chappuis, E., V. Seriñá, E. Martí, E. Ballesteros, &amp; E. Gacia, 2017. Decrypting stable-isotope (δ13C and δ15N) variability in aquatic plants. Freshwater Biology 62: 1–12.</w:t>
      </w:r>
    </w:p>
    <w:p w14:paraId="4CFBAF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Chevene, F., S. Dolédec, &amp; D. Chessel, 1994. A fuzzy coding approach for the analysis of long‐term ecological data. Freshwater Biology 31: 295–309.</w:t>
      </w:r>
    </w:p>
    <w:p w14:paraId="6E8FE1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 726–738.</w:t>
      </w:r>
    </w:p>
    <w:p w14:paraId="20D49B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DeNiro, M. J., &amp; S. Epstein, 1981. Influence of diet on the distribution of nitrogen isotopes in animals. Geochimica et cosmochimica acta 45: 341–351.</w:t>
      </w:r>
    </w:p>
    <w:p w14:paraId="176811A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Di Lascio, A., L. Rossi, P. Carlino, E. Calizza, D. Rossi, &amp; M. L. Costantini, 2013. Stable isotope variation in macroinvertebrates indicates anthropogenic disturbance along an urban stretch of the river Tiber (Rome, Italy). Ecological Indicators 28: 107–114.</w:t>
      </w:r>
    </w:p>
    <w:p w14:paraId="0E7A2C0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Govender, N., A. J. Smit, &amp; R. Perissinotto, 2011. Trophic functioning of the St. Lucia estuarine lake during a drought phase assessed using stable isotopes. Estuarine, Coastal and Shelf Science Elsevier 93: 87–97.</w:t>
      </w:r>
    </w:p>
    <w:p w14:paraId="7FF6F14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 xml:space="preserve">Hickerson, B. T., B. M. Maitland, &amp; A. W. Walters, 2019. Effects of multiple nonnative fish on an imperiled cyprinid, Hornyhead Chub </w:t>
      </w:r>
      <w:r w:rsidRPr="00784DE8">
        <w:rPr>
          <w:rFonts w:ascii="Times New Roman" w:hAnsi="Times New Roman" w:cs="Times New Roman"/>
          <w:i/>
          <w:iCs/>
          <w:sz w:val="24"/>
        </w:rPr>
        <w:t>Nocomis biguttatus</w:t>
      </w:r>
      <w:r w:rsidRPr="00784DE8">
        <w:rPr>
          <w:rFonts w:ascii="Times New Roman" w:hAnsi="Times New Roman" w:cs="Times New Roman"/>
          <w:sz w:val="24"/>
        </w:rPr>
        <w:t>. Transactions of the American Fisheries Society 148: 1132–1145.</w:t>
      </w:r>
    </w:p>
    <w:p w14:paraId="3F927B7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Jardine, T. D., W. L. Hadwen, S. K. Hamilton, S. Hladyz, S. M. Mitrovic, K. A. Kidd, W. Y. Tsoi, M. Spears, D. P. Westhorpe, &amp; V. M. Fry, 2014. Understanding and overcoming baseline isotopic variability in running waters. River Research and Applications 30: 155–165.</w:t>
      </w:r>
    </w:p>
    <w:p w14:paraId="719691A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Kelso, J. E., &amp; M. A. Baker, 2016. Filtering with a drill pump: An efficient method to collect suspended sediment. Journal of the American Water Resources Association 52: 262–268.</w:t>
      </w:r>
    </w:p>
    <w:p w14:paraId="385F0B03"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B. T. Hickerson, A. W. Walters, &amp; F. J. Rahel, 2022a. Climatic drivers and ecological impacts of a rapid range expansion by non-native smallmouth bass. Biological Invasions 24: 1311–1326.</w:t>
      </w:r>
    </w:p>
    <w:p w14:paraId="31364D6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&amp; F. J. Rahel, 2020. Spatial scale, reservoirs and nonnative species influence the homogenization and differentiation of Great Plains — Rocky Mountain fish faunas. Hydrobiologia 847: 1–15.</w:t>
      </w:r>
    </w:p>
    <w:p w14:paraId="0B4538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F. J. Rahel, &amp; D. C. Laughlin, 2022b. Environmental filters of freshwater fish community assembly along elevation and latitudinal gradients. Global Ecology and Biogeography 31: 470–485.</w:t>
      </w:r>
    </w:p>
    <w:p w14:paraId="799726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Kjeldgaard, M. K., J. A. Hewlett, &amp; M. D. Eubanks, 2021. Widespread variation in stable isotope trophic position estimates: patterns, causes, and potential consequences. Ecological Monographs 91: e01451.</w:t>
      </w:r>
    </w:p>
    <w:p w14:paraId="36AEEB4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Kristensen, P. B., T. Riis, H. E. Dylmer, E. A. Kristensen, &amp; M. Meerhoff, 2016. Baseline identification in stable-isotope studies of temperate lotic systems and implications for calculated trophic positions. Freshwater Science 35: 909–921.</w:t>
      </w:r>
    </w:p>
    <w:p w14:paraId="6F85E16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Lake, J. L., R. A. McKinney, F. A. Osterman, R. J. Pruell, J. Kiddon, S. A. Ryba, &amp; A. D. Libby, 2001. Stable nitrogen isotopes as indicators of anthropogenic activities in small freshwater systems. Canadian Journal of Fisheries and Aquatic Sciences 58: 870–878.</w:t>
      </w:r>
    </w:p>
    <w:p w14:paraId="7E24427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Lepak, R. F., J. C. Hoffman, S. E. Janssen, D. P. Krabbenhoft, J. M. Ogorek, J. F. DeWild, M. T. Tate, C. L. Babiarz, R. Yin, E. W. Murphy, D. R. Engstrom, &amp; J. P. Hurley, 2019. Mercury source changes and food web shifts alter contamination signatures of predatory fish from Lake Michigan. Proceedings of the National Academy of Sciences 116: 23600–23608.</w:t>
      </w:r>
    </w:p>
    <w:p w14:paraId="5016D5B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2021. Nonlethal fin sampling of North American freshwater fishes for food web studies using stable isotopes. North American Journal of Fisheries Management 41: 410–420.</w:t>
      </w:r>
    </w:p>
    <w:p w14:paraId="17121C36"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2023. Aquatic food web expansion and trophic redundancy along the Rocky Mountain—Great Plaines ecotone. Ecology 104: e4103.</w:t>
      </w:r>
    </w:p>
    <w:p w14:paraId="2CD0FCB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Martínez del Rio, C., N. Wolf, S. A. Carleton, &amp; L. Z. Gannes, 2009. Isotopic ecology ten years after a call for more laboratory experiments. Biological Reviews 84: 91–111.</w:t>
      </w:r>
    </w:p>
    <w:p w14:paraId="687BBB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Mayer, B., E. W. Boyer, C. Goodale, N. A. Jaworski, N. Van Breemen, R. W. Howarth, S. Seitzinger, G. Billen, K. Lajtha, K. Nadelhoffer, &amp; others, 2002. Sources of nitrate in rivers draining sixteen watersheds in the northeastern US: Isotopic constraints. Biogeochemistry 57: 171–197.</w:t>
      </w:r>
    </w:p>
    <w:p w14:paraId="6DDC4C84"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McHuron, E. A., S. H. Peterson, &amp; T. M. O’Hara, 2018. Chapter 2 - Feeding Ecology Tools to Assess Contaminant Exposure in Coastal Mammals In Fossi, M. C., &amp; C. Panti (eds), Marine Mammal Ecotoxicology. Academic Press: 39–74.</w:t>
      </w:r>
    </w:p>
    <w:p w14:paraId="37704E4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Merritt, R. W., K. W. Cummins, &amp; M. B. Berg, 2008. An introduction to the aquatic insects of North America. Kendall/Hunt Publishing Company, Dubuque, Iowa.</w:t>
      </w:r>
    </w:p>
    <w:p w14:paraId="6A77CA0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Minagawa, M., &amp; E. Wada, 1984. Stepwise enrichment of </w:t>
      </w:r>
      <w:r w:rsidRPr="00784DE8">
        <w:rPr>
          <w:rFonts w:ascii="Times New Roman" w:hAnsi="Times New Roman" w:cs="Times New Roman"/>
          <w:sz w:val="24"/>
          <w:vertAlign w:val="superscript"/>
        </w:rPr>
        <w:t>15</w:t>
      </w:r>
      <w:r w:rsidRPr="00784DE8">
        <w:rPr>
          <w:rFonts w:ascii="Times New Roman" w:hAnsi="Times New Roman" w:cs="Times New Roman"/>
          <w:sz w:val="24"/>
        </w:rPr>
        <w:t>N along food chains: Further evidence and the relation between δ</w:t>
      </w:r>
      <w:r w:rsidRPr="00784DE8">
        <w:rPr>
          <w:rFonts w:ascii="Times New Roman" w:hAnsi="Times New Roman" w:cs="Times New Roman"/>
          <w:sz w:val="24"/>
          <w:vertAlign w:val="superscript"/>
        </w:rPr>
        <w:t>15</w:t>
      </w:r>
      <w:r w:rsidRPr="00784DE8">
        <w:rPr>
          <w:rFonts w:ascii="Times New Roman" w:hAnsi="Times New Roman" w:cs="Times New Roman"/>
          <w:sz w:val="24"/>
        </w:rPr>
        <w:t>N and animal age. Geochimica et Cosmochimica Acta 48: 1135–1140.</w:t>
      </w:r>
    </w:p>
    <w:p w14:paraId="108ED01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Pastor, A., M. Peipoch, L. Cañas, E. Chappuis, M. Ribot, E. Gacia, J. L. Riera, E. Martí, &amp; F. Sabater, 2013. Nitrogen stable isotopes in primary uptake compartments across streams differing in nutrient availability. Environmental science &amp; technology ACS Publications 47: 10155–10162.</w:t>
      </w:r>
    </w:p>
    <w:p w14:paraId="51D15F1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Post, D. M., 2002. Using stable isotopes to estimate trophic position: models, methods, and assumptions. Ecology 83: 703–718.</w:t>
      </w:r>
    </w:p>
    <w:p w14:paraId="6838D3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Rosi-Marshall, E. J., &amp; J. B. Wallace, 2002. Invertebrate food webs along a stream resource gradient. Freshwater Biology 47: 129–141.</w:t>
      </w:r>
    </w:p>
    <w:p w14:paraId="672294B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1999. Primary consumer δ</w:t>
      </w:r>
      <w:r w:rsidRPr="00784DE8">
        <w:rPr>
          <w:rFonts w:ascii="Times New Roman" w:hAnsi="Times New Roman" w:cs="Times New Roman"/>
          <w:sz w:val="24"/>
          <w:vertAlign w:val="superscript"/>
        </w:rPr>
        <w:t>13</w:t>
      </w:r>
      <w:r w:rsidRPr="00784DE8">
        <w:rPr>
          <w:rFonts w:ascii="Times New Roman" w:hAnsi="Times New Roman" w:cs="Times New Roman"/>
          <w:sz w:val="24"/>
        </w:rPr>
        <w:t>C and δ</w:t>
      </w:r>
      <w:r w:rsidRPr="00784DE8">
        <w:rPr>
          <w:rFonts w:ascii="Times New Roman" w:hAnsi="Times New Roman" w:cs="Times New Roman"/>
          <w:sz w:val="24"/>
          <w:vertAlign w:val="superscript"/>
        </w:rPr>
        <w:t>15</w:t>
      </w:r>
      <w:r w:rsidRPr="00784DE8">
        <w:rPr>
          <w:rFonts w:ascii="Times New Roman" w:hAnsi="Times New Roman" w:cs="Times New Roman"/>
          <w:sz w:val="24"/>
        </w:rPr>
        <w:t>N and the trophic position of aquatic consumers. Ecology 80: 1395–1404.</w:t>
      </w:r>
    </w:p>
    <w:p w14:paraId="34B065F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2001. Variation in δ15N and δ13C trophic fractionation: Implications for aquatic food web studies. Limnology and Oceanography 46: 2061–2066.</w:t>
      </w:r>
    </w:p>
    <w:p w14:paraId="6E443F4B"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Vannote, R. L., G. W. Minshall, K. W. Cummins, J. R. Sedell, &amp; C. E. Cushing, 1980. The river continuum concept. Canadian Journal of Fisheries and Aquatic Sciences 37: 130–137.</w:t>
      </w:r>
    </w:p>
    <w:p w14:paraId="4B3D118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Vieira, N. K. M., N. L. Poff, D. M. Carlisle, I. Moulton, Stephen R., M. L. Koski, &amp; B. C. Kondratieff, 2006. A database of lotic invertebrate traits for North America. U.S. Geological Survey Data Series 187, http://pubs.water.usgs.gov/ds187.</w:t>
      </w:r>
    </w:p>
    <w:p w14:paraId="00D6A73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Vinagre, C., J. Salgado, M. Costa, &amp; H. Cabral, 2008. Nursery fidelity, food web interactions and primary sources of nutrition of the juveniles of Solea solea and S. senegalensis in the Tagus estuary (Portugal): a stable isotope approach. Estuarine, Coastal and Shelf Science Elsevier 76: 255–264.</w:t>
      </w:r>
    </w:p>
    <w:p w14:paraId="5392E66D" w14:textId="1BDAD972"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ank J. Rahel" w:date="2023-12-29T10:01:00Z" w:initials="FJR">
    <w:p w14:paraId="33404B41" w14:textId="12844A64" w:rsidR="006602BC" w:rsidRDefault="006602BC">
      <w:pPr>
        <w:pStyle w:val="CommentText"/>
      </w:pPr>
      <w:r>
        <w:rPr>
          <w:rStyle w:val="CommentReference"/>
        </w:rPr>
        <w:annotationRef/>
      </w:r>
      <w:r>
        <w:t xml:space="preserve">But so do FBOM and filamentous in Fig 6 &amp; 7.  See my comments on line 383. </w:t>
      </w:r>
    </w:p>
  </w:comment>
  <w:comment w:id="10" w:author="Frank J. Rahel" w:date="2023-12-28T13:20:00Z" w:initials="FJR">
    <w:p w14:paraId="161C932F" w14:textId="2C645DC3" w:rsidR="006602BC" w:rsidRDefault="006602BC">
      <w:pPr>
        <w:pStyle w:val="CommentText"/>
      </w:pPr>
      <w:r>
        <w:rPr>
          <w:rStyle w:val="CommentReference"/>
        </w:rPr>
        <w:annotationRef/>
      </w:r>
      <w:r>
        <w:t>This is the terminology we used in the Abstract.</w:t>
      </w:r>
    </w:p>
  </w:comment>
  <w:comment w:id="15" w:author="Frank J. Rahel" w:date="2023-12-28T13:22:00Z" w:initials="FJR">
    <w:p w14:paraId="30F93D90" w14:textId="518DB8AC" w:rsidR="006602BC" w:rsidRDefault="006602BC">
      <w:pPr>
        <w:pStyle w:val="CommentText"/>
      </w:pPr>
      <w:r>
        <w:rPr>
          <w:rStyle w:val="CommentReference"/>
        </w:rPr>
        <w:annotationRef/>
      </w:r>
      <w:r>
        <w:t>For consistency’s sake, is this what we mean by systematic?</w:t>
      </w:r>
    </w:p>
  </w:comment>
  <w:comment w:id="18" w:author="Frank J. Rahel" w:date="2023-12-28T13:24:00Z" w:initials="FJR">
    <w:p w14:paraId="484B4562" w14:textId="397597B3" w:rsidR="006602BC" w:rsidRDefault="006602BC">
      <w:pPr>
        <w:pStyle w:val="CommentText"/>
      </w:pPr>
      <w:r>
        <w:rPr>
          <w:rStyle w:val="CommentReference"/>
        </w:rPr>
        <w:annotationRef/>
      </w:r>
      <w:r>
        <w:t>Is this what we are referring to when we say “proxies”?</w:t>
      </w:r>
    </w:p>
  </w:comment>
  <w:comment w:id="51" w:author="Frank J. Rahel" w:date="2023-12-28T14:11:00Z" w:initials="FJR">
    <w:p w14:paraId="79F18528" w14:textId="35B22186" w:rsidR="006602BC" w:rsidRDefault="006602BC">
      <w:pPr>
        <w:pStyle w:val="CommentText"/>
      </w:pPr>
      <w:r>
        <w:rPr>
          <w:rStyle w:val="CommentReference"/>
        </w:rPr>
        <w:annotationRef/>
      </w:r>
      <w:r>
        <w:t xml:space="preserve">This sentence is repetitive with previous sentence “We used a cut off values of 75% of </w:t>
      </w:r>
      <w:r w:rsidR="00606814">
        <w:t>sites.</w:t>
      </w:r>
    </w:p>
  </w:comment>
  <w:comment w:id="53" w:author="Frank J. Rahel" w:date="2023-12-28T14:14:00Z" w:initials="FJR">
    <w:p w14:paraId="3845F6C9" w14:textId="0B5F3668" w:rsidR="006602BC" w:rsidRDefault="006602BC">
      <w:pPr>
        <w:pStyle w:val="CommentText"/>
      </w:pPr>
      <w:r>
        <w:rPr>
          <w:rStyle w:val="CommentReference"/>
        </w:rPr>
        <w:annotationRef/>
      </w:r>
      <w:r>
        <w:t>To be consistent with previous terminology.</w:t>
      </w:r>
    </w:p>
  </w:comment>
  <w:comment w:id="60" w:author="Frank J. Rahel" w:date="2023-12-28T14:17:00Z" w:initials="FJR">
    <w:p w14:paraId="29D9A809" w14:textId="6DA51B4A" w:rsidR="006602BC" w:rsidRDefault="006602BC">
      <w:pPr>
        <w:pStyle w:val="CommentText"/>
      </w:pPr>
      <w:r>
        <w:rPr>
          <w:rStyle w:val="CommentReference"/>
        </w:rPr>
        <w:annotationRef/>
      </w:r>
      <w:r>
        <w:t xml:space="preserve">Not clear what we mean by “specific” as opposed to “unspecific”.  </w:t>
      </w:r>
    </w:p>
  </w:comment>
  <w:comment w:id="100" w:author="Frank J. Rahel" w:date="2023-12-28T15:25:00Z" w:initials="FJR">
    <w:p w14:paraId="38F3AB69" w14:textId="73A645BA" w:rsidR="006602BC" w:rsidRDefault="006602BC">
      <w:pPr>
        <w:pStyle w:val="CommentText"/>
      </w:pPr>
      <w:r>
        <w:rPr>
          <w:rStyle w:val="CommentReference"/>
        </w:rPr>
        <w:annotationRef/>
      </w:r>
      <w:r>
        <w:t>At the end of this section, we should indicate which of the taxonomic and functional groups were considered to have a low enough CV to meet Criterion 2.</w:t>
      </w:r>
    </w:p>
  </w:comment>
  <w:comment w:id="111" w:author="Frank J. Rahel" w:date="2023-12-28T15:29:00Z" w:initials="FJR">
    <w:p w14:paraId="04A2EC61" w14:textId="1969C174" w:rsidR="006602BC" w:rsidRDefault="006602BC">
      <w:pPr>
        <w:pStyle w:val="CommentText"/>
      </w:pPr>
      <w:r>
        <w:rPr>
          <w:rStyle w:val="CommentReference"/>
        </w:rPr>
        <w:annotationRef/>
      </w:r>
      <w:r>
        <w:t>We mostly say “widely distributed” so let’s stick with that terminology.</w:t>
      </w:r>
    </w:p>
  </w:comment>
  <w:comment w:id="114" w:author="Frank J. Rahel" w:date="2023-12-28T15:31:00Z" w:initials="FJR">
    <w:p w14:paraId="0BDBBFA6" w14:textId="4EDAC0CF" w:rsidR="006602BC" w:rsidRDefault="006602BC">
      <w:pPr>
        <w:pStyle w:val="CommentText"/>
      </w:pPr>
      <w:r>
        <w:rPr>
          <w:rStyle w:val="CommentReference"/>
        </w:rPr>
        <w:annotationRef/>
      </w:r>
      <w:r>
        <w:t xml:space="preserve">This is what we mean here, right? We expect that corrected </w:t>
      </w:r>
      <w:r w:rsidRPr="00B77BC1">
        <w:t>δ15N</w:t>
      </w:r>
      <w:r>
        <w:t xml:space="preserve"> values will not show this pattern or it will at least be weaker.</w:t>
      </w:r>
    </w:p>
  </w:comment>
  <w:comment w:id="122" w:author="Frank J. Rahel" w:date="2023-12-29T09:48:00Z" w:initials="FJR">
    <w:p w14:paraId="3652982F" w14:textId="6F9AC0AE" w:rsidR="006602BC" w:rsidRDefault="006602BC">
      <w:pPr>
        <w:pStyle w:val="CommentText"/>
      </w:pPr>
      <w:r>
        <w:rPr>
          <w:rStyle w:val="CommentReference"/>
        </w:rPr>
        <w:annotationRef/>
      </w:r>
      <w:r>
        <w:t xml:space="preserve">The sentence in yellow isn’t supported by the subsequent results in Figs 6 &amp; 7.  All 5 fish species continue to show an increase in TP after correction by some of the taxonomic groups. </w:t>
      </w:r>
    </w:p>
  </w:comment>
  <w:comment w:id="123" w:author="Nathan Barrus" w:date="2024-01-04T08:40:00Z" w:initials="NB">
    <w:p w14:paraId="68C55B86" w14:textId="77777777" w:rsidR="00050D1D" w:rsidRDefault="00050D1D" w:rsidP="00050D1D">
      <w:pPr>
        <w:pStyle w:val="CommentText"/>
      </w:pPr>
      <w:r>
        <w:rPr>
          <w:rStyle w:val="CommentReference"/>
        </w:rPr>
        <w:annotationRef/>
      </w:r>
      <w:r>
        <w:t xml:space="preserve">Frank, maybe this isn’t coming across but this is informing our expectations as to how the fishes’ TP should or should not change along the gradient. Perhaps it is more of </w:t>
      </w:r>
    </w:p>
  </w:comment>
  <w:comment w:id="130" w:author="Frank J. Rahel" w:date="2023-12-29T10:04:00Z" w:initials="FJR">
    <w:p w14:paraId="2A1F9C68" w14:textId="04F6B408" w:rsidR="006602BC" w:rsidRDefault="006602BC">
      <w:pPr>
        <w:pStyle w:val="CommentText"/>
      </w:pPr>
      <w:r>
        <w:rPr>
          <w:rStyle w:val="CommentReference"/>
        </w:rPr>
        <w:annotationRef/>
      </w:r>
      <w:r>
        <w:t xml:space="preserve">It might be better to remove Biofilm, Seston, Filamentous and FBOM from the “Trophic Group” category in Fig 6 &amp; 7 and discuss them in a separate panel as we did in Fig 4a as “Basal Resources”.  Having them combined in Fig 6 &amp; 7 complicates those graphs  and makes it harder to see the effects of the 12 taxonomic groups we are focusing on.  In the abstract we only highlight Simuliidae as a candidate baseline, not BioFilm, Seston, Filamentous or FBOM.  </w:t>
      </w:r>
    </w:p>
  </w:comment>
  <w:comment w:id="178" w:author="Frank J. Rahel" w:date="2023-12-29T16:13:00Z" w:initials="FJR">
    <w:p w14:paraId="4EBF945C" w14:textId="7504A3CD" w:rsidR="006602BC" w:rsidRDefault="006602BC">
      <w:pPr>
        <w:pStyle w:val="CommentText"/>
      </w:pPr>
      <w:r>
        <w:rPr>
          <w:rStyle w:val="CommentReference"/>
        </w:rPr>
        <w:annotationRef/>
      </w:r>
      <w:r>
        <w:t>I’ve never heard of “</w:t>
      </w:r>
      <w:r w:rsidRPr="00F84705">
        <w:rPr>
          <w:rFonts w:ascii="Times New Roman" w:eastAsia="Times New Roman" w:hAnsi="Times New Roman" w:cs="Times New Roman"/>
          <w:sz w:val="24"/>
          <w:szCs w:val="24"/>
        </w:rPr>
        <w:t>Phesonid</w:t>
      </w:r>
      <w:r>
        <w:rPr>
          <w:rFonts w:ascii="Times New Roman" w:eastAsia="Times New Roman" w:hAnsi="Times New Roman" w:cs="Times New Roman"/>
          <w:sz w:val="24"/>
          <w:szCs w:val="24"/>
        </w:rPr>
        <w:t>ae” and this term does not appear in the Anderson &amp; Cabana 2007 reference.</w:t>
      </w:r>
    </w:p>
  </w:comment>
  <w:comment w:id="218" w:author="Frank J. Rahel" w:date="2023-12-29T16:26:00Z" w:initials="FJR">
    <w:p w14:paraId="0AB438BF" w14:textId="0AE71AF6" w:rsidR="006602BC" w:rsidRDefault="006602BC">
      <w:pPr>
        <w:pStyle w:val="CommentText"/>
      </w:pPr>
      <w:r>
        <w:rPr>
          <w:rStyle w:val="CommentReference"/>
        </w:rPr>
        <w:annotationRef/>
      </w:r>
      <w:r>
        <w:t xml:space="preserve">Not clear where 19% comes from.  Based on Fig. 2, 50 out of 62 (80.6%) of the taxonomic groups did not meet the 75% cutoff.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404B41" w15:done="0"/>
  <w15:commentEx w15:paraId="161C932F" w15:done="0"/>
  <w15:commentEx w15:paraId="30F93D90" w15:done="0"/>
  <w15:commentEx w15:paraId="484B4562" w15:done="0"/>
  <w15:commentEx w15:paraId="79F18528" w15:done="0"/>
  <w15:commentEx w15:paraId="3845F6C9" w15:done="0"/>
  <w15:commentEx w15:paraId="29D9A809" w15:done="0"/>
  <w15:commentEx w15:paraId="38F3AB69" w15:done="0"/>
  <w15:commentEx w15:paraId="04A2EC61" w15:done="0"/>
  <w15:commentEx w15:paraId="0BDBBFA6" w15:done="0"/>
  <w15:commentEx w15:paraId="3652982F" w15:done="0"/>
  <w15:commentEx w15:paraId="68C55B86" w15:paraIdParent="3652982F" w15:done="0"/>
  <w15:commentEx w15:paraId="2A1F9C68" w15:done="0"/>
  <w15:commentEx w15:paraId="4EBF945C" w15:done="0"/>
  <w15:commentEx w15:paraId="0AB43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83DACE" w16cex:dateUtc="2024-01-0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404B41" w16cid:durableId="379B38E7"/>
  <w16cid:commentId w16cid:paraId="161C932F" w16cid:durableId="1E4FB683"/>
  <w16cid:commentId w16cid:paraId="30F93D90" w16cid:durableId="776321DB"/>
  <w16cid:commentId w16cid:paraId="484B4562" w16cid:durableId="317636F7"/>
  <w16cid:commentId w16cid:paraId="79F18528" w16cid:durableId="6F90BDC0"/>
  <w16cid:commentId w16cid:paraId="3845F6C9" w16cid:durableId="66CBBD11"/>
  <w16cid:commentId w16cid:paraId="29D9A809" w16cid:durableId="16B5154E"/>
  <w16cid:commentId w16cid:paraId="38F3AB69" w16cid:durableId="0B21A951"/>
  <w16cid:commentId w16cid:paraId="04A2EC61" w16cid:durableId="2347B8D4"/>
  <w16cid:commentId w16cid:paraId="0BDBBFA6" w16cid:durableId="2CB40659"/>
  <w16cid:commentId w16cid:paraId="3652982F" w16cid:durableId="1DFC5139"/>
  <w16cid:commentId w16cid:paraId="68C55B86" w16cid:durableId="6183DACE"/>
  <w16cid:commentId w16cid:paraId="2A1F9C68" w16cid:durableId="7144DE8A"/>
  <w16cid:commentId w16cid:paraId="4EBF945C" w16cid:durableId="1F780369"/>
  <w16cid:commentId w16cid:paraId="0AB438BF" w16cid:durableId="2474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E3D9" w14:textId="77777777" w:rsidR="005E181E" w:rsidRDefault="005E181E">
      <w:pPr>
        <w:spacing w:line="240" w:lineRule="auto"/>
      </w:pPr>
      <w:r>
        <w:separator/>
      </w:r>
    </w:p>
  </w:endnote>
  <w:endnote w:type="continuationSeparator" w:id="0">
    <w:p w14:paraId="4F4B62CC" w14:textId="77777777" w:rsidR="005E181E" w:rsidRDefault="005E1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16CEB4B1" w:rsidR="006602BC" w:rsidRDefault="006602BC">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41A9F">
      <w:rPr>
        <w:rFonts w:ascii="Times New Roman" w:eastAsia="Times New Roman" w:hAnsi="Times New Roman" w:cs="Times New Roman"/>
        <w:noProof/>
      </w:rPr>
      <w:t>12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2F0C" w14:textId="77777777" w:rsidR="005E181E" w:rsidRDefault="005E181E">
      <w:pPr>
        <w:spacing w:line="240" w:lineRule="auto"/>
      </w:pPr>
      <w:r>
        <w:separator/>
      </w:r>
    </w:p>
  </w:footnote>
  <w:footnote w:type="continuationSeparator" w:id="0">
    <w:p w14:paraId="5D655F8F" w14:textId="77777777" w:rsidR="005E181E" w:rsidRDefault="005E1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6602BC" w:rsidRDefault="006602B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Nathan Barrus">
    <w15:presenceInfo w15:providerId="Windows Live" w15:userId="f4f5e485ed766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5EDC"/>
    <w:rsid w:val="000070B0"/>
    <w:rsid w:val="00012128"/>
    <w:rsid w:val="00012CD3"/>
    <w:rsid w:val="00013CDA"/>
    <w:rsid w:val="00020CD4"/>
    <w:rsid w:val="00021D41"/>
    <w:rsid w:val="00032B7B"/>
    <w:rsid w:val="0003693A"/>
    <w:rsid w:val="00037709"/>
    <w:rsid w:val="0003785F"/>
    <w:rsid w:val="00041649"/>
    <w:rsid w:val="000420C2"/>
    <w:rsid w:val="00042721"/>
    <w:rsid w:val="00045D32"/>
    <w:rsid w:val="0004687E"/>
    <w:rsid w:val="00047BFE"/>
    <w:rsid w:val="00050D1D"/>
    <w:rsid w:val="00060115"/>
    <w:rsid w:val="000648FB"/>
    <w:rsid w:val="00065B30"/>
    <w:rsid w:val="00071FBF"/>
    <w:rsid w:val="00074771"/>
    <w:rsid w:val="00075A93"/>
    <w:rsid w:val="00075D34"/>
    <w:rsid w:val="00085E4A"/>
    <w:rsid w:val="00091965"/>
    <w:rsid w:val="00095399"/>
    <w:rsid w:val="000A1AF3"/>
    <w:rsid w:val="000A1EE3"/>
    <w:rsid w:val="000A30CB"/>
    <w:rsid w:val="000A3CAA"/>
    <w:rsid w:val="000A4430"/>
    <w:rsid w:val="000A4B2B"/>
    <w:rsid w:val="000A5075"/>
    <w:rsid w:val="000A5E64"/>
    <w:rsid w:val="000A66AF"/>
    <w:rsid w:val="000A77DC"/>
    <w:rsid w:val="000B2B72"/>
    <w:rsid w:val="000B2E48"/>
    <w:rsid w:val="000B3C5C"/>
    <w:rsid w:val="000B45AC"/>
    <w:rsid w:val="000C1F1B"/>
    <w:rsid w:val="000C30FB"/>
    <w:rsid w:val="000C714D"/>
    <w:rsid w:val="000D15E1"/>
    <w:rsid w:val="000D4349"/>
    <w:rsid w:val="000D4A2F"/>
    <w:rsid w:val="000D59DB"/>
    <w:rsid w:val="000E01F3"/>
    <w:rsid w:val="000E0F89"/>
    <w:rsid w:val="000E2095"/>
    <w:rsid w:val="000F0316"/>
    <w:rsid w:val="000F267E"/>
    <w:rsid w:val="000F3966"/>
    <w:rsid w:val="000F3BAA"/>
    <w:rsid w:val="000F6332"/>
    <w:rsid w:val="000F6B37"/>
    <w:rsid w:val="0010181D"/>
    <w:rsid w:val="001027D9"/>
    <w:rsid w:val="0010301A"/>
    <w:rsid w:val="00104A15"/>
    <w:rsid w:val="00104CAC"/>
    <w:rsid w:val="00105DF0"/>
    <w:rsid w:val="00106ED1"/>
    <w:rsid w:val="00107260"/>
    <w:rsid w:val="001104E0"/>
    <w:rsid w:val="00116C89"/>
    <w:rsid w:val="00120CCD"/>
    <w:rsid w:val="00121948"/>
    <w:rsid w:val="00122219"/>
    <w:rsid w:val="0012255E"/>
    <w:rsid w:val="00126F2A"/>
    <w:rsid w:val="001277BA"/>
    <w:rsid w:val="00130880"/>
    <w:rsid w:val="0013179F"/>
    <w:rsid w:val="00132AE7"/>
    <w:rsid w:val="00132FD2"/>
    <w:rsid w:val="001346A4"/>
    <w:rsid w:val="00134BF6"/>
    <w:rsid w:val="001409E3"/>
    <w:rsid w:val="00143BB8"/>
    <w:rsid w:val="00143D3C"/>
    <w:rsid w:val="00145A21"/>
    <w:rsid w:val="00147719"/>
    <w:rsid w:val="001479F9"/>
    <w:rsid w:val="001506A7"/>
    <w:rsid w:val="00152233"/>
    <w:rsid w:val="00154CD9"/>
    <w:rsid w:val="00155E6B"/>
    <w:rsid w:val="0015752A"/>
    <w:rsid w:val="0016146E"/>
    <w:rsid w:val="00161ADE"/>
    <w:rsid w:val="00164CBA"/>
    <w:rsid w:val="001657EF"/>
    <w:rsid w:val="0016613D"/>
    <w:rsid w:val="001711B7"/>
    <w:rsid w:val="0017391B"/>
    <w:rsid w:val="001749DE"/>
    <w:rsid w:val="00177270"/>
    <w:rsid w:val="0018129B"/>
    <w:rsid w:val="0018191B"/>
    <w:rsid w:val="00183882"/>
    <w:rsid w:val="00184514"/>
    <w:rsid w:val="001860E4"/>
    <w:rsid w:val="001861FA"/>
    <w:rsid w:val="00190093"/>
    <w:rsid w:val="00194226"/>
    <w:rsid w:val="0019615F"/>
    <w:rsid w:val="00196A47"/>
    <w:rsid w:val="001A0C43"/>
    <w:rsid w:val="001A176F"/>
    <w:rsid w:val="001A3BD1"/>
    <w:rsid w:val="001A3D37"/>
    <w:rsid w:val="001A4A75"/>
    <w:rsid w:val="001A5581"/>
    <w:rsid w:val="001B3CF1"/>
    <w:rsid w:val="001B6FAF"/>
    <w:rsid w:val="001B71EB"/>
    <w:rsid w:val="001C04A5"/>
    <w:rsid w:val="001C0F14"/>
    <w:rsid w:val="001C1FF4"/>
    <w:rsid w:val="001C6AD6"/>
    <w:rsid w:val="001D1445"/>
    <w:rsid w:val="001D2EFE"/>
    <w:rsid w:val="001D3556"/>
    <w:rsid w:val="001D3F89"/>
    <w:rsid w:val="001D5E88"/>
    <w:rsid w:val="001D7E5F"/>
    <w:rsid w:val="001E0662"/>
    <w:rsid w:val="001E3883"/>
    <w:rsid w:val="001E39E6"/>
    <w:rsid w:val="001E4880"/>
    <w:rsid w:val="001E492F"/>
    <w:rsid w:val="001E5998"/>
    <w:rsid w:val="001E621F"/>
    <w:rsid w:val="001E67CC"/>
    <w:rsid w:val="001F0F4A"/>
    <w:rsid w:val="001F7605"/>
    <w:rsid w:val="00200DA9"/>
    <w:rsid w:val="00202461"/>
    <w:rsid w:val="00204A63"/>
    <w:rsid w:val="0020672A"/>
    <w:rsid w:val="00206949"/>
    <w:rsid w:val="00207495"/>
    <w:rsid w:val="00207C80"/>
    <w:rsid w:val="00210F1E"/>
    <w:rsid w:val="0021326F"/>
    <w:rsid w:val="00213BFE"/>
    <w:rsid w:val="002154A3"/>
    <w:rsid w:val="00215E22"/>
    <w:rsid w:val="0021600C"/>
    <w:rsid w:val="002200DF"/>
    <w:rsid w:val="00222433"/>
    <w:rsid w:val="00222A59"/>
    <w:rsid w:val="0022512F"/>
    <w:rsid w:val="00225950"/>
    <w:rsid w:val="00226728"/>
    <w:rsid w:val="002320AC"/>
    <w:rsid w:val="002331E0"/>
    <w:rsid w:val="0023349F"/>
    <w:rsid w:val="00233A8A"/>
    <w:rsid w:val="00233E36"/>
    <w:rsid w:val="00234A77"/>
    <w:rsid w:val="0024040C"/>
    <w:rsid w:val="00244EE5"/>
    <w:rsid w:val="00245176"/>
    <w:rsid w:val="002454C1"/>
    <w:rsid w:val="00247DA8"/>
    <w:rsid w:val="00250045"/>
    <w:rsid w:val="002505A2"/>
    <w:rsid w:val="00250A3B"/>
    <w:rsid w:val="00251218"/>
    <w:rsid w:val="0025193C"/>
    <w:rsid w:val="00251974"/>
    <w:rsid w:val="00252F79"/>
    <w:rsid w:val="00255D3E"/>
    <w:rsid w:val="00255EFF"/>
    <w:rsid w:val="00257A22"/>
    <w:rsid w:val="00261710"/>
    <w:rsid w:val="00261E9D"/>
    <w:rsid w:val="00262D98"/>
    <w:rsid w:val="00264869"/>
    <w:rsid w:val="00275265"/>
    <w:rsid w:val="00276DE6"/>
    <w:rsid w:val="00282875"/>
    <w:rsid w:val="00282EDF"/>
    <w:rsid w:val="002834F1"/>
    <w:rsid w:val="00290627"/>
    <w:rsid w:val="00290916"/>
    <w:rsid w:val="00290CEB"/>
    <w:rsid w:val="00293437"/>
    <w:rsid w:val="00296D14"/>
    <w:rsid w:val="002A0021"/>
    <w:rsid w:val="002A176C"/>
    <w:rsid w:val="002A1DFE"/>
    <w:rsid w:val="002A3F5C"/>
    <w:rsid w:val="002A4D4B"/>
    <w:rsid w:val="002A7AEE"/>
    <w:rsid w:val="002A7B19"/>
    <w:rsid w:val="002B0519"/>
    <w:rsid w:val="002B184A"/>
    <w:rsid w:val="002B3EFC"/>
    <w:rsid w:val="002B47D5"/>
    <w:rsid w:val="002C4A4D"/>
    <w:rsid w:val="002C53C1"/>
    <w:rsid w:val="002C578F"/>
    <w:rsid w:val="002D0741"/>
    <w:rsid w:val="002D0DD1"/>
    <w:rsid w:val="002D5025"/>
    <w:rsid w:val="002D6CFC"/>
    <w:rsid w:val="002D7109"/>
    <w:rsid w:val="002E3A9D"/>
    <w:rsid w:val="002E629C"/>
    <w:rsid w:val="002F159C"/>
    <w:rsid w:val="002F3EE9"/>
    <w:rsid w:val="002F48E0"/>
    <w:rsid w:val="002F687D"/>
    <w:rsid w:val="00300A9D"/>
    <w:rsid w:val="003011A8"/>
    <w:rsid w:val="00301E03"/>
    <w:rsid w:val="00303944"/>
    <w:rsid w:val="00303E27"/>
    <w:rsid w:val="00303E9F"/>
    <w:rsid w:val="00303FBE"/>
    <w:rsid w:val="00305162"/>
    <w:rsid w:val="003054C1"/>
    <w:rsid w:val="00306481"/>
    <w:rsid w:val="00306C9E"/>
    <w:rsid w:val="00306F96"/>
    <w:rsid w:val="0031201A"/>
    <w:rsid w:val="00312579"/>
    <w:rsid w:val="00315AFC"/>
    <w:rsid w:val="00317048"/>
    <w:rsid w:val="00321085"/>
    <w:rsid w:val="003218C9"/>
    <w:rsid w:val="003224E3"/>
    <w:rsid w:val="003240D3"/>
    <w:rsid w:val="00324145"/>
    <w:rsid w:val="0032513D"/>
    <w:rsid w:val="00325D8C"/>
    <w:rsid w:val="00325E3D"/>
    <w:rsid w:val="00327D3C"/>
    <w:rsid w:val="003305A4"/>
    <w:rsid w:val="00331785"/>
    <w:rsid w:val="00335092"/>
    <w:rsid w:val="00340B24"/>
    <w:rsid w:val="00341037"/>
    <w:rsid w:val="0034424F"/>
    <w:rsid w:val="0034451C"/>
    <w:rsid w:val="00344E43"/>
    <w:rsid w:val="00347A95"/>
    <w:rsid w:val="00347EBE"/>
    <w:rsid w:val="00353452"/>
    <w:rsid w:val="00354EE1"/>
    <w:rsid w:val="00355C19"/>
    <w:rsid w:val="0035665E"/>
    <w:rsid w:val="00357B65"/>
    <w:rsid w:val="00371AC6"/>
    <w:rsid w:val="00372959"/>
    <w:rsid w:val="00373275"/>
    <w:rsid w:val="00373816"/>
    <w:rsid w:val="00374A38"/>
    <w:rsid w:val="0037515C"/>
    <w:rsid w:val="00375444"/>
    <w:rsid w:val="00375575"/>
    <w:rsid w:val="00376714"/>
    <w:rsid w:val="003819F6"/>
    <w:rsid w:val="003831F0"/>
    <w:rsid w:val="003848DC"/>
    <w:rsid w:val="00385308"/>
    <w:rsid w:val="003878D2"/>
    <w:rsid w:val="00391257"/>
    <w:rsid w:val="00392119"/>
    <w:rsid w:val="00392BA7"/>
    <w:rsid w:val="003941E1"/>
    <w:rsid w:val="00394379"/>
    <w:rsid w:val="00396433"/>
    <w:rsid w:val="003979D2"/>
    <w:rsid w:val="003A0CA5"/>
    <w:rsid w:val="003A1D38"/>
    <w:rsid w:val="003A65E6"/>
    <w:rsid w:val="003A69D7"/>
    <w:rsid w:val="003A76F2"/>
    <w:rsid w:val="003B1590"/>
    <w:rsid w:val="003B4C6B"/>
    <w:rsid w:val="003B7F26"/>
    <w:rsid w:val="003C0389"/>
    <w:rsid w:val="003C16AC"/>
    <w:rsid w:val="003C1DE9"/>
    <w:rsid w:val="003C39E0"/>
    <w:rsid w:val="003C57FF"/>
    <w:rsid w:val="003C60B6"/>
    <w:rsid w:val="003D1239"/>
    <w:rsid w:val="003D1A45"/>
    <w:rsid w:val="003D264D"/>
    <w:rsid w:val="003D30D5"/>
    <w:rsid w:val="003D51FA"/>
    <w:rsid w:val="003D7C3B"/>
    <w:rsid w:val="003D7CBC"/>
    <w:rsid w:val="003E02BF"/>
    <w:rsid w:val="003E2752"/>
    <w:rsid w:val="003E278D"/>
    <w:rsid w:val="003E7798"/>
    <w:rsid w:val="003E7C37"/>
    <w:rsid w:val="003F30C0"/>
    <w:rsid w:val="003F39CF"/>
    <w:rsid w:val="00401C9F"/>
    <w:rsid w:val="00413941"/>
    <w:rsid w:val="00415732"/>
    <w:rsid w:val="004203E2"/>
    <w:rsid w:val="0042280D"/>
    <w:rsid w:val="004300FB"/>
    <w:rsid w:val="00430CC2"/>
    <w:rsid w:val="00433119"/>
    <w:rsid w:val="00436D1A"/>
    <w:rsid w:val="00437321"/>
    <w:rsid w:val="00437649"/>
    <w:rsid w:val="00442113"/>
    <w:rsid w:val="00444AE8"/>
    <w:rsid w:val="00447274"/>
    <w:rsid w:val="0045170E"/>
    <w:rsid w:val="00451B56"/>
    <w:rsid w:val="00453245"/>
    <w:rsid w:val="00455384"/>
    <w:rsid w:val="004558EE"/>
    <w:rsid w:val="00460914"/>
    <w:rsid w:val="00462999"/>
    <w:rsid w:val="00463923"/>
    <w:rsid w:val="00464F9F"/>
    <w:rsid w:val="004655B0"/>
    <w:rsid w:val="00483748"/>
    <w:rsid w:val="00484FA1"/>
    <w:rsid w:val="00492082"/>
    <w:rsid w:val="00493721"/>
    <w:rsid w:val="00494F49"/>
    <w:rsid w:val="004955C6"/>
    <w:rsid w:val="00495DC9"/>
    <w:rsid w:val="004A03A6"/>
    <w:rsid w:val="004A26A4"/>
    <w:rsid w:val="004A30AC"/>
    <w:rsid w:val="004A386C"/>
    <w:rsid w:val="004A5826"/>
    <w:rsid w:val="004A73CD"/>
    <w:rsid w:val="004B208C"/>
    <w:rsid w:val="004B4DE0"/>
    <w:rsid w:val="004B60FB"/>
    <w:rsid w:val="004B61F5"/>
    <w:rsid w:val="004B7ED3"/>
    <w:rsid w:val="004C29F4"/>
    <w:rsid w:val="004C3C2A"/>
    <w:rsid w:val="004C466B"/>
    <w:rsid w:val="004C65E3"/>
    <w:rsid w:val="004D1AE7"/>
    <w:rsid w:val="004D5F25"/>
    <w:rsid w:val="004E198D"/>
    <w:rsid w:val="004E4A61"/>
    <w:rsid w:val="004E5B2A"/>
    <w:rsid w:val="004E6508"/>
    <w:rsid w:val="004F1A04"/>
    <w:rsid w:val="004F5840"/>
    <w:rsid w:val="004F6F74"/>
    <w:rsid w:val="004F73C6"/>
    <w:rsid w:val="00503E6E"/>
    <w:rsid w:val="005073F7"/>
    <w:rsid w:val="00510F69"/>
    <w:rsid w:val="0051159F"/>
    <w:rsid w:val="00513D45"/>
    <w:rsid w:val="00516762"/>
    <w:rsid w:val="0052005D"/>
    <w:rsid w:val="00521344"/>
    <w:rsid w:val="00521618"/>
    <w:rsid w:val="00521AC9"/>
    <w:rsid w:val="005250CF"/>
    <w:rsid w:val="00525956"/>
    <w:rsid w:val="0052777B"/>
    <w:rsid w:val="00527E5F"/>
    <w:rsid w:val="00532080"/>
    <w:rsid w:val="00533E7E"/>
    <w:rsid w:val="00537648"/>
    <w:rsid w:val="00540348"/>
    <w:rsid w:val="00541483"/>
    <w:rsid w:val="00543001"/>
    <w:rsid w:val="00544BDA"/>
    <w:rsid w:val="0054619E"/>
    <w:rsid w:val="0054683B"/>
    <w:rsid w:val="00551460"/>
    <w:rsid w:val="00555412"/>
    <w:rsid w:val="00561A86"/>
    <w:rsid w:val="005630DB"/>
    <w:rsid w:val="00563904"/>
    <w:rsid w:val="00563A2E"/>
    <w:rsid w:val="0056545F"/>
    <w:rsid w:val="0057095E"/>
    <w:rsid w:val="0057149A"/>
    <w:rsid w:val="0057169F"/>
    <w:rsid w:val="00576D53"/>
    <w:rsid w:val="00581A8C"/>
    <w:rsid w:val="00581B20"/>
    <w:rsid w:val="00585596"/>
    <w:rsid w:val="00585686"/>
    <w:rsid w:val="005905C9"/>
    <w:rsid w:val="0059071A"/>
    <w:rsid w:val="00590E00"/>
    <w:rsid w:val="00591F05"/>
    <w:rsid w:val="00595D9B"/>
    <w:rsid w:val="00596856"/>
    <w:rsid w:val="005974FF"/>
    <w:rsid w:val="005A0D51"/>
    <w:rsid w:val="005A1635"/>
    <w:rsid w:val="005A691C"/>
    <w:rsid w:val="005B141E"/>
    <w:rsid w:val="005B2D03"/>
    <w:rsid w:val="005B3642"/>
    <w:rsid w:val="005B50DB"/>
    <w:rsid w:val="005C2883"/>
    <w:rsid w:val="005C3ADD"/>
    <w:rsid w:val="005C7196"/>
    <w:rsid w:val="005C792F"/>
    <w:rsid w:val="005C7F00"/>
    <w:rsid w:val="005D1CA9"/>
    <w:rsid w:val="005D1EAA"/>
    <w:rsid w:val="005D39A3"/>
    <w:rsid w:val="005D4086"/>
    <w:rsid w:val="005D4341"/>
    <w:rsid w:val="005D5ACE"/>
    <w:rsid w:val="005D5FB5"/>
    <w:rsid w:val="005D6C35"/>
    <w:rsid w:val="005E10E8"/>
    <w:rsid w:val="005E1113"/>
    <w:rsid w:val="005E181E"/>
    <w:rsid w:val="005E2BBE"/>
    <w:rsid w:val="005E772F"/>
    <w:rsid w:val="005F0D1F"/>
    <w:rsid w:val="005F28C3"/>
    <w:rsid w:val="005F4A6C"/>
    <w:rsid w:val="005F51DA"/>
    <w:rsid w:val="006054FA"/>
    <w:rsid w:val="00606814"/>
    <w:rsid w:val="0061424D"/>
    <w:rsid w:val="00620C3D"/>
    <w:rsid w:val="00624F52"/>
    <w:rsid w:val="006262BF"/>
    <w:rsid w:val="00630A2E"/>
    <w:rsid w:val="0063406C"/>
    <w:rsid w:val="006378BB"/>
    <w:rsid w:val="0064122C"/>
    <w:rsid w:val="00641409"/>
    <w:rsid w:val="00642E05"/>
    <w:rsid w:val="00643FE0"/>
    <w:rsid w:val="00646117"/>
    <w:rsid w:val="00651B1D"/>
    <w:rsid w:val="006538CC"/>
    <w:rsid w:val="006550D5"/>
    <w:rsid w:val="006555BE"/>
    <w:rsid w:val="00655E6D"/>
    <w:rsid w:val="00655F13"/>
    <w:rsid w:val="006602BC"/>
    <w:rsid w:val="006605D2"/>
    <w:rsid w:val="00660753"/>
    <w:rsid w:val="006627AD"/>
    <w:rsid w:val="006676C3"/>
    <w:rsid w:val="00675700"/>
    <w:rsid w:val="00685C68"/>
    <w:rsid w:val="00685D48"/>
    <w:rsid w:val="00691303"/>
    <w:rsid w:val="006914F4"/>
    <w:rsid w:val="00692B48"/>
    <w:rsid w:val="006940B4"/>
    <w:rsid w:val="00696AA5"/>
    <w:rsid w:val="00697EE1"/>
    <w:rsid w:val="006A038C"/>
    <w:rsid w:val="006A38D9"/>
    <w:rsid w:val="006A39E4"/>
    <w:rsid w:val="006A5626"/>
    <w:rsid w:val="006B006D"/>
    <w:rsid w:val="006B1FDC"/>
    <w:rsid w:val="006B22F1"/>
    <w:rsid w:val="006B3BDD"/>
    <w:rsid w:val="006B4A69"/>
    <w:rsid w:val="006C2154"/>
    <w:rsid w:val="006C2315"/>
    <w:rsid w:val="006C4DA1"/>
    <w:rsid w:val="006C7E7A"/>
    <w:rsid w:val="006D0F8E"/>
    <w:rsid w:val="006D3524"/>
    <w:rsid w:val="006D4753"/>
    <w:rsid w:val="006D70D1"/>
    <w:rsid w:val="006E05AD"/>
    <w:rsid w:val="006E0F29"/>
    <w:rsid w:val="006E4E1B"/>
    <w:rsid w:val="006E4EA0"/>
    <w:rsid w:val="006E6F27"/>
    <w:rsid w:val="006E70D9"/>
    <w:rsid w:val="006F06B3"/>
    <w:rsid w:val="006F20E9"/>
    <w:rsid w:val="006F30AF"/>
    <w:rsid w:val="006F51EC"/>
    <w:rsid w:val="006F70AA"/>
    <w:rsid w:val="006F758D"/>
    <w:rsid w:val="007014F2"/>
    <w:rsid w:val="00701B28"/>
    <w:rsid w:val="00701FB0"/>
    <w:rsid w:val="007033A7"/>
    <w:rsid w:val="00711AEE"/>
    <w:rsid w:val="00713F96"/>
    <w:rsid w:val="00715642"/>
    <w:rsid w:val="00717B33"/>
    <w:rsid w:val="00720453"/>
    <w:rsid w:val="007204E4"/>
    <w:rsid w:val="007238C4"/>
    <w:rsid w:val="0073170F"/>
    <w:rsid w:val="0073185F"/>
    <w:rsid w:val="007323E0"/>
    <w:rsid w:val="00732E04"/>
    <w:rsid w:val="00734ACC"/>
    <w:rsid w:val="00737C7A"/>
    <w:rsid w:val="00742754"/>
    <w:rsid w:val="00745730"/>
    <w:rsid w:val="00750C64"/>
    <w:rsid w:val="0075401E"/>
    <w:rsid w:val="007548F0"/>
    <w:rsid w:val="00756505"/>
    <w:rsid w:val="00756698"/>
    <w:rsid w:val="007606AD"/>
    <w:rsid w:val="00761314"/>
    <w:rsid w:val="00762F4E"/>
    <w:rsid w:val="00764328"/>
    <w:rsid w:val="00766A22"/>
    <w:rsid w:val="00766BFC"/>
    <w:rsid w:val="007707F7"/>
    <w:rsid w:val="00771898"/>
    <w:rsid w:val="007725AC"/>
    <w:rsid w:val="00773A19"/>
    <w:rsid w:val="007740A2"/>
    <w:rsid w:val="00774FB4"/>
    <w:rsid w:val="007815DA"/>
    <w:rsid w:val="00784C62"/>
    <w:rsid w:val="00784DE8"/>
    <w:rsid w:val="007854C3"/>
    <w:rsid w:val="00786CA0"/>
    <w:rsid w:val="00793830"/>
    <w:rsid w:val="00794D6D"/>
    <w:rsid w:val="00796C62"/>
    <w:rsid w:val="00796CDA"/>
    <w:rsid w:val="00797073"/>
    <w:rsid w:val="007A107C"/>
    <w:rsid w:val="007A10DE"/>
    <w:rsid w:val="007A174C"/>
    <w:rsid w:val="007A39F7"/>
    <w:rsid w:val="007A3C69"/>
    <w:rsid w:val="007A4EAB"/>
    <w:rsid w:val="007A5C6D"/>
    <w:rsid w:val="007B1E46"/>
    <w:rsid w:val="007B2C56"/>
    <w:rsid w:val="007B3404"/>
    <w:rsid w:val="007B3D35"/>
    <w:rsid w:val="007B3EDB"/>
    <w:rsid w:val="007B61C0"/>
    <w:rsid w:val="007C08AF"/>
    <w:rsid w:val="007C1D0F"/>
    <w:rsid w:val="007C2086"/>
    <w:rsid w:val="007C2B7F"/>
    <w:rsid w:val="007C5621"/>
    <w:rsid w:val="007D6DE5"/>
    <w:rsid w:val="007D7722"/>
    <w:rsid w:val="007E0144"/>
    <w:rsid w:val="007E1902"/>
    <w:rsid w:val="007E1E1D"/>
    <w:rsid w:val="007E2970"/>
    <w:rsid w:val="007E2EFD"/>
    <w:rsid w:val="007E337F"/>
    <w:rsid w:val="007E44D0"/>
    <w:rsid w:val="007E4504"/>
    <w:rsid w:val="007F5F95"/>
    <w:rsid w:val="007F6133"/>
    <w:rsid w:val="007F67E9"/>
    <w:rsid w:val="0080458F"/>
    <w:rsid w:val="0080779E"/>
    <w:rsid w:val="00810F0A"/>
    <w:rsid w:val="00812E7E"/>
    <w:rsid w:val="00813585"/>
    <w:rsid w:val="0081468E"/>
    <w:rsid w:val="00817F99"/>
    <w:rsid w:val="00820C4D"/>
    <w:rsid w:val="00823B64"/>
    <w:rsid w:val="00832C28"/>
    <w:rsid w:val="00833211"/>
    <w:rsid w:val="00834B7A"/>
    <w:rsid w:val="008356E1"/>
    <w:rsid w:val="00835902"/>
    <w:rsid w:val="008414AF"/>
    <w:rsid w:val="0084235E"/>
    <w:rsid w:val="00845D02"/>
    <w:rsid w:val="00847ED3"/>
    <w:rsid w:val="008514AF"/>
    <w:rsid w:val="00851CED"/>
    <w:rsid w:val="00855BF2"/>
    <w:rsid w:val="00865764"/>
    <w:rsid w:val="008662C1"/>
    <w:rsid w:val="00867241"/>
    <w:rsid w:val="00867AEC"/>
    <w:rsid w:val="00871C95"/>
    <w:rsid w:val="00873085"/>
    <w:rsid w:val="00873361"/>
    <w:rsid w:val="008819C6"/>
    <w:rsid w:val="00883517"/>
    <w:rsid w:val="008910CE"/>
    <w:rsid w:val="0089449D"/>
    <w:rsid w:val="00895713"/>
    <w:rsid w:val="00896656"/>
    <w:rsid w:val="00896916"/>
    <w:rsid w:val="00896A09"/>
    <w:rsid w:val="008A2D9E"/>
    <w:rsid w:val="008A65DF"/>
    <w:rsid w:val="008A6CCC"/>
    <w:rsid w:val="008A6D09"/>
    <w:rsid w:val="008B32CF"/>
    <w:rsid w:val="008B340D"/>
    <w:rsid w:val="008C0F33"/>
    <w:rsid w:val="008D019F"/>
    <w:rsid w:val="008D3051"/>
    <w:rsid w:val="008D37D8"/>
    <w:rsid w:val="008D6D40"/>
    <w:rsid w:val="008E0422"/>
    <w:rsid w:val="008E21D5"/>
    <w:rsid w:val="008E24E1"/>
    <w:rsid w:val="008E2DB6"/>
    <w:rsid w:val="008E3712"/>
    <w:rsid w:val="009026D7"/>
    <w:rsid w:val="00904973"/>
    <w:rsid w:val="00910CFD"/>
    <w:rsid w:val="00911C37"/>
    <w:rsid w:val="00911DDB"/>
    <w:rsid w:val="00913800"/>
    <w:rsid w:val="009154D9"/>
    <w:rsid w:val="00915FF2"/>
    <w:rsid w:val="009221D3"/>
    <w:rsid w:val="00925F9D"/>
    <w:rsid w:val="00931FEF"/>
    <w:rsid w:val="00934BDE"/>
    <w:rsid w:val="009363EB"/>
    <w:rsid w:val="009401F1"/>
    <w:rsid w:val="009407E2"/>
    <w:rsid w:val="00940DAF"/>
    <w:rsid w:val="00941AAA"/>
    <w:rsid w:val="00943405"/>
    <w:rsid w:val="0094473E"/>
    <w:rsid w:val="00947132"/>
    <w:rsid w:val="00947AAE"/>
    <w:rsid w:val="009524EE"/>
    <w:rsid w:val="00955735"/>
    <w:rsid w:val="00957C41"/>
    <w:rsid w:val="00962FA2"/>
    <w:rsid w:val="00965475"/>
    <w:rsid w:val="009669F1"/>
    <w:rsid w:val="00967614"/>
    <w:rsid w:val="00967E74"/>
    <w:rsid w:val="009718CB"/>
    <w:rsid w:val="00972EB3"/>
    <w:rsid w:val="00973B56"/>
    <w:rsid w:val="009777D2"/>
    <w:rsid w:val="00981D16"/>
    <w:rsid w:val="009822B8"/>
    <w:rsid w:val="00982A28"/>
    <w:rsid w:val="00983952"/>
    <w:rsid w:val="00990319"/>
    <w:rsid w:val="009914E5"/>
    <w:rsid w:val="00995D15"/>
    <w:rsid w:val="009964C8"/>
    <w:rsid w:val="00996B43"/>
    <w:rsid w:val="009A02C5"/>
    <w:rsid w:val="009A0702"/>
    <w:rsid w:val="009A10E8"/>
    <w:rsid w:val="009A2054"/>
    <w:rsid w:val="009A2B5C"/>
    <w:rsid w:val="009A45A3"/>
    <w:rsid w:val="009A4B84"/>
    <w:rsid w:val="009A6CFA"/>
    <w:rsid w:val="009B073D"/>
    <w:rsid w:val="009B0E0D"/>
    <w:rsid w:val="009B1CD6"/>
    <w:rsid w:val="009B2339"/>
    <w:rsid w:val="009B4837"/>
    <w:rsid w:val="009B5A88"/>
    <w:rsid w:val="009B680C"/>
    <w:rsid w:val="009B6CC6"/>
    <w:rsid w:val="009B721F"/>
    <w:rsid w:val="009C1F8C"/>
    <w:rsid w:val="009C287F"/>
    <w:rsid w:val="009C31E7"/>
    <w:rsid w:val="009C5DA3"/>
    <w:rsid w:val="009C7FD1"/>
    <w:rsid w:val="009D217E"/>
    <w:rsid w:val="009D2FC7"/>
    <w:rsid w:val="009D3739"/>
    <w:rsid w:val="009D5341"/>
    <w:rsid w:val="009D6585"/>
    <w:rsid w:val="009D69DC"/>
    <w:rsid w:val="009D6C0D"/>
    <w:rsid w:val="009E26CC"/>
    <w:rsid w:val="009E5201"/>
    <w:rsid w:val="009E6103"/>
    <w:rsid w:val="009E638F"/>
    <w:rsid w:val="009E7494"/>
    <w:rsid w:val="009E7C5B"/>
    <w:rsid w:val="009F1B99"/>
    <w:rsid w:val="009F7A74"/>
    <w:rsid w:val="00A03A8A"/>
    <w:rsid w:val="00A04884"/>
    <w:rsid w:val="00A04A80"/>
    <w:rsid w:val="00A0567F"/>
    <w:rsid w:val="00A063A9"/>
    <w:rsid w:val="00A11332"/>
    <w:rsid w:val="00A1197D"/>
    <w:rsid w:val="00A12B75"/>
    <w:rsid w:val="00A14DA5"/>
    <w:rsid w:val="00A20517"/>
    <w:rsid w:val="00A20E07"/>
    <w:rsid w:val="00A23148"/>
    <w:rsid w:val="00A2388A"/>
    <w:rsid w:val="00A30953"/>
    <w:rsid w:val="00A31C05"/>
    <w:rsid w:val="00A3417A"/>
    <w:rsid w:val="00A3421A"/>
    <w:rsid w:val="00A36D10"/>
    <w:rsid w:val="00A40F85"/>
    <w:rsid w:val="00A4185E"/>
    <w:rsid w:val="00A46ED1"/>
    <w:rsid w:val="00A471CA"/>
    <w:rsid w:val="00A47C17"/>
    <w:rsid w:val="00A51AAB"/>
    <w:rsid w:val="00A536E4"/>
    <w:rsid w:val="00A55042"/>
    <w:rsid w:val="00A5704B"/>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2BEB"/>
    <w:rsid w:val="00A830F9"/>
    <w:rsid w:val="00A8322C"/>
    <w:rsid w:val="00A838A0"/>
    <w:rsid w:val="00A83D9B"/>
    <w:rsid w:val="00A91BBC"/>
    <w:rsid w:val="00A91C5F"/>
    <w:rsid w:val="00A933FB"/>
    <w:rsid w:val="00A962C9"/>
    <w:rsid w:val="00A96FD4"/>
    <w:rsid w:val="00A97477"/>
    <w:rsid w:val="00A9777D"/>
    <w:rsid w:val="00AA2FBC"/>
    <w:rsid w:val="00AA3635"/>
    <w:rsid w:val="00AA3F42"/>
    <w:rsid w:val="00AB1C91"/>
    <w:rsid w:val="00AB2599"/>
    <w:rsid w:val="00AB41E7"/>
    <w:rsid w:val="00AB60DB"/>
    <w:rsid w:val="00AB79D9"/>
    <w:rsid w:val="00AC04CD"/>
    <w:rsid w:val="00AC06D1"/>
    <w:rsid w:val="00AC17D0"/>
    <w:rsid w:val="00AC190B"/>
    <w:rsid w:val="00AC3875"/>
    <w:rsid w:val="00AD120D"/>
    <w:rsid w:val="00AD50BB"/>
    <w:rsid w:val="00AD6076"/>
    <w:rsid w:val="00AE002B"/>
    <w:rsid w:val="00AE400B"/>
    <w:rsid w:val="00AE5B76"/>
    <w:rsid w:val="00AF0EE9"/>
    <w:rsid w:val="00AF217C"/>
    <w:rsid w:val="00AF63AB"/>
    <w:rsid w:val="00AF64DF"/>
    <w:rsid w:val="00B03F94"/>
    <w:rsid w:val="00B10EC8"/>
    <w:rsid w:val="00B12FF0"/>
    <w:rsid w:val="00B133B9"/>
    <w:rsid w:val="00B157E5"/>
    <w:rsid w:val="00B1673F"/>
    <w:rsid w:val="00B2295F"/>
    <w:rsid w:val="00B22FC0"/>
    <w:rsid w:val="00B23289"/>
    <w:rsid w:val="00B312D9"/>
    <w:rsid w:val="00B341E9"/>
    <w:rsid w:val="00B41902"/>
    <w:rsid w:val="00B41E0D"/>
    <w:rsid w:val="00B44D4D"/>
    <w:rsid w:val="00B526AB"/>
    <w:rsid w:val="00B538C9"/>
    <w:rsid w:val="00B55A96"/>
    <w:rsid w:val="00B561EC"/>
    <w:rsid w:val="00B60738"/>
    <w:rsid w:val="00B60DC1"/>
    <w:rsid w:val="00B61ACB"/>
    <w:rsid w:val="00B657E2"/>
    <w:rsid w:val="00B66AB1"/>
    <w:rsid w:val="00B7080E"/>
    <w:rsid w:val="00B7164C"/>
    <w:rsid w:val="00B71C44"/>
    <w:rsid w:val="00B7258B"/>
    <w:rsid w:val="00B75E3A"/>
    <w:rsid w:val="00B77BC1"/>
    <w:rsid w:val="00B8208F"/>
    <w:rsid w:val="00B82789"/>
    <w:rsid w:val="00B8307C"/>
    <w:rsid w:val="00B844FF"/>
    <w:rsid w:val="00B84C97"/>
    <w:rsid w:val="00B8717A"/>
    <w:rsid w:val="00B9036F"/>
    <w:rsid w:val="00B9211D"/>
    <w:rsid w:val="00B94EB4"/>
    <w:rsid w:val="00B97757"/>
    <w:rsid w:val="00B97F76"/>
    <w:rsid w:val="00BA4DD4"/>
    <w:rsid w:val="00BA4E6F"/>
    <w:rsid w:val="00BA5751"/>
    <w:rsid w:val="00BA5C4E"/>
    <w:rsid w:val="00BB0268"/>
    <w:rsid w:val="00BB0D11"/>
    <w:rsid w:val="00BB47EA"/>
    <w:rsid w:val="00BB4831"/>
    <w:rsid w:val="00BB76E4"/>
    <w:rsid w:val="00BB7FD0"/>
    <w:rsid w:val="00BC0784"/>
    <w:rsid w:val="00BC151E"/>
    <w:rsid w:val="00BC15D2"/>
    <w:rsid w:val="00BC1E24"/>
    <w:rsid w:val="00BC5FBB"/>
    <w:rsid w:val="00BD3940"/>
    <w:rsid w:val="00BD5C1F"/>
    <w:rsid w:val="00BE0C42"/>
    <w:rsid w:val="00BE241E"/>
    <w:rsid w:val="00BE7424"/>
    <w:rsid w:val="00BF0054"/>
    <w:rsid w:val="00BF05D4"/>
    <w:rsid w:val="00BF67C3"/>
    <w:rsid w:val="00BF7FB6"/>
    <w:rsid w:val="00C048BF"/>
    <w:rsid w:val="00C0699B"/>
    <w:rsid w:val="00C1260F"/>
    <w:rsid w:val="00C138C3"/>
    <w:rsid w:val="00C179C9"/>
    <w:rsid w:val="00C20D93"/>
    <w:rsid w:val="00C211E5"/>
    <w:rsid w:val="00C24DBE"/>
    <w:rsid w:val="00C25554"/>
    <w:rsid w:val="00C258C8"/>
    <w:rsid w:val="00C3249C"/>
    <w:rsid w:val="00C351B9"/>
    <w:rsid w:val="00C35562"/>
    <w:rsid w:val="00C35A03"/>
    <w:rsid w:val="00C35F8A"/>
    <w:rsid w:val="00C41045"/>
    <w:rsid w:val="00C4672F"/>
    <w:rsid w:val="00C46BA8"/>
    <w:rsid w:val="00C526CA"/>
    <w:rsid w:val="00C60384"/>
    <w:rsid w:val="00C60B79"/>
    <w:rsid w:val="00C62B9D"/>
    <w:rsid w:val="00C63FE9"/>
    <w:rsid w:val="00C6456A"/>
    <w:rsid w:val="00C647C9"/>
    <w:rsid w:val="00C64FDC"/>
    <w:rsid w:val="00C65514"/>
    <w:rsid w:val="00C65B24"/>
    <w:rsid w:val="00C70282"/>
    <w:rsid w:val="00C745D6"/>
    <w:rsid w:val="00C75B54"/>
    <w:rsid w:val="00C76491"/>
    <w:rsid w:val="00C76D99"/>
    <w:rsid w:val="00C8237D"/>
    <w:rsid w:val="00C86619"/>
    <w:rsid w:val="00C86CDA"/>
    <w:rsid w:val="00C87542"/>
    <w:rsid w:val="00C87D9F"/>
    <w:rsid w:val="00C87EC9"/>
    <w:rsid w:val="00C911F2"/>
    <w:rsid w:val="00C9138A"/>
    <w:rsid w:val="00C9616D"/>
    <w:rsid w:val="00CA1AE9"/>
    <w:rsid w:val="00CA1BF5"/>
    <w:rsid w:val="00CA3467"/>
    <w:rsid w:val="00CA589F"/>
    <w:rsid w:val="00CA6176"/>
    <w:rsid w:val="00CA7645"/>
    <w:rsid w:val="00CB038B"/>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62BD"/>
    <w:rsid w:val="00CE7996"/>
    <w:rsid w:val="00CE7BA8"/>
    <w:rsid w:val="00CF06B6"/>
    <w:rsid w:val="00CF228D"/>
    <w:rsid w:val="00CF25B9"/>
    <w:rsid w:val="00CF35D0"/>
    <w:rsid w:val="00CF4232"/>
    <w:rsid w:val="00CF6ABF"/>
    <w:rsid w:val="00CF6C7D"/>
    <w:rsid w:val="00D00813"/>
    <w:rsid w:val="00D02A07"/>
    <w:rsid w:val="00D04598"/>
    <w:rsid w:val="00D04D2E"/>
    <w:rsid w:val="00D05571"/>
    <w:rsid w:val="00D05C69"/>
    <w:rsid w:val="00D06769"/>
    <w:rsid w:val="00D076AA"/>
    <w:rsid w:val="00D13186"/>
    <w:rsid w:val="00D13546"/>
    <w:rsid w:val="00D13F81"/>
    <w:rsid w:val="00D159FD"/>
    <w:rsid w:val="00D179DC"/>
    <w:rsid w:val="00D222FD"/>
    <w:rsid w:val="00D23ADC"/>
    <w:rsid w:val="00D33134"/>
    <w:rsid w:val="00D3316B"/>
    <w:rsid w:val="00D33B04"/>
    <w:rsid w:val="00D349C5"/>
    <w:rsid w:val="00D36869"/>
    <w:rsid w:val="00D372A0"/>
    <w:rsid w:val="00D4036B"/>
    <w:rsid w:val="00D406F4"/>
    <w:rsid w:val="00D408F7"/>
    <w:rsid w:val="00D45BCB"/>
    <w:rsid w:val="00D46578"/>
    <w:rsid w:val="00D506DB"/>
    <w:rsid w:val="00D53B95"/>
    <w:rsid w:val="00D57A5F"/>
    <w:rsid w:val="00D62D0D"/>
    <w:rsid w:val="00D63DEC"/>
    <w:rsid w:val="00D6678D"/>
    <w:rsid w:val="00D710A1"/>
    <w:rsid w:val="00D72FBF"/>
    <w:rsid w:val="00D734C6"/>
    <w:rsid w:val="00D74A3A"/>
    <w:rsid w:val="00D74BF1"/>
    <w:rsid w:val="00D75A19"/>
    <w:rsid w:val="00D76EFC"/>
    <w:rsid w:val="00D808DE"/>
    <w:rsid w:val="00D84D9A"/>
    <w:rsid w:val="00D9064B"/>
    <w:rsid w:val="00D9064C"/>
    <w:rsid w:val="00D92E5B"/>
    <w:rsid w:val="00D93589"/>
    <w:rsid w:val="00D97474"/>
    <w:rsid w:val="00DA0921"/>
    <w:rsid w:val="00DA3F70"/>
    <w:rsid w:val="00DA6E7B"/>
    <w:rsid w:val="00DB1592"/>
    <w:rsid w:val="00DB2DDE"/>
    <w:rsid w:val="00DB6CE8"/>
    <w:rsid w:val="00DB73E3"/>
    <w:rsid w:val="00DB7804"/>
    <w:rsid w:val="00DC115A"/>
    <w:rsid w:val="00DC19AB"/>
    <w:rsid w:val="00DC3DDC"/>
    <w:rsid w:val="00DD0018"/>
    <w:rsid w:val="00DD3115"/>
    <w:rsid w:val="00DD54ED"/>
    <w:rsid w:val="00DD7E15"/>
    <w:rsid w:val="00DE2655"/>
    <w:rsid w:val="00DE515A"/>
    <w:rsid w:val="00DE544A"/>
    <w:rsid w:val="00DF00A0"/>
    <w:rsid w:val="00DF1E27"/>
    <w:rsid w:val="00DF7E39"/>
    <w:rsid w:val="00E02C12"/>
    <w:rsid w:val="00E04789"/>
    <w:rsid w:val="00E07F63"/>
    <w:rsid w:val="00E11EFA"/>
    <w:rsid w:val="00E14353"/>
    <w:rsid w:val="00E14476"/>
    <w:rsid w:val="00E15314"/>
    <w:rsid w:val="00E15C41"/>
    <w:rsid w:val="00E25E42"/>
    <w:rsid w:val="00E2653A"/>
    <w:rsid w:val="00E315D2"/>
    <w:rsid w:val="00E34609"/>
    <w:rsid w:val="00E348F5"/>
    <w:rsid w:val="00E351D8"/>
    <w:rsid w:val="00E3788A"/>
    <w:rsid w:val="00E37A33"/>
    <w:rsid w:val="00E41A9F"/>
    <w:rsid w:val="00E420A6"/>
    <w:rsid w:val="00E42874"/>
    <w:rsid w:val="00E44C30"/>
    <w:rsid w:val="00E44E39"/>
    <w:rsid w:val="00E46F5C"/>
    <w:rsid w:val="00E47AE1"/>
    <w:rsid w:val="00E501A5"/>
    <w:rsid w:val="00E51373"/>
    <w:rsid w:val="00E5224F"/>
    <w:rsid w:val="00E54716"/>
    <w:rsid w:val="00E55DD5"/>
    <w:rsid w:val="00E5619C"/>
    <w:rsid w:val="00E60499"/>
    <w:rsid w:val="00E63729"/>
    <w:rsid w:val="00E65399"/>
    <w:rsid w:val="00E67F15"/>
    <w:rsid w:val="00E70A74"/>
    <w:rsid w:val="00E71CD1"/>
    <w:rsid w:val="00E73056"/>
    <w:rsid w:val="00E731B8"/>
    <w:rsid w:val="00E740C8"/>
    <w:rsid w:val="00E757AE"/>
    <w:rsid w:val="00E80FBE"/>
    <w:rsid w:val="00E82766"/>
    <w:rsid w:val="00E82812"/>
    <w:rsid w:val="00E8377A"/>
    <w:rsid w:val="00E84684"/>
    <w:rsid w:val="00E85FB4"/>
    <w:rsid w:val="00E9588A"/>
    <w:rsid w:val="00E97512"/>
    <w:rsid w:val="00EA0297"/>
    <w:rsid w:val="00EA3FA9"/>
    <w:rsid w:val="00EA7E2E"/>
    <w:rsid w:val="00EB05D5"/>
    <w:rsid w:val="00EB143F"/>
    <w:rsid w:val="00EB191F"/>
    <w:rsid w:val="00EB3812"/>
    <w:rsid w:val="00EC650F"/>
    <w:rsid w:val="00EC6D4E"/>
    <w:rsid w:val="00ED0187"/>
    <w:rsid w:val="00ED1106"/>
    <w:rsid w:val="00ED3596"/>
    <w:rsid w:val="00ED48D3"/>
    <w:rsid w:val="00ED54C5"/>
    <w:rsid w:val="00ED5DEC"/>
    <w:rsid w:val="00EE015C"/>
    <w:rsid w:val="00EE2A5D"/>
    <w:rsid w:val="00EE30A9"/>
    <w:rsid w:val="00EE451C"/>
    <w:rsid w:val="00EE46E2"/>
    <w:rsid w:val="00EE5D95"/>
    <w:rsid w:val="00EE6097"/>
    <w:rsid w:val="00EE7340"/>
    <w:rsid w:val="00F0488A"/>
    <w:rsid w:val="00F04BBE"/>
    <w:rsid w:val="00F12F5B"/>
    <w:rsid w:val="00F13F58"/>
    <w:rsid w:val="00F14DB6"/>
    <w:rsid w:val="00F15EC8"/>
    <w:rsid w:val="00F16FD9"/>
    <w:rsid w:val="00F21C18"/>
    <w:rsid w:val="00F222BA"/>
    <w:rsid w:val="00F33D43"/>
    <w:rsid w:val="00F346E2"/>
    <w:rsid w:val="00F374AF"/>
    <w:rsid w:val="00F42BFB"/>
    <w:rsid w:val="00F43DD8"/>
    <w:rsid w:val="00F4601D"/>
    <w:rsid w:val="00F50CFB"/>
    <w:rsid w:val="00F518DB"/>
    <w:rsid w:val="00F519A1"/>
    <w:rsid w:val="00F523D5"/>
    <w:rsid w:val="00F52B0A"/>
    <w:rsid w:val="00F54F1E"/>
    <w:rsid w:val="00F602CF"/>
    <w:rsid w:val="00F60C87"/>
    <w:rsid w:val="00F60DF3"/>
    <w:rsid w:val="00F610A7"/>
    <w:rsid w:val="00F62D5C"/>
    <w:rsid w:val="00F67E96"/>
    <w:rsid w:val="00F717F5"/>
    <w:rsid w:val="00F77367"/>
    <w:rsid w:val="00F832DA"/>
    <w:rsid w:val="00F8429F"/>
    <w:rsid w:val="00F84705"/>
    <w:rsid w:val="00F93052"/>
    <w:rsid w:val="00F93522"/>
    <w:rsid w:val="00F957DF"/>
    <w:rsid w:val="00F95B8C"/>
    <w:rsid w:val="00FA2640"/>
    <w:rsid w:val="00FA389D"/>
    <w:rsid w:val="00FA6AB8"/>
    <w:rsid w:val="00FA7F0D"/>
    <w:rsid w:val="00FB1D3E"/>
    <w:rsid w:val="00FB47B8"/>
    <w:rsid w:val="00FB76A5"/>
    <w:rsid w:val="00FC17AD"/>
    <w:rsid w:val="00FC45F5"/>
    <w:rsid w:val="00FC6FDF"/>
    <w:rsid w:val="00FC79C4"/>
    <w:rsid w:val="00FD349A"/>
    <w:rsid w:val="00FD6684"/>
    <w:rsid w:val="00FE0A02"/>
    <w:rsid w:val="00FE0C7C"/>
    <w:rsid w:val="00FE3745"/>
    <w:rsid w:val="00FE750D"/>
    <w:rsid w:val="00FE7B97"/>
    <w:rsid w:val="00FF041F"/>
    <w:rsid w:val="00FF0BCA"/>
    <w:rsid w:val="00FF218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after="240" w:line="240" w:lineRule="auto"/>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3.xml><?xml version="1.0" encoding="utf-8"?>
<ds:datastoreItem xmlns:ds="http://schemas.openxmlformats.org/officeDocument/2006/customXml" ds:itemID="{B6FFB822-73CF-40C0-BF23-162036B78E98}">
  <ds:schemaRefs>
    <ds:schemaRef ds:uri="http://schemas.openxmlformats.org/officeDocument/2006/bibliography"/>
  </ds:schemaRefs>
</ds:datastoreItem>
</file>

<file path=customXml/itemProps4.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30350</Words>
  <Characters>173000</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2</cp:revision>
  <dcterms:created xsi:type="dcterms:W3CDTF">2024-01-11T14:23:00Z</dcterms:created>
  <dcterms:modified xsi:type="dcterms:W3CDTF">2024-01-11T14:23:00Z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zotero-version="7.0.0-beta.28+3a43a98f1"&gt;&lt;session id="7UXxRHbi"/&gt;&lt;style id="http://www.zotero.org/styles/hydrobiologia" hasBibliography="1" bibliographyStyleHasBeenSet="1"/&gt;&lt;prefs&gt;&lt;pref name="fieldType" value="Field"/&gt;&lt;pref name="do</vt:lpwstr>
  </property>
  <property fmtid="{D5CDD505-2E9C-101B-9397-08002B2CF9AE}" pid="3" name="ZOTERO_PREF_2">
    <vt:lpwstr>ntAskDelayCitationUpdates" value="true"/&gt;&lt;/prefs&gt;&lt;/data&gt;</vt:lpwstr>
  </property>
  <property fmtid="{D5CDD505-2E9C-101B-9397-08002B2CF9AE}" pid="4" name="ContentTypeId">
    <vt:lpwstr>0x010100DC1C1D6532A7964F9EC290BF7EC7C28C</vt:lpwstr>
  </property>
</Properties>
</file>